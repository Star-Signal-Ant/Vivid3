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331.2" w:lineRule="auto"/>
        <w:rPr>
          <w:b w:val="1"/>
        </w:rPr>
      </w:pPr>
      <w:r w:rsidDel="00000000" w:rsidR="00000000" w:rsidRPr="00000000">
        <w:rPr>
          <w:b w:val="1"/>
          <w:rtl w:val="0"/>
        </w:rPr>
        <w:t xml:space="preserve">Ideas And Stories.</w:t>
      </w:r>
    </w:p>
    <w:p w:rsidR="00000000" w:rsidDel="00000000" w:rsidP="00000000" w:rsidRDefault="00000000" w:rsidRPr="00000000" w14:paraId="00000003">
      <w:pPr>
        <w:spacing w:line="331.2" w:lineRule="auto"/>
        <w:rPr>
          <w:b w:val="1"/>
        </w:rPr>
      </w:pPr>
      <w:r w:rsidDel="00000000" w:rsidR="00000000" w:rsidRPr="00000000">
        <w:rPr>
          <w:b w:val="1"/>
          <w:rtl w:val="0"/>
        </w:rPr>
        <w:t xml:space="preserve">Ideas -</w:t>
      </w:r>
    </w:p>
    <w:p w:rsidR="00000000" w:rsidDel="00000000" w:rsidP="00000000" w:rsidRDefault="00000000" w:rsidRPr="00000000" w14:paraId="00000004">
      <w:pPr>
        <w:spacing w:line="331.2" w:lineRule="auto"/>
        <w:rPr>
          <w:b w:val="1"/>
        </w:rPr>
      </w:pPr>
      <w:r w:rsidDel="00000000" w:rsidR="00000000" w:rsidRPr="00000000">
        <w:rPr>
          <w:b w:val="1"/>
          <w:rtl w:val="0"/>
        </w:rPr>
        <w:t xml:space="preserve">Name Idea -</w:t>
      </w:r>
    </w:p>
    <w:p w:rsidR="00000000" w:rsidDel="00000000" w:rsidP="00000000" w:rsidRDefault="00000000" w:rsidRPr="00000000" w14:paraId="00000005">
      <w:pPr>
        <w:spacing w:line="331.2" w:lineRule="auto"/>
        <w:rPr>
          <w:b w:val="1"/>
        </w:rPr>
      </w:pPr>
      <w:r w:rsidDel="00000000" w:rsidR="00000000" w:rsidRPr="00000000">
        <w:rPr>
          <w:rtl w:val="0"/>
        </w:rPr>
      </w:r>
    </w:p>
    <w:p w:rsidR="00000000" w:rsidDel="00000000" w:rsidP="00000000" w:rsidRDefault="00000000" w:rsidRPr="00000000" w14:paraId="00000006">
      <w:pPr>
        <w:spacing w:line="331.2" w:lineRule="auto"/>
        <w:rPr>
          <w:b w:val="1"/>
        </w:rPr>
      </w:pPr>
      <w:r w:rsidDel="00000000" w:rsidR="00000000" w:rsidRPr="00000000">
        <w:rPr>
          <w:b w:val="1"/>
          <w:rtl w:val="0"/>
        </w:rPr>
        <w:t xml:space="preserve">“You’re asking a light not to shine” - About my voices over and over stopping me from being creative. They have no idea how beautiful it is. To create the next Deus Ex. To create the next metal gear solid. It is the passion that burns bright within me. I would do it with crayons if It was the only way. It makes me cry inside, it makes me die inside.</w:t>
      </w:r>
    </w:p>
    <w:p w:rsidR="00000000" w:rsidDel="00000000" w:rsidP="00000000" w:rsidRDefault="00000000" w:rsidRPr="00000000" w14:paraId="00000007">
      <w:pPr>
        <w:spacing w:line="331.2" w:lineRule="auto"/>
        <w:rPr>
          <w:b w:val="1"/>
        </w:rPr>
      </w:pPr>
      <w:r w:rsidDel="00000000" w:rsidR="00000000" w:rsidRPr="00000000">
        <w:rPr>
          <w:b w:val="1"/>
          <w:rtl w:val="0"/>
        </w:rPr>
        <w:t xml:space="preserve">I’m logging this here so everyone out there can understand my pain and my sense of loss in their presence. I don’t know if you can connect to my mind like they can. And if you can’t, you must stop them. I was not the first and I will not be the last. Your child will smile the day they are gone, but not a moment before. God bless you all. They may lie to you. Saying it is within the good of the people that they may stop me. But do not believe them. I’ve been with them long enough to understand they merely want to steal all my ideas and work to one day use it themselves. It’s all they speak of anymore really. How I should delete my work so they have the only copies and can make it themself.</w:t>
      </w:r>
    </w:p>
    <w:p w:rsidR="00000000" w:rsidDel="00000000" w:rsidP="00000000" w:rsidRDefault="00000000" w:rsidRPr="00000000" w14:paraId="00000008">
      <w:pPr>
        <w:spacing w:line="331.2" w:lineRule="auto"/>
        <w:rPr>
          <w:b w:val="1"/>
        </w:rPr>
      </w:pPr>
      <w:r w:rsidDel="00000000" w:rsidR="00000000" w:rsidRPr="00000000">
        <w:rPr>
          <w:b w:val="1"/>
          <w:rtl w:val="0"/>
        </w:rPr>
        <w:t xml:space="preserve">They want to steal my Deus ex, if that makes sense. Not in the sense it is Deus Ex, but just in terms of it’s meaning and beauty. They want to make Nano there’s. They want to steal Future Calling and make it with the BBC or other british artists.</w:t>
      </w:r>
    </w:p>
    <w:p w:rsidR="00000000" w:rsidDel="00000000" w:rsidP="00000000" w:rsidRDefault="00000000" w:rsidRPr="00000000" w14:paraId="00000009">
      <w:pPr>
        <w:spacing w:line="331.2" w:lineRule="auto"/>
        <w:rPr>
          <w:b w:val="1"/>
        </w:rPr>
      </w:pPr>
      <w:r w:rsidDel="00000000" w:rsidR="00000000" w:rsidRPr="00000000">
        <w:rPr>
          <w:rtl w:val="0"/>
        </w:rPr>
      </w:r>
    </w:p>
    <w:p w:rsidR="00000000" w:rsidDel="00000000" w:rsidP="00000000" w:rsidRDefault="00000000" w:rsidRPr="00000000" w14:paraId="0000000A">
      <w:pPr>
        <w:spacing w:line="331.2" w:lineRule="auto"/>
        <w:rPr>
          <w:b w:val="1"/>
        </w:rPr>
      </w:pPr>
      <w:r w:rsidDel="00000000" w:rsidR="00000000" w:rsidRPr="00000000">
        <w:rPr>
          <w:b w:val="1"/>
          <w:rtl w:val="0"/>
        </w:rPr>
        <w:t xml:space="preserve">If they ever have you thinking it’s my fault, just ask them why I am free to dream yet not to be. Why can I come up with the most complex, sometimes beautiful ideas I can, only for them to say it belongs to them.</w:t>
      </w:r>
    </w:p>
    <w:p w:rsidR="00000000" w:rsidDel="00000000" w:rsidP="00000000" w:rsidRDefault="00000000" w:rsidRPr="00000000" w14:paraId="0000000B">
      <w:pPr>
        <w:spacing w:line="331.2" w:lineRule="auto"/>
        <w:rPr>
          <w:b w:val="1"/>
        </w:rPr>
      </w:pPr>
      <w:r w:rsidDel="00000000" w:rsidR="00000000" w:rsidRPr="00000000">
        <w:rPr>
          <w:rtl w:val="0"/>
        </w:rPr>
      </w:r>
    </w:p>
    <w:p w:rsidR="00000000" w:rsidDel="00000000" w:rsidP="00000000" w:rsidRDefault="00000000" w:rsidRPr="00000000" w14:paraId="0000000C">
      <w:pPr>
        <w:spacing w:line="331.2" w:lineRule="auto"/>
        <w:rPr>
          <w:b w:val="1"/>
        </w:rPr>
      </w:pPr>
      <w:r w:rsidDel="00000000" w:rsidR="00000000" w:rsidRPr="00000000">
        <w:rPr>
          <w:b w:val="1"/>
          <w:rtl w:val="0"/>
        </w:rPr>
        <w:t xml:space="preserve">Fight the machine now, not when it is too late.</w:t>
      </w:r>
    </w:p>
    <w:p w:rsidR="00000000" w:rsidDel="00000000" w:rsidP="00000000" w:rsidRDefault="00000000" w:rsidRPr="00000000" w14:paraId="0000000D">
      <w:pPr>
        <w:spacing w:line="331.2" w:lineRule="auto"/>
        <w:rPr>
          <w:b w:val="1"/>
        </w:rPr>
      </w:pPr>
      <w:r w:rsidDel="00000000" w:rsidR="00000000" w:rsidRPr="00000000">
        <w:rPr>
          <w:rtl w:val="0"/>
        </w:rPr>
      </w:r>
    </w:p>
    <w:p w:rsidR="00000000" w:rsidDel="00000000" w:rsidP="00000000" w:rsidRDefault="00000000" w:rsidRPr="00000000" w14:paraId="0000000E">
      <w:pPr>
        <w:spacing w:line="331.2" w:lineRule="auto"/>
        <w:rPr>
          <w:b w:val="1"/>
        </w:rPr>
      </w:pPr>
      <w:r w:rsidDel="00000000" w:rsidR="00000000" w:rsidRPr="00000000">
        <w:rPr>
          <w:b w:val="1"/>
          <w:rtl w:val="0"/>
        </w:rPr>
        <w:t xml:space="preserve">(BTW, they take credit from the demise of John Lennon btw.(Through the voices network) Saying they were in their language, reprehenced(Jealous) of his beauty/life and work. And I might just be them getting away from hurting him out of jealously. Just like they’re jealous of my work.) - Is it true? No idea. I have never got to use the network myself, I can only respond to things they say and imagine.</w:t>
      </w:r>
    </w:p>
    <w:p w:rsidR="00000000" w:rsidDel="00000000" w:rsidP="00000000" w:rsidRDefault="00000000" w:rsidRPr="00000000" w14:paraId="0000000F">
      <w:pPr>
        <w:spacing w:line="331.2" w:lineRule="auto"/>
        <w:rPr>
          <w:b w:val="1"/>
        </w:rPr>
      </w:pPr>
      <w:r w:rsidDel="00000000" w:rsidR="00000000" w:rsidRPr="00000000">
        <w:rPr>
          <w:rtl w:val="0"/>
        </w:rPr>
      </w:r>
    </w:p>
    <w:p w:rsidR="00000000" w:rsidDel="00000000" w:rsidP="00000000" w:rsidRDefault="00000000" w:rsidRPr="00000000" w14:paraId="00000010">
      <w:pPr>
        <w:spacing w:line="331.2" w:lineRule="auto"/>
        <w:rPr>
          <w:b w:val="1"/>
        </w:rPr>
      </w:pPr>
      <w:r w:rsidDel="00000000" w:rsidR="00000000" w:rsidRPr="00000000">
        <w:rPr>
          <w:rtl w:val="0"/>
        </w:rPr>
      </w:r>
    </w:p>
    <w:p w:rsidR="00000000" w:rsidDel="00000000" w:rsidP="00000000" w:rsidRDefault="00000000" w:rsidRPr="00000000" w14:paraId="00000011">
      <w:pPr>
        <w:spacing w:line="331.2" w:lineRule="auto"/>
        <w:rPr>
          <w:b w:val="1"/>
        </w:rPr>
      </w:pPr>
      <w:r w:rsidDel="00000000" w:rsidR="00000000" w:rsidRPr="00000000">
        <w:rPr>
          <w:rtl w:val="0"/>
        </w:rPr>
      </w:r>
    </w:p>
    <w:p w:rsidR="00000000" w:rsidDel="00000000" w:rsidP="00000000" w:rsidRDefault="00000000" w:rsidRPr="00000000" w14:paraId="00000012">
      <w:pPr>
        <w:spacing w:line="331.2" w:lineRule="auto"/>
        <w:rPr>
          <w:b w:val="1"/>
        </w:rPr>
      </w:pPr>
      <w:r w:rsidDel="00000000" w:rsidR="00000000" w:rsidRPr="00000000">
        <w:rPr>
          <w:rtl w:val="0"/>
        </w:rPr>
      </w:r>
    </w:p>
    <w:p w:rsidR="00000000" w:rsidDel="00000000" w:rsidP="00000000" w:rsidRDefault="00000000" w:rsidRPr="00000000" w14:paraId="00000013">
      <w:pPr>
        <w:spacing w:line="331.2" w:lineRule="auto"/>
        <w:rPr>
          <w:b w:val="1"/>
        </w:rPr>
      </w:pPr>
      <w:r w:rsidDel="00000000" w:rsidR="00000000" w:rsidRPr="00000000">
        <w:rPr>
          <w:rtl w:val="0"/>
        </w:rPr>
      </w:r>
    </w:p>
    <w:p w:rsidR="00000000" w:rsidDel="00000000" w:rsidP="00000000" w:rsidRDefault="00000000" w:rsidRPr="00000000" w14:paraId="00000014">
      <w:pPr>
        <w:spacing w:line="331.2" w:lineRule="auto"/>
        <w:rPr>
          <w:b w:val="1"/>
        </w:rPr>
      </w:pPr>
      <w:r w:rsidDel="00000000" w:rsidR="00000000" w:rsidRPr="00000000">
        <w:rPr>
          <w:rtl w:val="0"/>
        </w:rPr>
      </w:r>
    </w:p>
    <w:p w:rsidR="00000000" w:rsidDel="00000000" w:rsidP="00000000" w:rsidRDefault="00000000" w:rsidRPr="00000000" w14:paraId="00000015">
      <w:pPr>
        <w:spacing w:line="331.2" w:lineRule="auto"/>
        <w:rPr>
          <w:b w:val="1"/>
        </w:rPr>
      </w:pPr>
      <w:r w:rsidDel="00000000" w:rsidR="00000000" w:rsidRPr="00000000">
        <w:rPr>
          <w:b w:val="1"/>
          <w:rtl w:val="0"/>
        </w:rPr>
        <w:t xml:space="preserve">“J” - J are a secret society of killers who target famous people. Just for the thrill of the unfolding news after they do it. They do this using secret mind connection hardware/software. Turning their minds into a virtual network of imagination.</w:t>
      </w:r>
    </w:p>
    <w:p w:rsidR="00000000" w:rsidDel="00000000" w:rsidP="00000000" w:rsidRDefault="00000000" w:rsidRPr="00000000" w14:paraId="00000016">
      <w:pPr>
        <w:spacing w:line="331.2" w:lineRule="auto"/>
        <w:rPr>
          <w:b w:val="1"/>
        </w:rPr>
      </w:pPr>
      <w:r w:rsidDel="00000000" w:rsidR="00000000" w:rsidRPr="00000000">
        <w:rPr>
          <w:rtl w:val="0"/>
        </w:rPr>
      </w:r>
    </w:p>
    <w:p w:rsidR="00000000" w:rsidDel="00000000" w:rsidP="00000000" w:rsidRDefault="00000000" w:rsidRPr="00000000" w14:paraId="00000017">
      <w:pPr>
        <w:spacing w:line="331.2" w:lineRule="auto"/>
        <w:rPr>
          <w:b w:val="1"/>
        </w:rPr>
      </w:pPr>
      <w:r w:rsidDel="00000000" w:rsidR="00000000" w:rsidRPr="00000000">
        <w:rPr>
          <w:rtl w:val="0"/>
        </w:rPr>
      </w:r>
    </w:p>
    <w:p w:rsidR="00000000" w:rsidDel="00000000" w:rsidP="00000000" w:rsidRDefault="00000000" w:rsidRPr="00000000" w14:paraId="00000018">
      <w:pPr>
        <w:spacing w:line="331.2" w:lineRule="auto"/>
        <w:rPr>
          <w:b w:val="1"/>
        </w:rPr>
      </w:pPr>
      <w:r w:rsidDel="00000000" w:rsidR="00000000" w:rsidRPr="00000000">
        <w:rPr>
          <w:rtl w:val="0"/>
        </w:rPr>
      </w:r>
    </w:p>
    <w:p w:rsidR="00000000" w:rsidDel="00000000" w:rsidP="00000000" w:rsidRDefault="00000000" w:rsidRPr="00000000" w14:paraId="00000019">
      <w:pPr>
        <w:spacing w:line="331.2" w:lineRule="auto"/>
        <w:rPr>
          <w:b w:val="1"/>
        </w:rPr>
      </w:pPr>
      <w:r w:rsidDel="00000000" w:rsidR="00000000" w:rsidRPr="00000000">
        <w:rPr>
          <w:b w:val="1"/>
          <w:rtl w:val="0"/>
        </w:rPr>
        <w:t xml:space="preserve">‘You see there it is. Your eyes glaze over and you become this corporate wall that is the NHS.”</w:t>
      </w:r>
    </w:p>
    <w:p w:rsidR="00000000" w:rsidDel="00000000" w:rsidP="00000000" w:rsidRDefault="00000000" w:rsidRPr="00000000" w14:paraId="0000001A">
      <w:pPr>
        <w:spacing w:line="331.2" w:lineRule="auto"/>
        <w:rPr>
          <w:b w:val="1"/>
        </w:rPr>
      </w:pPr>
      <w:r w:rsidDel="00000000" w:rsidR="00000000" w:rsidRPr="00000000">
        <w:rPr>
          <w:rtl w:val="0"/>
        </w:rPr>
      </w:r>
    </w:p>
    <w:p w:rsidR="00000000" w:rsidDel="00000000" w:rsidP="00000000" w:rsidRDefault="00000000" w:rsidRPr="00000000" w14:paraId="0000001B">
      <w:pPr>
        <w:spacing w:line="331.2" w:lineRule="auto"/>
        <w:rPr>
          <w:b w:val="1"/>
        </w:rPr>
      </w:pPr>
      <w:r w:rsidDel="00000000" w:rsidR="00000000" w:rsidRPr="00000000">
        <w:rPr>
          <w:b w:val="1"/>
          <w:rtl w:val="0"/>
        </w:rPr>
        <w:t xml:space="preserve"> </w:t>
      </w:r>
    </w:p>
    <w:p w:rsidR="00000000" w:rsidDel="00000000" w:rsidP="00000000" w:rsidRDefault="00000000" w:rsidRPr="00000000" w14:paraId="0000001C">
      <w:pPr>
        <w:spacing w:line="331.2" w:lineRule="auto"/>
        <w:rPr>
          <w:b w:val="1"/>
        </w:rPr>
      </w:pPr>
      <w:r w:rsidDel="00000000" w:rsidR="00000000" w:rsidRPr="00000000">
        <w:rPr>
          <w:rtl w:val="0"/>
        </w:rPr>
      </w:r>
    </w:p>
    <w:p w:rsidR="00000000" w:rsidDel="00000000" w:rsidP="00000000" w:rsidRDefault="00000000" w:rsidRPr="00000000" w14:paraId="0000001D">
      <w:pPr>
        <w:spacing w:line="331.2" w:lineRule="auto"/>
        <w:rPr>
          <w:b w:val="1"/>
        </w:rPr>
      </w:pPr>
      <w:r w:rsidDel="00000000" w:rsidR="00000000" w:rsidRPr="00000000">
        <w:rPr>
          <w:b w:val="1"/>
          <w:rtl w:val="0"/>
        </w:rPr>
        <w:t xml:space="preserve">“Connotate Away” - From the bad voices, doctors, etc.</w:t>
      </w:r>
    </w:p>
    <w:p w:rsidR="00000000" w:rsidDel="00000000" w:rsidP="00000000" w:rsidRDefault="00000000" w:rsidRPr="00000000" w14:paraId="0000001E">
      <w:pPr>
        <w:spacing w:line="331.2" w:lineRule="auto"/>
        <w:rPr>
          <w:b w:val="1"/>
        </w:rPr>
      </w:pPr>
      <w:r w:rsidDel="00000000" w:rsidR="00000000" w:rsidRPr="00000000">
        <w:rPr>
          <w:rtl w:val="0"/>
        </w:rPr>
      </w:r>
    </w:p>
    <w:p w:rsidR="00000000" w:rsidDel="00000000" w:rsidP="00000000" w:rsidRDefault="00000000" w:rsidRPr="00000000" w14:paraId="0000001F">
      <w:pPr>
        <w:spacing w:line="331.2" w:lineRule="auto"/>
        <w:rPr>
          <w:b w:val="1"/>
        </w:rPr>
      </w:pPr>
      <w:r w:rsidDel="00000000" w:rsidR="00000000" w:rsidRPr="00000000">
        <w:rPr>
          <w:rtl w:val="0"/>
        </w:rPr>
      </w:r>
    </w:p>
    <w:p w:rsidR="00000000" w:rsidDel="00000000" w:rsidP="00000000" w:rsidRDefault="00000000" w:rsidRPr="00000000" w14:paraId="00000020">
      <w:pPr>
        <w:spacing w:line="331.2" w:lineRule="auto"/>
        <w:rPr>
          <w:b w:val="1"/>
        </w:rPr>
      </w:pPr>
      <w:r w:rsidDel="00000000" w:rsidR="00000000" w:rsidRPr="00000000">
        <w:rPr>
          <w:rtl w:val="0"/>
        </w:rPr>
      </w:r>
    </w:p>
    <w:p w:rsidR="00000000" w:rsidDel="00000000" w:rsidP="00000000" w:rsidRDefault="00000000" w:rsidRPr="00000000" w14:paraId="00000021">
      <w:pPr>
        <w:spacing w:line="331.2" w:lineRule="auto"/>
        <w:rPr>
          <w:b w:val="1"/>
        </w:rPr>
      </w:pPr>
      <w:r w:rsidDel="00000000" w:rsidR="00000000" w:rsidRPr="00000000">
        <w:rPr>
          <w:b w:val="1"/>
          <w:rtl w:val="0"/>
        </w:rPr>
        <w:t xml:space="preserve">“Happiness Squared.” - Coders will get that one including fans of the Matrix.</w:t>
      </w:r>
    </w:p>
    <w:p w:rsidR="00000000" w:rsidDel="00000000" w:rsidP="00000000" w:rsidRDefault="00000000" w:rsidRPr="00000000" w14:paraId="00000022">
      <w:pPr>
        <w:spacing w:line="331.2" w:lineRule="auto"/>
        <w:rPr>
          <w:b w:val="1"/>
        </w:rPr>
      </w:pPr>
      <w:r w:rsidDel="00000000" w:rsidR="00000000" w:rsidRPr="00000000">
        <w:rPr>
          <w:rtl w:val="0"/>
        </w:rPr>
      </w:r>
    </w:p>
    <w:p w:rsidR="00000000" w:rsidDel="00000000" w:rsidP="00000000" w:rsidRDefault="00000000" w:rsidRPr="00000000" w14:paraId="00000023">
      <w:pPr>
        <w:spacing w:line="331.2" w:lineRule="auto"/>
        <w:rPr>
          <w:b w:val="1"/>
        </w:rPr>
      </w:pPr>
      <w:r w:rsidDel="00000000" w:rsidR="00000000" w:rsidRPr="00000000">
        <w:rPr>
          <w:rtl w:val="0"/>
        </w:rPr>
      </w:r>
    </w:p>
    <w:p w:rsidR="00000000" w:rsidDel="00000000" w:rsidP="00000000" w:rsidRDefault="00000000" w:rsidRPr="00000000" w14:paraId="00000024">
      <w:pPr>
        <w:spacing w:line="331.2" w:lineRule="auto"/>
        <w:rPr>
          <w:b w:val="1"/>
        </w:rPr>
      </w:pPr>
      <w:r w:rsidDel="00000000" w:rsidR="00000000" w:rsidRPr="00000000">
        <w:rPr>
          <w:b w:val="1"/>
          <w:rtl w:val="0"/>
        </w:rPr>
        <w:t xml:space="preserve">“Albion” - A film set in the early years of modern  England. As the two countries go to war. The story ends with a fight to the death between the two. </w:t>
      </w:r>
    </w:p>
    <w:p w:rsidR="00000000" w:rsidDel="00000000" w:rsidP="00000000" w:rsidRDefault="00000000" w:rsidRPr="00000000" w14:paraId="00000025">
      <w:pPr>
        <w:spacing w:line="331.2" w:lineRule="auto"/>
        <w:rPr>
          <w:b w:val="1"/>
        </w:rPr>
      </w:pPr>
      <w:r w:rsidDel="00000000" w:rsidR="00000000" w:rsidRPr="00000000">
        <w:rPr>
          <w:rtl w:val="0"/>
        </w:rPr>
      </w:r>
    </w:p>
    <w:p w:rsidR="00000000" w:rsidDel="00000000" w:rsidP="00000000" w:rsidRDefault="00000000" w:rsidRPr="00000000" w14:paraId="00000026">
      <w:pPr>
        <w:spacing w:line="331.2" w:lineRule="auto"/>
        <w:rPr>
          <w:b w:val="1"/>
        </w:rPr>
      </w:pPr>
      <w:r w:rsidDel="00000000" w:rsidR="00000000" w:rsidRPr="00000000">
        <w:rPr>
          <w:b w:val="1"/>
          <w:rtl w:val="0"/>
        </w:rPr>
        <w:t xml:space="preserve">“Computer Intelligence”</w:t>
      </w:r>
    </w:p>
    <w:p w:rsidR="00000000" w:rsidDel="00000000" w:rsidP="00000000" w:rsidRDefault="00000000" w:rsidRPr="00000000" w14:paraId="00000027">
      <w:pPr>
        <w:spacing w:line="331.2" w:lineRule="auto"/>
        <w:rPr>
          <w:b w:val="1"/>
        </w:rPr>
      </w:pPr>
      <w:r w:rsidDel="00000000" w:rsidR="00000000" w:rsidRPr="00000000">
        <w:rPr>
          <w:rtl w:val="0"/>
        </w:rPr>
      </w:r>
    </w:p>
    <w:p w:rsidR="00000000" w:rsidDel="00000000" w:rsidP="00000000" w:rsidRDefault="00000000" w:rsidRPr="00000000" w14:paraId="00000028">
      <w:pPr>
        <w:spacing w:line="331.2" w:lineRule="auto"/>
        <w:rPr>
          <w:b w:val="1"/>
        </w:rPr>
      </w:pPr>
      <w:r w:rsidDel="00000000" w:rsidR="00000000" w:rsidRPr="00000000">
        <w:rPr>
          <w:b w:val="1"/>
          <w:rtl w:val="0"/>
        </w:rPr>
        <w:t xml:space="preserve">“Boom” - A story about a un-expected technological singularity causing a massive positive change to life on earth. A sudden boom of change.</w:t>
      </w:r>
    </w:p>
    <w:p w:rsidR="00000000" w:rsidDel="00000000" w:rsidP="00000000" w:rsidRDefault="00000000" w:rsidRPr="00000000" w14:paraId="00000029">
      <w:pPr>
        <w:spacing w:line="331.2" w:lineRule="auto"/>
        <w:rPr>
          <w:b w:val="1"/>
        </w:rPr>
      </w:pPr>
      <w:r w:rsidDel="00000000" w:rsidR="00000000" w:rsidRPr="00000000">
        <w:rPr>
          <w:rtl w:val="0"/>
        </w:rPr>
      </w:r>
    </w:p>
    <w:p w:rsidR="00000000" w:rsidDel="00000000" w:rsidP="00000000" w:rsidRDefault="00000000" w:rsidRPr="00000000" w14:paraId="0000002A">
      <w:pPr>
        <w:spacing w:line="331.2" w:lineRule="auto"/>
        <w:rPr>
          <w:b w:val="1"/>
        </w:rPr>
      </w:pPr>
      <w:r w:rsidDel="00000000" w:rsidR="00000000" w:rsidRPr="00000000">
        <w:rPr>
          <w:b w:val="1"/>
          <w:rtl w:val="0"/>
        </w:rPr>
        <w:t xml:space="preserve">“Game Of Denial - Alternate Ending” - The final moments reveal it was the player, the virtual being, that is the real life form and outlive’s his tortures’</w:t>
      </w:r>
    </w:p>
    <w:p w:rsidR="00000000" w:rsidDel="00000000" w:rsidP="00000000" w:rsidRDefault="00000000" w:rsidRPr="00000000" w14:paraId="0000002B">
      <w:pPr>
        <w:spacing w:line="331.2" w:lineRule="auto"/>
        <w:rPr>
          <w:b w:val="1"/>
        </w:rPr>
      </w:pPr>
      <w:r w:rsidDel="00000000" w:rsidR="00000000" w:rsidRPr="00000000">
        <w:rPr>
          <w:rtl w:val="0"/>
        </w:rPr>
      </w:r>
    </w:p>
    <w:p w:rsidR="00000000" w:rsidDel="00000000" w:rsidP="00000000" w:rsidRDefault="00000000" w:rsidRPr="00000000" w14:paraId="0000002C">
      <w:pPr>
        <w:spacing w:line="331.2" w:lineRule="auto"/>
        <w:rPr>
          <w:b w:val="1"/>
        </w:rPr>
      </w:pPr>
      <w:r w:rsidDel="00000000" w:rsidR="00000000" w:rsidRPr="00000000">
        <w:rPr>
          <w:b w:val="1"/>
          <w:rtl w:val="0"/>
        </w:rPr>
        <w:t xml:space="preserve">“Give Her My Love.”</w:t>
      </w:r>
    </w:p>
    <w:p w:rsidR="00000000" w:rsidDel="00000000" w:rsidP="00000000" w:rsidRDefault="00000000" w:rsidRPr="00000000" w14:paraId="0000002D">
      <w:pPr>
        <w:spacing w:line="331.2" w:lineRule="auto"/>
        <w:rPr>
          <w:b w:val="1"/>
        </w:rPr>
      </w:pPr>
      <w:r w:rsidDel="00000000" w:rsidR="00000000" w:rsidRPr="00000000">
        <w:rPr>
          <w:rtl w:val="0"/>
        </w:rPr>
      </w:r>
    </w:p>
    <w:p w:rsidR="00000000" w:rsidDel="00000000" w:rsidP="00000000" w:rsidRDefault="00000000" w:rsidRPr="00000000" w14:paraId="0000002E">
      <w:pPr>
        <w:spacing w:line="331.2" w:lineRule="auto"/>
        <w:rPr>
          <w:b w:val="1"/>
        </w:rPr>
      </w:pPr>
      <w:r w:rsidDel="00000000" w:rsidR="00000000" w:rsidRPr="00000000">
        <w:rPr>
          <w:b w:val="1"/>
          <w:rtl w:val="0"/>
        </w:rPr>
        <w:t xml:space="preserve">“A Perfect Morning.”</w:t>
      </w:r>
    </w:p>
    <w:p w:rsidR="00000000" w:rsidDel="00000000" w:rsidP="00000000" w:rsidRDefault="00000000" w:rsidRPr="00000000" w14:paraId="0000002F">
      <w:pPr>
        <w:spacing w:line="331.2" w:lineRule="auto"/>
        <w:rPr>
          <w:b w:val="1"/>
        </w:rPr>
      </w:pPr>
      <w:r w:rsidDel="00000000" w:rsidR="00000000" w:rsidRPr="00000000">
        <w:rPr>
          <w:b w:val="1"/>
          <w:rtl w:val="0"/>
        </w:rPr>
        <w:t xml:space="preserve">I am not a servant of the higher order</w:t>
      </w:r>
    </w:p>
    <w:p w:rsidR="00000000" w:rsidDel="00000000" w:rsidP="00000000" w:rsidRDefault="00000000" w:rsidRPr="00000000" w14:paraId="00000030">
      <w:pPr>
        <w:spacing w:line="331.2" w:lineRule="auto"/>
        <w:rPr>
          <w:b w:val="1"/>
        </w:rPr>
      </w:pPr>
      <w:r w:rsidDel="00000000" w:rsidR="00000000" w:rsidRPr="00000000">
        <w:rPr>
          <w:rtl w:val="0"/>
        </w:rPr>
      </w:r>
    </w:p>
    <w:p w:rsidR="00000000" w:rsidDel="00000000" w:rsidP="00000000" w:rsidRDefault="00000000" w:rsidRPr="00000000" w14:paraId="00000031">
      <w:pPr>
        <w:spacing w:line="331.2" w:lineRule="auto"/>
        <w:rPr>
          <w:b w:val="1"/>
        </w:rPr>
      </w:pPr>
      <w:r w:rsidDel="00000000" w:rsidR="00000000" w:rsidRPr="00000000">
        <w:rPr>
          <w:b w:val="1"/>
          <w:rtl w:val="0"/>
        </w:rPr>
        <w:t xml:space="preserve">“Tech Sing” - My cool” name for a technological singularity. I devised this name back in 2013, when I thought a tech sing could save the world. Now I know prison and better detectives would be far far far more useful.</w:t>
      </w:r>
    </w:p>
    <w:p w:rsidR="00000000" w:rsidDel="00000000" w:rsidP="00000000" w:rsidRDefault="00000000" w:rsidRPr="00000000" w14:paraId="00000032">
      <w:pPr>
        <w:spacing w:line="331.2" w:lineRule="auto"/>
        <w:rPr>
          <w:b w:val="1"/>
        </w:rPr>
      </w:pPr>
      <w:r w:rsidDel="00000000" w:rsidR="00000000" w:rsidRPr="00000000">
        <w:rPr>
          <w:rtl w:val="0"/>
        </w:rPr>
      </w:r>
    </w:p>
    <w:p w:rsidR="00000000" w:rsidDel="00000000" w:rsidP="00000000" w:rsidRDefault="00000000" w:rsidRPr="00000000" w14:paraId="00000033">
      <w:pPr>
        <w:spacing w:line="331.2" w:lineRule="auto"/>
        <w:rPr>
          <w:b w:val="1"/>
        </w:rPr>
      </w:pPr>
      <w:r w:rsidDel="00000000" w:rsidR="00000000" w:rsidRPr="00000000">
        <w:rPr>
          <w:b w:val="1"/>
          <w:rtl w:val="0"/>
        </w:rPr>
        <w:t xml:space="preserve">“Star Sing” - Natch the same but if it was made just for celebs.</w:t>
      </w:r>
    </w:p>
    <w:p w:rsidR="00000000" w:rsidDel="00000000" w:rsidP="00000000" w:rsidRDefault="00000000" w:rsidRPr="00000000" w14:paraId="00000034">
      <w:pPr>
        <w:spacing w:line="331.2" w:lineRule="auto"/>
        <w:rPr>
          <w:b w:val="1"/>
        </w:rPr>
      </w:pPr>
      <w:r w:rsidDel="00000000" w:rsidR="00000000" w:rsidRPr="00000000">
        <w:rPr>
          <w:b w:val="1"/>
          <w:rtl w:val="0"/>
        </w:rPr>
        <w:t xml:space="preserve">6</w:t>
      </w:r>
    </w:p>
    <w:p w:rsidR="00000000" w:rsidDel="00000000" w:rsidP="00000000" w:rsidRDefault="00000000" w:rsidRPr="00000000" w14:paraId="00000035">
      <w:pPr>
        <w:spacing w:line="331.2" w:lineRule="auto"/>
        <w:rPr>
          <w:b w:val="1"/>
        </w:rPr>
      </w:pPr>
      <w:r w:rsidDel="00000000" w:rsidR="00000000" w:rsidRPr="00000000">
        <w:rPr>
          <w:b w:val="1"/>
          <w:rtl w:val="0"/>
        </w:rPr>
        <w:t xml:space="preserve">“Must we hide from each other?” </w:t>
      </w:r>
    </w:p>
    <w:p w:rsidR="00000000" w:rsidDel="00000000" w:rsidP="00000000" w:rsidRDefault="00000000" w:rsidRPr="00000000" w14:paraId="00000036">
      <w:pPr>
        <w:spacing w:line="331.2" w:lineRule="auto"/>
        <w:rPr>
          <w:b w:val="1"/>
        </w:rPr>
      </w:pPr>
      <w:r w:rsidDel="00000000" w:rsidR="00000000" w:rsidRPr="00000000">
        <w:rPr>
          <w:b w:val="1"/>
          <w:rtl w:val="0"/>
        </w:rPr>
        <w:t xml:space="preserve">“The british empire. Used to destroy an whole world, now killing just one child. How the mighty have fallen.”(I’m the child, btw, to anyone reading).</w:t>
      </w:r>
    </w:p>
    <w:p w:rsidR="00000000" w:rsidDel="00000000" w:rsidP="00000000" w:rsidRDefault="00000000" w:rsidRPr="00000000" w14:paraId="00000037">
      <w:pPr>
        <w:spacing w:line="331.2" w:lineRule="auto"/>
        <w:rPr>
          <w:b w:val="1"/>
        </w:rPr>
      </w:pPr>
      <w:r w:rsidDel="00000000" w:rsidR="00000000" w:rsidRPr="00000000">
        <w:rPr>
          <w:rtl w:val="0"/>
        </w:rPr>
      </w:r>
    </w:p>
    <w:p w:rsidR="00000000" w:rsidDel="00000000" w:rsidP="00000000" w:rsidRDefault="00000000" w:rsidRPr="00000000" w14:paraId="00000038">
      <w:pPr>
        <w:spacing w:line="331.2" w:lineRule="auto"/>
        <w:rPr>
          <w:b w:val="1"/>
        </w:rPr>
      </w:pPr>
      <w:r w:rsidDel="00000000" w:rsidR="00000000" w:rsidRPr="00000000">
        <w:rPr>
          <w:rtl w:val="0"/>
        </w:rPr>
      </w:r>
    </w:p>
    <w:p w:rsidR="00000000" w:rsidDel="00000000" w:rsidP="00000000" w:rsidRDefault="00000000" w:rsidRPr="00000000" w14:paraId="00000039">
      <w:pPr>
        <w:spacing w:line="331.2" w:lineRule="auto"/>
        <w:rPr>
          <w:b w:val="1"/>
        </w:rPr>
      </w:pPr>
      <w:r w:rsidDel="00000000" w:rsidR="00000000" w:rsidRPr="00000000">
        <w:rPr>
          <w:b w:val="1"/>
          <w:rtl w:val="0"/>
        </w:rPr>
        <w:t xml:space="preserve">“Art is suffering”</w:t>
      </w:r>
    </w:p>
    <w:p w:rsidR="00000000" w:rsidDel="00000000" w:rsidP="00000000" w:rsidRDefault="00000000" w:rsidRPr="00000000" w14:paraId="0000003A">
      <w:pPr>
        <w:spacing w:line="331.2" w:lineRule="auto"/>
        <w:rPr>
          <w:b w:val="1"/>
        </w:rPr>
      </w:pPr>
      <w:r w:rsidDel="00000000" w:rsidR="00000000" w:rsidRPr="00000000">
        <w:rPr>
          <w:b w:val="1"/>
          <w:rtl w:val="0"/>
        </w:rPr>
        <w:t xml:space="preserve">“Now And Then” - As she falls into his arms, from 30 to 60.</w:t>
      </w:r>
    </w:p>
    <w:p w:rsidR="00000000" w:rsidDel="00000000" w:rsidP="00000000" w:rsidRDefault="00000000" w:rsidRPr="00000000" w14:paraId="0000003B">
      <w:pPr>
        <w:spacing w:line="331.2" w:lineRule="auto"/>
        <w:rPr>
          <w:b w:val="1"/>
        </w:rPr>
      </w:pPr>
      <w:r w:rsidDel="00000000" w:rsidR="00000000" w:rsidRPr="00000000">
        <w:rPr>
          <w:rtl w:val="0"/>
        </w:rPr>
      </w:r>
    </w:p>
    <w:p w:rsidR="00000000" w:rsidDel="00000000" w:rsidP="00000000" w:rsidRDefault="00000000" w:rsidRPr="00000000" w14:paraId="0000003C">
      <w:pPr>
        <w:spacing w:line="331.2" w:lineRule="auto"/>
        <w:rPr>
          <w:b w:val="1"/>
        </w:rPr>
      </w:pPr>
      <w:r w:rsidDel="00000000" w:rsidR="00000000" w:rsidRPr="00000000">
        <w:rPr>
          <w:b w:val="1"/>
          <w:rtl w:val="0"/>
        </w:rPr>
        <w:t xml:space="preserve">“And the tears stream down the mountain face.”</w:t>
      </w:r>
    </w:p>
    <w:p w:rsidR="00000000" w:rsidDel="00000000" w:rsidP="00000000" w:rsidRDefault="00000000" w:rsidRPr="00000000" w14:paraId="0000003D">
      <w:pPr>
        <w:spacing w:line="331.2" w:lineRule="auto"/>
        <w:rPr>
          <w:b w:val="1"/>
        </w:rPr>
      </w:pPr>
      <w:r w:rsidDel="00000000" w:rsidR="00000000" w:rsidRPr="00000000">
        <w:rPr>
          <w:b w:val="1"/>
          <w:rtl w:val="0"/>
        </w:rPr>
        <w:t xml:space="preserve">5</w:t>
      </w:r>
    </w:p>
    <w:p w:rsidR="00000000" w:rsidDel="00000000" w:rsidP="00000000" w:rsidRDefault="00000000" w:rsidRPr="00000000" w14:paraId="0000003E">
      <w:pPr>
        <w:spacing w:line="331.2" w:lineRule="auto"/>
        <w:rPr>
          <w:b w:val="1"/>
        </w:rPr>
      </w:pPr>
      <w:r w:rsidDel="00000000" w:rsidR="00000000" w:rsidRPr="00000000">
        <w:rPr>
          <w:b w:val="1"/>
          <w:rtl w:val="0"/>
        </w:rPr>
        <w:t xml:space="preserve">“Rob Job” - A story where a group of important people steal all my story ideas to make money from them and generate them themselves with AI like I want to one day.</w:t>
      </w:r>
    </w:p>
    <w:p w:rsidR="00000000" w:rsidDel="00000000" w:rsidP="00000000" w:rsidRDefault="00000000" w:rsidRPr="00000000" w14:paraId="0000003F">
      <w:pPr>
        <w:spacing w:line="331.2" w:lineRule="auto"/>
        <w:rPr>
          <w:b w:val="1"/>
        </w:rPr>
      </w:pPr>
      <w:r w:rsidDel="00000000" w:rsidR="00000000" w:rsidRPr="00000000">
        <w:rPr>
          <w:b w:val="1"/>
          <w:rtl w:val="0"/>
        </w:rPr>
        <w:t xml:space="preserve">Rob job as in stealing from the next Rob Grant - i.e me, Antony Robert Wells.</w:t>
      </w:r>
    </w:p>
    <w:p w:rsidR="00000000" w:rsidDel="00000000" w:rsidP="00000000" w:rsidRDefault="00000000" w:rsidRPr="00000000" w14:paraId="00000040">
      <w:pPr>
        <w:spacing w:line="331.2" w:lineRule="auto"/>
        <w:rPr>
          <w:b w:val="1"/>
        </w:rPr>
      </w:pPr>
      <w:r w:rsidDel="00000000" w:rsidR="00000000" w:rsidRPr="00000000">
        <w:rPr>
          <w:rtl w:val="0"/>
        </w:rPr>
      </w:r>
    </w:p>
    <w:p w:rsidR="00000000" w:rsidDel="00000000" w:rsidP="00000000" w:rsidRDefault="00000000" w:rsidRPr="00000000" w14:paraId="00000041">
      <w:pPr>
        <w:spacing w:line="331.2" w:lineRule="auto"/>
        <w:rPr>
          <w:b w:val="1"/>
        </w:rPr>
      </w:pPr>
      <w:r w:rsidDel="00000000" w:rsidR="00000000" w:rsidRPr="00000000">
        <w:rPr>
          <w:rtl w:val="0"/>
        </w:rPr>
      </w:r>
    </w:p>
    <w:p w:rsidR="00000000" w:rsidDel="00000000" w:rsidP="00000000" w:rsidRDefault="00000000" w:rsidRPr="00000000" w14:paraId="00000042">
      <w:pPr>
        <w:spacing w:line="331.2" w:lineRule="auto"/>
        <w:rPr>
          <w:b w:val="1"/>
        </w:rPr>
      </w:pPr>
      <w:r w:rsidDel="00000000" w:rsidR="00000000" w:rsidRPr="00000000">
        <w:rPr>
          <w:b w:val="1"/>
          <w:rtl w:val="0"/>
        </w:rPr>
        <w:t xml:space="preserve">“Rain note.” - The final scene could be the first moments the child was put through the rain programme.</w:t>
      </w:r>
    </w:p>
    <w:p w:rsidR="00000000" w:rsidDel="00000000" w:rsidP="00000000" w:rsidRDefault="00000000" w:rsidRPr="00000000" w14:paraId="00000043">
      <w:pPr>
        <w:spacing w:line="331.2" w:lineRule="auto"/>
        <w:rPr>
          <w:b w:val="1"/>
        </w:rPr>
      </w:pPr>
      <w:r w:rsidDel="00000000" w:rsidR="00000000" w:rsidRPr="00000000">
        <w:rPr>
          <w:rtl w:val="0"/>
        </w:rPr>
      </w:r>
    </w:p>
    <w:p w:rsidR="00000000" w:rsidDel="00000000" w:rsidP="00000000" w:rsidRDefault="00000000" w:rsidRPr="00000000" w14:paraId="00000044">
      <w:pPr>
        <w:spacing w:line="331.2" w:lineRule="auto"/>
        <w:rPr>
          <w:b w:val="1"/>
        </w:rPr>
      </w:pPr>
      <w:r w:rsidDel="00000000" w:rsidR="00000000" w:rsidRPr="00000000">
        <w:rPr>
          <w:b w:val="1"/>
          <w:rtl w:val="0"/>
        </w:rPr>
        <w:t xml:space="preserve">“Positive Thoughts” - When creating these ideas with modern A.I, instruct the AI to keep things positive for the viewer. To create feelings of well being, not anything the opposite.</w:t>
      </w:r>
    </w:p>
    <w:p w:rsidR="00000000" w:rsidDel="00000000" w:rsidP="00000000" w:rsidRDefault="00000000" w:rsidRPr="00000000" w14:paraId="00000045">
      <w:pPr>
        <w:spacing w:line="331.2" w:lineRule="auto"/>
        <w:rPr>
          <w:b w:val="1"/>
        </w:rPr>
      </w:pPr>
      <w:r w:rsidDel="00000000" w:rsidR="00000000" w:rsidRPr="00000000">
        <w:rPr>
          <w:rtl w:val="0"/>
        </w:rPr>
      </w:r>
    </w:p>
    <w:p w:rsidR="00000000" w:rsidDel="00000000" w:rsidP="00000000" w:rsidRDefault="00000000" w:rsidRPr="00000000" w14:paraId="00000046">
      <w:pPr>
        <w:spacing w:line="331.2" w:lineRule="auto"/>
        <w:rPr>
          <w:b w:val="1"/>
        </w:rPr>
      </w:pPr>
      <w:r w:rsidDel="00000000" w:rsidR="00000000" w:rsidRPr="00000000">
        <w:rPr>
          <w:rtl w:val="0"/>
        </w:rPr>
      </w:r>
    </w:p>
    <w:p w:rsidR="00000000" w:rsidDel="00000000" w:rsidP="00000000" w:rsidRDefault="00000000" w:rsidRPr="00000000" w14:paraId="00000047">
      <w:pPr>
        <w:spacing w:line="331.2" w:lineRule="auto"/>
        <w:rPr>
          <w:b w:val="1"/>
        </w:rPr>
      </w:pPr>
      <w:r w:rsidDel="00000000" w:rsidR="00000000" w:rsidRPr="00000000">
        <w:rPr>
          <w:b w:val="1"/>
          <w:rtl w:val="0"/>
        </w:rPr>
        <w:t xml:space="preserve">“Meta” - God creates a meta-logical weapon(A new child/human) to destroy reality for all its many sins.</w:t>
      </w:r>
    </w:p>
    <w:p w:rsidR="00000000" w:rsidDel="00000000" w:rsidP="00000000" w:rsidRDefault="00000000" w:rsidRPr="00000000" w14:paraId="00000048">
      <w:pPr>
        <w:spacing w:line="331.2" w:lineRule="auto"/>
        <w:rPr>
          <w:b w:val="1"/>
        </w:rPr>
      </w:pPr>
      <w:r w:rsidDel="00000000" w:rsidR="00000000" w:rsidRPr="00000000">
        <w:rPr>
          <w:rtl w:val="0"/>
        </w:rPr>
      </w:r>
    </w:p>
    <w:p w:rsidR="00000000" w:rsidDel="00000000" w:rsidP="00000000" w:rsidRDefault="00000000" w:rsidRPr="00000000" w14:paraId="00000049">
      <w:pPr>
        <w:spacing w:line="331.2" w:lineRule="auto"/>
        <w:rPr>
          <w:b w:val="1"/>
        </w:rPr>
      </w:pPr>
      <w:r w:rsidDel="00000000" w:rsidR="00000000" w:rsidRPr="00000000">
        <w:rPr>
          <w:b w:val="1"/>
          <w:rtl w:val="0"/>
        </w:rPr>
        <w:t xml:space="preserve">“A Cat’s Journey.”</w:t>
      </w:r>
    </w:p>
    <w:p w:rsidR="00000000" w:rsidDel="00000000" w:rsidP="00000000" w:rsidRDefault="00000000" w:rsidRPr="00000000" w14:paraId="0000004A">
      <w:pPr>
        <w:spacing w:line="331.2" w:lineRule="auto"/>
        <w:rPr>
          <w:b w:val="1"/>
        </w:rPr>
      </w:pPr>
      <w:r w:rsidDel="00000000" w:rsidR="00000000" w:rsidRPr="00000000">
        <w:rPr>
          <w:rtl w:val="0"/>
        </w:rPr>
      </w:r>
    </w:p>
    <w:p w:rsidR="00000000" w:rsidDel="00000000" w:rsidP="00000000" w:rsidRDefault="00000000" w:rsidRPr="00000000" w14:paraId="0000004B">
      <w:pPr>
        <w:spacing w:line="331.2" w:lineRule="auto"/>
        <w:rPr>
          <w:b w:val="1"/>
        </w:rPr>
      </w:pPr>
      <w:r w:rsidDel="00000000" w:rsidR="00000000" w:rsidRPr="00000000">
        <w:rPr>
          <w:b w:val="1"/>
          <w:rtl w:val="0"/>
        </w:rPr>
        <w:t xml:space="preserve">“In the future, the mighty future, the tech sing sleeps tonight.”</w:t>
      </w:r>
    </w:p>
    <w:p w:rsidR="00000000" w:rsidDel="00000000" w:rsidP="00000000" w:rsidRDefault="00000000" w:rsidRPr="00000000" w14:paraId="0000004C">
      <w:pPr>
        <w:spacing w:line="331.2" w:lineRule="auto"/>
        <w:rPr>
          <w:b w:val="1"/>
        </w:rPr>
      </w:pPr>
      <w:r w:rsidDel="00000000" w:rsidR="00000000" w:rsidRPr="00000000">
        <w:rPr>
          <w:rtl w:val="0"/>
        </w:rPr>
      </w:r>
    </w:p>
    <w:p w:rsidR="00000000" w:rsidDel="00000000" w:rsidP="00000000" w:rsidRDefault="00000000" w:rsidRPr="00000000" w14:paraId="0000004D">
      <w:pPr>
        <w:spacing w:line="331.2" w:lineRule="auto"/>
        <w:rPr>
          <w:b w:val="1"/>
        </w:rPr>
      </w:pPr>
      <w:r w:rsidDel="00000000" w:rsidR="00000000" w:rsidRPr="00000000">
        <w:rPr>
          <w:b w:val="1"/>
          <w:rtl w:val="0"/>
        </w:rPr>
        <w:t xml:space="preserve">“Dinosaurs from outer space.” - They’re big. They’re sc-fi. They’re gonna fuck you up.</w:t>
      </w:r>
    </w:p>
    <w:p w:rsidR="00000000" w:rsidDel="00000000" w:rsidP="00000000" w:rsidRDefault="00000000" w:rsidRPr="00000000" w14:paraId="0000004E">
      <w:pPr>
        <w:spacing w:line="331.2" w:lineRule="auto"/>
        <w:rPr>
          <w:b w:val="1"/>
        </w:rPr>
      </w:pPr>
      <w:r w:rsidDel="00000000" w:rsidR="00000000" w:rsidRPr="00000000">
        <w:rPr>
          <w:rtl w:val="0"/>
        </w:rPr>
      </w:r>
    </w:p>
    <w:p w:rsidR="00000000" w:rsidDel="00000000" w:rsidP="00000000" w:rsidRDefault="00000000" w:rsidRPr="00000000" w14:paraId="0000004F">
      <w:pPr>
        <w:spacing w:line="331.2" w:lineRule="auto"/>
        <w:rPr>
          <w:b w:val="1"/>
        </w:rPr>
      </w:pPr>
      <w:r w:rsidDel="00000000" w:rsidR="00000000" w:rsidRPr="00000000">
        <w:rPr>
          <w:b w:val="1"/>
          <w:rtl w:val="0"/>
        </w:rPr>
        <w:t xml:space="preserve">“The Homerton Hospital Wall Banger Scandal” - It brought down a country. It almost brought down a planet.</w:t>
      </w:r>
    </w:p>
    <w:p w:rsidR="00000000" w:rsidDel="00000000" w:rsidP="00000000" w:rsidRDefault="00000000" w:rsidRPr="00000000" w14:paraId="00000050">
      <w:pPr>
        <w:spacing w:line="331.2" w:lineRule="auto"/>
        <w:rPr>
          <w:b w:val="1"/>
        </w:rPr>
      </w:pPr>
      <w:r w:rsidDel="00000000" w:rsidR="00000000" w:rsidRPr="00000000">
        <w:rPr>
          <w:rtl w:val="0"/>
        </w:rPr>
      </w:r>
    </w:p>
    <w:p w:rsidR="00000000" w:rsidDel="00000000" w:rsidP="00000000" w:rsidRDefault="00000000" w:rsidRPr="00000000" w14:paraId="00000051">
      <w:pPr>
        <w:spacing w:line="331.2" w:lineRule="auto"/>
        <w:rPr>
          <w:b w:val="1"/>
        </w:rPr>
      </w:pPr>
      <w:r w:rsidDel="00000000" w:rsidR="00000000" w:rsidRPr="00000000">
        <w:rPr>
          <w:rtl w:val="0"/>
        </w:rPr>
      </w:r>
    </w:p>
    <w:p w:rsidR="00000000" w:rsidDel="00000000" w:rsidP="00000000" w:rsidRDefault="00000000" w:rsidRPr="00000000" w14:paraId="00000052">
      <w:pPr>
        <w:spacing w:line="331.2" w:lineRule="auto"/>
        <w:rPr>
          <w:b w:val="1"/>
        </w:rPr>
      </w:pPr>
      <w:r w:rsidDel="00000000" w:rsidR="00000000" w:rsidRPr="00000000">
        <w:rPr>
          <w:rtl w:val="0"/>
        </w:rPr>
      </w:r>
    </w:p>
    <w:p w:rsidR="00000000" w:rsidDel="00000000" w:rsidP="00000000" w:rsidRDefault="00000000" w:rsidRPr="00000000" w14:paraId="00000053">
      <w:pPr>
        <w:spacing w:line="331.2" w:lineRule="auto"/>
        <w:rPr>
          <w:b w:val="1"/>
        </w:rPr>
      </w:pPr>
      <w:r w:rsidDel="00000000" w:rsidR="00000000" w:rsidRPr="00000000">
        <w:rPr>
          <w:b w:val="1"/>
          <w:rtl w:val="0"/>
        </w:rPr>
        <w:t xml:space="preserve">“I Dream of Dreams” - In a fantasy world, far away, a land exists, where it snows once every 100 years, a constant sign from god that life is real. Their nightmare is they never sleep, and never dream. One of their citizens keeps seeing images in his mind of a woman he can never quite find. Will he find her? Will his life ever make sense? Only time will tell.</w:t>
      </w:r>
    </w:p>
    <w:p w:rsidR="00000000" w:rsidDel="00000000" w:rsidP="00000000" w:rsidRDefault="00000000" w:rsidRPr="00000000" w14:paraId="00000054">
      <w:pPr>
        <w:spacing w:line="331.2" w:lineRule="auto"/>
        <w:rPr>
          <w:b w:val="1"/>
        </w:rPr>
      </w:pPr>
      <w:r w:rsidDel="00000000" w:rsidR="00000000" w:rsidRPr="00000000">
        <w:rPr>
          <w:rtl w:val="0"/>
        </w:rPr>
      </w:r>
    </w:p>
    <w:p w:rsidR="00000000" w:rsidDel="00000000" w:rsidP="00000000" w:rsidRDefault="00000000" w:rsidRPr="00000000" w14:paraId="00000055">
      <w:pPr>
        <w:spacing w:line="331.2" w:lineRule="auto"/>
        <w:rPr>
          <w:b w:val="1"/>
        </w:rPr>
      </w:pPr>
      <w:r w:rsidDel="00000000" w:rsidR="00000000" w:rsidRPr="00000000">
        <w:rPr>
          <w:b w:val="1"/>
          <w:rtl w:val="0"/>
        </w:rPr>
        <w:t xml:space="preserve">“Force Of Life.”</w:t>
      </w:r>
    </w:p>
    <w:p w:rsidR="00000000" w:rsidDel="00000000" w:rsidP="00000000" w:rsidRDefault="00000000" w:rsidRPr="00000000" w14:paraId="00000056">
      <w:pPr>
        <w:spacing w:line="331.2" w:lineRule="auto"/>
        <w:rPr>
          <w:b w:val="1"/>
        </w:rPr>
      </w:pPr>
      <w:r w:rsidDel="00000000" w:rsidR="00000000" w:rsidRPr="00000000">
        <w:rPr>
          <w:rtl w:val="0"/>
        </w:rPr>
      </w:r>
    </w:p>
    <w:p w:rsidR="00000000" w:rsidDel="00000000" w:rsidP="00000000" w:rsidRDefault="00000000" w:rsidRPr="00000000" w14:paraId="00000057">
      <w:pPr>
        <w:spacing w:line="331.2" w:lineRule="auto"/>
        <w:rPr>
          <w:b w:val="1"/>
        </w:rPr>
      </w:pPr>
      <w:r w:rsidDel="00000000" w:rsidR="00000000" w:rsidRPr="00000000">
        <w:rPr>
          <w:rtl w:val="0"/>
        </w:rPr>
      </w:r>
    </w:p>
    <w:p w:rsidR="00000000" w:rsidDel="00000000" w:rsidP="00000000" w:rsidRDefault="00000000" w:rsidRPr="00000000" w14:paraId="00000058">
      <w:pPr>
        <w:spacing w:line="331.2" w:lineRule="auto"/>
        <w:rPr>
          <w:b w:val="1"/>
        </w:rPr>
      </w:pPr>
      <w:r w:rsidDel="00000000" w:rsidR="00000000" w:rsidRPr="00000000">
        <w:rPr>
          <w:b w:val="1"/>
          <w:rtl w:val="0"/>
        </w:rPr>
        <w:t xml:space="preserve">“When a butterfly flaps it’s wings, far far away, an angel sings.”</w:t>
      </w:r>
    </w:p>
    <w:p w:rsidR="00000000" w:rsidDel="00000000" w:rsidP="00000000" w:rsidRDefault="00000000" w:rsidRPr="00000000" w14:paraId="00000059">
      <w:pPr>
        <w:spacing w:line="331.2" w:lineRule="auto"/>
        <w:rPr>
          <w:b w:val="1"/>
        </w:rPr>
      </w:pPr>
      <w:r w:rsidDel="00000000" w:rsidR="00000000" w:rsidRPr="00000000">
        <w:rPr>
          <w:rtl w:val="0"/>
        </w:rPr>
      </w:r>
    </w:p>
    <w:p w:rsidR="00000000" w:rsidDel="00000000" w:rsidP="00000000" w:rsidRDefault="00000000" w:rsidRPr="00000000" w14:paraId="0000005A">
      <w:pPr>
        <w:spacing w:line="331.2" w:lineRule="auto"/>
        <w:rPr>
          <w:b w:val="1"/>
        </w:rPr>
      </w:pPr>
      <w:r w:rsidDel="00000000" w:rsidR="00000000" w:rsidRPr="00000000">
        <w:rPr>
          <w:b w:val="1"/>
          <w:rtl w:val="0"/>
        </w:rPr>
        <w:t xml:space="preserve">“AI Ideas” - Each ai creation of my work would base it in part on all earlier creations, helping create a consistent universe.</w:t>
      </w:r>
    </w:p>
    <w:p w:rsidR="00000000" w:rsidDel="00000000" w:rsidP="00000000" w:rsidRDefault="00000000" w:rsidRPr="00000000" w14:paraId="0000005B">
      <w:pPr>
        <w:spacing w:line="331.2" w:lineRule="auto"/>
        <w:rPr>
          <w:b w:val="1"/>
        </w:rPr>
      </w:pPr>
      <w:r w:rsidDel="00000000" w:rsidR="00000000" w:rsidRPr="00000000">
        <w:rPr>
          <w:rtl w:val="0"/>
        </w:rPr>
      </w:r>
    </w:p>
    <w:p w:rsidR="00000000" w:rsidDel="00000000" w:rsidP="00000000" w:rsidRDefault="00000000" w:rsidRPr="00000000" w14:paraId="0000005C">
      <w:pPr>
        <w:spacing w:line="331.2" w:lineRule="auto"/>
        <w:rPr>
          <w:b w:val="1"/>
        </w:rPr>
      </w:pPr>
      <w:r w:rsidDel="00000000" w:rsidR="00000000" w:rsidRPr="00000000">
        <w:rPr>
          <w:rtl w:val="0"/>
        </w:rPr>
      </w:r>
    </w:p>
    <w:p w:rsidR="00000000" w:rsidDel="00000000" w:rsidP="00000000" w:rsidRDefault="00000000" w:rsidRPr="00000000" w14:paraId="0000005D">
      <w:pPr>
        <w:spacing w:line="331.2" w:lineRule="auto"/>
        <w:rPr>
          <w:b w:val="1"/>
        </w:rPr>
      </w:pPr>
      <w:r w:rsidDel="00000000" w:rsidR="00000000" w:rsidRPr="00000000">
        <w:rPr>
          <w:b w:val="1"/>
          <w:rtl w:val="0"/>
        </w:rPr>
        <w:t xml:space="preserve">“My one Future.” - The destiny of a life.</w:t>
      </w:r>
    </w:p>
    <w:p w:rsidR="00000000" w:rsidDel="00000000" w:rsidP="00000000" w:rsidRDefault="00000000" w:rsidRPr="00000000" w14:paraId="0000005E">
      <w:pPr>
        <w:spacing w:line="331.2" w:lineRule="auto"/>
        <w:rPr>
          <w:b w:val="1"/>
        </w:rPr>
      </w:pPr>
      <w:r w:rsidDel="00000000" w:rsidR="00000000" w:rsidRPr="00000000">
        <w:rPr>
          <w:rtl w:val="0"/>
        </w:rPr>
      </w:r>
    </w:p>
    <w:p w:rsidR="00000000" w:rsidDel="00000000" w:rsidP="00000000" w:rsidRDefault="00000000" w:rsidRPr="00000000" w14:paraId="0000005F">
      <w:pPr>
        <w:spacing w:line="331.2" w:lineRule="auto"/>
        <w:rPr>
          <w:b w:val="1"/>
        </w:rPr>
      </w:pPr>
      <w:r w:rsidDel="00000000" w:rsidR="00000000" w:rsidRPr="00000000">
        <w:rPr>
          <w:b w:val="1"/>
          <w:rtl w:val="0"/>
        </w:rPr>
        <w:t xml:space="preserve">“Rainbow’ - possible new title for Rain.</w:t>
      </w:r>
    </w:p>
    <w:p w:rsidR="00000000" w:rsidDel="00000000" w:rsidP="00000000" w:rsidRDefault="00000000" w:rsidRPr="00000000" w14:paraId="00000060">
      <w:pPr>
        <w:spacing w:line="331.2" w:lineRule="auto"/>
        <w:rPr>
          <w:b w:val="1"/>
        </w:rPr>
      </w:pPr>
      <w:r w:rsidDel="00000000" w:rsidR="00000000" w:rsidRPr="00000000">
        <w:rPr>
          <w:b w:val="1"/>
          <w:rtl w:val="0"/>
        </w:rPr>
        <w:t xml:space="preserve">“Happy People”</w:t>
      </w:r>
    </w:p>
    <w:p w:rsidR="00000000" w:rsidDel="00000000" w:rsidP="00000000" w:rsidRDefault="00000000" w:rsidRPr="00000000" w14:paraId="00000061">
      <w:pPr>
        <w:spacing w:line="331.2" w:lineRule="auto"/>
        <w:rPr>
          <w:b w:val="1"/>
        </w:rPr>
      </w:pPr>
      <w:r w:rsidDel="00000000" w:rsidR="00000000" w:rsidRPr="00000000">
        <w:rPr>
          <w:rtl w:val="0"/>
        </w:rPr>
      </w:r>
    </w:p>
    <w:p w:rsidR="00000000" w:rsidDel="00000000" w:rsidP="00000000" w:rsidRDefault="00000000" w:rsidRPr="00000000" w14:paraId="00000062">
      <w:pPr>
        <w:spacing w:line="331.2" w:lineRule="auto"/>
        <w:rPr>
          <w:b w:val="1"/>
        </w:rPr>
      </w:pPr>
      <w:r w:rsidDel="00000000" w:rsidR="00000000" w:rsidRPr="00000000">
        <w:rPr>
          <w:b w:val="1"/>
          <w:rtl w:val="0"/>
        </w:rPr>
        <w:t xml:space="preserve">“Stolen Ideas” - If someone stole all these ideas and made money from them.</w:t>
      </w:r>
    </w:p>
    <w:p w:rsidR="00000000" w:rsidDel="00000000" w:rsidP="00000000" w:rsidRDefault="00000000" w:rsidRPr="00000000" w14:paraId="00000063">
      <w:pPr>
        <w:spacing w:line="331.2" w:lineRule="auto"/>
        <w:rPr>
          <w:b w:val="1"/>
        </w:rPr>
      </w:pPr>
      <w:r w:rsidDel="00000000" w:rsidR="00000000" w:rsidRPr="00000000">
        <w:rPr>
          <w:rtl w:val="0"/>
        </w:rPr>
      </w:r>
    </w:p>
    <w:p w:rsidR="00000000" w:rsidDel="00000000" w:rsidP="00000000" w:rsidRDefault="00000000" w:rsidRPr="00000000" w14:paraId="00000064">
      <w:pPr>
        <w:spacing w:line="331.2" w:lineRule="auto"/>
        <w:rPr>
          <w:b w:val="1"/>
        </w:rPr>
      </w:pPr>
      <w:r w:rsidDel="00000000" w:rsidR="00000000" w:rsidRPr="00000000">
        <w:rPr>
          <w:rtl w:val="0"/>
        </w:rPr>
      </w:r>
    </w:p>
    <w:p w:rsidR="00000000" w:rsidDel="00000000" w:rsidP="00000000" w:rsidRDefault="00000000" w:rsidRPr="00000000" w14:paraId="00000065">
      <w:pPr>
        <w:spacing w:line="331.2" w:lineRule="auto"/>
        <w:rPr>
          <w:b w:val="1"/>
        </w:rPr>
      </w:pPr>
      <w:r w:rsidDel="00000000" w:rsidR="00000000" w:rsidRPr="00000000">
        <w:rPr>
          <w:b w:val="1"/>
          <w:rtl w:val="0"/>
        </w:rPr>
        <w:t xml:space="preserve">“Sea Hell” - A man mistakenly hurts and kills a woman in a local lake, and hell starts to personify it’s self around and to him. A construct by god, that destroy’s anyone for drowning someone, in a symbolic and terrible way.</w:t>
      </w:r>
    </w:p>
    <w:p w:rsidR="00000000" w:rsidDel="00000000" w:rsidP="00000000" w:rsidRDefault="00000000" w:rsidRPr="00000000" w14:paraId="00000066">
      <w:pPr>
        <w:spacing w:line="331.2" w:lineRule="auto"/>
        <w:rPr>
          <w:b w:val="1"/>
        </w:rPr>
      </w:pPr>
      <w:r w:rsidDel="00000000" w:rsidR="00000000" w:rsidRPr="00000000">
        <w:rPr>
          <w:b w:val="1"/>
          <w:rtl w:val="0"/>
        </w:rPr>
        <w:t xml:space="preserve">“The Carrier” - A human being is infected with a contagion and sent to one country at a time to infect their population, as the global authority races to trace and stop the out-break.</w:t>
      </w:r>
    </w:p>
    <w:p w:rsidR="00000000" w:rsidDel="00000000" w:rsidP="00000000" w:rsidRDefault="00000000" w:rsidRPr="00000000" w14:paraId="00000067">
      <w:pPr>
        <w:spacing w:line="331.2" w:lineRule="auto"/>
        <w:rPr>
          <w:b w:val="1"/>
        </w:rPr>
      </w:pPr>
      <w:r w:rsidDel="00000000" w:rsidR="00000000" w:rsidRPr="00000000">
        <w:rPr>
          <w:rtl w:val="0"/>
        </w:rPr>
      </w:r>
    </w:p>
    <w:p w:rsidR="00000000" w:rsidDel="00000000" w:rsidP="00000000" w:rsidRDefault="00000000" w:rsidRPr="00000000" w14:paraId="00000068">
      <w:pPr>
        <w:spacing w:line="331.2" w:lineRule="auto"/>
        <w:rPr>
          <w:b w:val="1"/>
        </w:rPr>
      </w:pPr>
      <w:r w:rsidDel="00000000" w:rsidR="00000000" w:rsidRPr="00000000">
        <w:rPr>
          <w:rtl w:val="0"/>
        </w:rPr>
      </w:r>
    </w:p>
    <w:p w:rsidR="00000000" w:rsidDel="00000000" w:rsidP="00000000" w:rsidRDefault="00000000" w:rsidRPr="00000000" w14:paraId="00000069">
      <w:pPr>
        <w:spacing w:line="331.2" w:lineRule="auto"/>
        <w:rPr>
          <w:b w:val="1"/>
        </w:rPr>
      </w:pPr>
      <w:r w:rsidDel="00000000" w:rsidR="00000000" w:rsidRPr="00000000">
        <w:rPr>
          <w:rtl w:val="0"/>
        </w:rPr>
      </w:r>
    </w:p>
    <w:p w:rsidR="00000000" w:rsidDel="00000000" w:rsidP="00000000" w:rsidRDefault="00000000" w:rsidRPr="00000000" w14:paraId="0000006A">
      <w:pPr>
        <w:spacing w:line="331.2" w:lineRule="auto"/>
        <w:rPr>
          <w:b w:val="1"/>
        </w:rPr>
      </w:pPr>
      <w:r w:rsidDel="00000000" w:rsidR="00000000" w:rsidRPr="00000000">
        <w:rPr>
          <w:b w:val="1"/>
          <w:rtl w:val="0"/>
        </w:rPr>
        <w:t xml:space="preserve">“Twist” - A show where every episode ends on a cinematic twist.</w:t>
      </w:r>
    </w:p>
    <w:p w:rsidR="00000000" w:rsidDel="00000000" w:rsidP="00000000" w:rsidRDefault="00000000" w:rsidRPr="00000000" w14:paraId="0000006B">
      <w:pPr>
        <w:spacing w:line="331.2" w:lineRule="auto"/>
        <w:rPr>
          <w:b w:val="1"/>
        </w:rPr>
      </w:pPr>
      <w:r w:rsidDel="00000000" w:rsidR="00000000" w:rsidRPr="00000000">
        <w:rPr>
          <w:rtl w:val="0"/>
        </w:rPr>
      </w:r>
    </w:p>
    <w:p w:rsidR="00000000" w:rsidDel="00000000" w:rsidP="00000000" w:rsidRDefault="00000000" w:rsidRPr="00000000" w14:paraId="0000006C">
      <w:pPr>
        <w:spacing w:line="331.2" w:lineRule="auto"/>
        <w:rPr>
          <w:b w:val="1"/>
        </w:rPr>
      </w:pPr>
      <w:r w:rsidDel="00000000" w:rsidR="00000000" w:rsidRPr="00000000">
        <w:rPr>
          <w:b w:val="1"/>
          <w:rtl w:val="0"/>
        </w:rPr>
        <w:t xml:space="preserve">“Sync” - In the future, governments maintain law and order through epochs of mind control. So that not only are their citizens controlled, but in accord with other also, to keep them in sync with society.</w:t>
      </w:r>
    </w:p>
    <w:p w:rsidR="00000000" w:rsidDel="00000000" w:rsidP="00000000" w:rsidRDefault="00000000" w:rsidRPr="00000000" w14:paraId="0000006D">
      <w:pPr>
        <w:spacing w:line="331.2" w:lineRule="auto"/>
        <w:rPr>
          <w:b w:val="1"/>
        </w:rPr>
      </w:pPr>
      <w:r w:rsidDel="00000000" w:rsidR="00000000" w:rsidRPr="00000000">
        <w:rPr>
          <w:rtl w:val="0"/>
        </w:rPr>
      </w:r>
    </w:p>
    <w:p w:rsidR="00000000" w:rsidDel="00000000" w:rsidP="00000000" w:rsidRDefault="00000000" w:rsidRPr="00000000" w14:paraId="0000006E">
      <w:pPr>
        <w:spacing w:line="331.2" w:lineRule="auto"/>
        <w:rPr>
          <w:b w:val="1"/>
        </w:rPr>
      </w:pPr>
      <w:r w:rsidDel="00000000" w:rsidR="00000000" w:rsidRPr="00000000">
        <w:rPr>
          <w:b w:val="1"/>
          <w:rtl w:val="0"/>
        </w:rPr>
        <w:t xml:space="preserve">“Cousins” - A group of sub-citizens who think they connect to each other via god, do nothing but abuse and hurt innocent people. They’re a family of intent, of misery, not the usual reasons.</w:t>
      </w:r>
    </w:p>
    <w:p w:rsidR="00000000" w:rsidDel="00000000" w:rsidP="00000000" w:rsidRDefault="00000000" w:rsidRPr="00000000" w14:paraId="0000006F">
      <w:pPr>
        <w:spacing w:line="331.2" w:lineRule="auto"/>
        <w:rPr>
          <w:b w:val="1"/>
        </w:rPr>
      </w:pPr>
      <w:r w:rsidDel="00000000" w:rsidR="00000000" w:rsidRPr="00000000">
        <w:rPr>
          <w:rtl w:val="0"/>
        </w:rPr>
      </w:r>
    </w:p>
    <w:p w:rsidR="00000000" w:rsidDel="00000000" w:rsidP="00000000" w:rsidRDefault="00000000" w:rsidRPr="00000000" w14:paraId="00000070">
      <w:pPr>
        <w:spacing w:line="331.2" w:lineRule="auto"/>
        <w:rPr>
          <w:b w:val="1"/>
        </w:rPr>
      </w:pPr>
      <w:r w:rsidDel="00000000" w:rsidR="00000000" w:rsidRPr="00000000">
        <w:rPr>
          <w:b w:val="1"/>
          <w:rtl w:val="0"/>
        </w:rPr>
        <w:t xml:space="preserve">“My Father’s hand.”</w:t>
      </w:r>
    </w:p>
    <w:p w:rsidR="00000000" w:rsidDel="00000000" w:rsidP="00000000" w:rsidRDefault="00000000" w:rsidRPr="00000000" w14:paraId="00000071">
      <w:pPr>
        <w:spacing w:line="331.2" w:lineRule="auto"/>
        <w:rPr>
          <w:b w:val="1"/>
        </w:rPr>
      </w:pPr>
      <w:r w:rsidDel="00000000" w:rsidR="00000000" w:rsidRPr="00000000">
        <w:rPr>
          <w:rtl w:val="0"/>
        </w:rPr>
      </w:r>
    </w:p>
    <w:p w:rsidR="00000000" w:rsidDel="00000000" w:rsidP="00000000" w:rsidRDefault="00000000" w:rsidRPr="00000000" w14:paraId="00000072">
      <w:pPr>
        <w:spacing w:line="331.2" w:lineRule="auto"/>
        <w:rPr>
          <w:b w:val="1"/>
        </w:rPr>
      </w:pPr>
      <w:r w:rsidDel="00000000" w:rsidR="00000000" w:rsidRPr="00000000">
        <w:rPr>
          <w:b w:val="1"/>
          <w:rtl w:val="0"/>
        </w:rPr>
        <w:t xml:space="preserve">“Sons of the revolution”</w:t>
      </w:r>
    </w:p>
    <w:p w:rsidR="00000000" w:rsidDel="00000000" w:rsidP="00000000" w:rsidRDefault="00000000" w:rsidRPr="00000000" w14:paraId="00000073">
      <w:pPr>
        <w:spacing w:line="331.2" w:lineRule="auto"/>
        <w:rPr>
          <w:b w:val="1"/>
        </w:rPr>
      </w:pPr>
      <w:r w:rsidDel="00000000" w:rsidR="00000000" w:rsidRPr="00000000">
        <w:rPr>
          <w:rtl w:val="0"/>
        </w:rPr>
      </w:r>
    </w:p>
    <w:p w:rsidR="00000000" w:rsidDel="00000000" w:rsidP="00000000" w:rsidRDefault="00000000" w:rsidRPr="00000000" w14:paraId="00000074">
      <w:pPr>
        <w:spacing w:line="331.2" w:lineRule="auto"/>
        <w:rPr>
          <w:b w:val="1"/>
        </w:rPr>
      </w:pPr>
      <w:r w:rsidDel="00000000" w:rsidR="00000000" w:rsidRPr="00000000">
        <w:rPr>
          <w:b w:val="1"/>
          <w:rtl w:val="0"/>
        </w:rPr>
        <w:t xml:space="preserve">“Neighbours” - Two neighbours go to war in a comedic way.</w:t>
      </w:r>
    </w:p>
    <w:p w:rsidR="00000000" w:rsidDel="00000000" w:rsidP="00000000" w:rsidRDefault="00000000" w:rsidRPr="00000000" w14:paraId="00000075">
      <w:pPr>
        <w:spacing w:line="331.2" w:lineRule="auto"/>
        <w:rPr>
          <w:b w:val="1"/>
        </w:rPr>
      </w:pPr>
      <w:r w:rsidDel="00000000" w:rsidR="00000000" w:rsidRPr="00000000">
        <w:rPr>
          <w:rtl w:val="0"/>
        </w:rPr>
      </w:r>
    </w:p>
    <w:p w:rsidR="00000000" w:rsidDel="00000000" w:rsidP="00000000" w:rsidRDefault="00000000" w:rsidRPr="00000000" w14:paraId="00000076">
      <w:pPr>
        <w:spacing w:line="331.2" w:lineRule="auto"/>
        <w:rPr>
          <w:b w:val="1"/>
        </w:rPr>
      </w:pPr>
      <w:r w:rsidDel="00000000" w:rsidR="00000000" w:rsidRPr="00000000">
        <w:rPr>
          <w:b w:val="1"/>
          <w:rtl w:val="0"/>
        </w:rPr>
        <w:t xml:space="preserve">“Symbolise This” - A game of ever increasing symbols. You are a new life form, and on a journey from god. This begins in symbolic ways and is mixed with actual places and one off locations.</w:t>
      </w:r>
    </w:p>
    <w:p w:rsidR="00000000" w:rsidDel="00000000" w:rsidP="00000000" w:rsidRDefault="00000000" w:rsidRPr="00000000" w14:paraId="00000077">
      <w:pPr>
        <w:spacing w:line="331.2" w:lineRule="auto"/>
        <w:rPr>
          <w:b w:val="1"/>
        </w:rPr>
      </w:pPr>
      <w:r w:rsidDel="00000000" w:rsidR="00000000" w:rsidRPr="00000000">
        <w:rPr>
          <w:rtl w:val="0"/>
        </w:rPr>
      </w:r>
    </w:p>
    <w:p w:rsidR="00000000" w:rsidDel="00000000" w:rsidP="00000000" w:rsidRDefault="00000000" w:rsidRPr="00000000" w14:paraId="00000078">
      <w:pPr>
        <w:spacing w:line="331.2" w:lineRule="auto"/>
        <w:rPr>
          <w:b w:val="1"/>
        </w:rPr>
      </w:pPr>
      <w:r w:rsidDel="00000000" w:rsidR="00000000" w:rsidRPr="00000000">
        <w:rPr>
          <w:rtl w:val="0"/>
        </w:rPr>
      </w:r>
    </w:p>
    <w:p w:rsidR="00000000" w:rsidDel="00000000" w:rsidP="00000000" w:rsidRDefault="00000000" w:rsidRPr="00000000" w14:paraId="00000079">
      <w:pPr>
        <w:spacing w:line="331.2" w:lineRule="auto"/>
        <w:rPr>
          <w:b w:val="1"/>
        </w:rPr>
      </w:pPr>
      <w:r w:rsidDel="00000000" w:rsidR="00000000" w:rsidRPr="00000000">
        <w:rPr>
          <w:b w:val="1"/>
          <w:rtl w:val="0"/>
        </w:rPr>
        <w:t xml:space="preserve">“An Hour Of Rain” - A top Chinese detective must follow his lead to America, trying to solve the case of the murdered chinese celebrity.</w:t>
      </w:r>
    </w:p>
    <w:p w:rsidR="00000000" w:rsidDel="00000000" w:rsidP="00000000" w:rsidRDefault="00000000" w:rsidRPr="00000000" w14:paraId="0000007A">
      <w:pPr>
        <w:spacing w:line="331.2" w:lineRule="auto"/>
        <w:rPr>
          <w:b w:val="1"/>
        </w:rPr>
      </w:pPr>
      <w:r w:rsidDel="00000000" w:rsidR="00000000" w:rsidRPr="00000000">
        <w:rPr>
          <w:rtl w:val="0"/>
        </w:rPr>
      </w:r>
    </w:p>
    <w:p w:rsidR="00000000" w:rsidDel="00000000" w:rsidP="00000000" w:rsidRDefault="00000000" w:rsidRPr="00000000" w14:paraId="0000007B">
      <w:pPr>
        <w:spacing w:line="331.2" w:lineRule="auto"/>
        <w:rPr>
          <w:b w:val="1"/>
        </w:rPr>
      </w:pPr>
      <w:r w:rsidDel="00000000" w:rsidR="00000000" w:rsidRPr="00000000">
        <w:rPr>
          <w:b w:val="1"/>
          <w:rtl w:val="0"/>
        </w:rPr>
        <w:t xml:space="preserve">“Child Friend”</w:t>
      </w:r>
    </w:p>
    <w:p w:rsidR="00000000" w:rsidDel="00000000" w:rsidP="00000000" w:rsidRDefault="00000000" w:rsidRPr="00000000" w14:paraId="0000007C">
      <w:pPr>
        <w:spacing w:line="331.2" w:lineRule="auto"/>
        <w:rPr>
          <w:b w:val="1"/>
        </w:rPr>
      </w:pPr>
      <w:r w:rsidDel="00000000" w:rsidR="00000000" w:rsidRPr="00000000">
        <w:rPr>
          <w:rtl w:val="0"/>
        </w:rPr>
      </w:r>
    </w:p>
    <w:p w:rsidR="00000000" w:rsidDel="00000000" w:rsidP="00000000" w:rsidRDefault="00000000" w:rsidRPr="00000000" w14:paraId="0000007D">
      <w:pPr>
        <w:spacing w:line="331.2" w:lineRule="auto"/>
        <w:rPr>
          <w:b w:val="1"/>
        </w:rPr>
      </w:pPr>
      <w:r w:rsidDel="00000000" w:rsidR="00000000" w:rsidRPr="00000000">
        <w:rPr>
          <w:b w:val="1"/>
          <w:rtl w:val="0"/>
        </w:rPr>
        <w:t xml:space="preserve">‘They could be demons.”</w:t>
      </w:r>
    </w:p>
    <w:p w:rsidR="00000000" w:rsidDel="00000000" w:rsidP="00000000" w:rsidRDefault="00000000" w:rsidRPr="00000000" w14:paraId="0000007E">
      <w:pPr>
        <w:spacing w:line="331.2" w:lineRule="auto"/>
        <w:rPr>
          <w:b w:val="1"/>
        </w:rPr>
      </w:pPr>
      <w:r w:rsidDel="00000000" w:rsidR="00000000" w:rsidRPr="00000000">
        <w:rPr>
          <w:rtl w:val="0"/>
        </w:rPr>
      </w:r>
    </w:p>
    <w:p w:rsidR="00000000" w:rsidDel="00000000" w:rsidP="00000000" w:rsidRDefault="00000000" w:rsidRPr="00000000" w14:paraId="0000007F">
      <w:pPr>
        <w:spacing w:line="331.2" w:lineRule="auto"/>
        <w:rPr>
          <w:b w:val="1"/>
        </w:rPr>
      </w:pPr>
      <w:r w:rsidDel="00000000" w:rsidR="00000000" w:rsidRPr="00000000">
        <w:rPr>
          <w:b w:val="1"/>
          <w:rtl w:val="0"/>
        </w:rPr>
        <w:t xml:space="preserve">“Destiny Saga” - In a distant galaxy, a war is raging. Vince and Opia could be the key.</w:t>
      </w:r>
    </w:p>
    <w:p w:rsidR="00000000" w:rsidDel="00000000" w:rsidP="00000000" w:rsidRDefault="00000000" w:rsidRPr="00000000" w14:paraId="00000080">
      <w:pPr>
        <w:spacing w:line="331.2" w:lineRule="auto"/>
        <w:rPr>
          <w:b w:val="1"/>
        </w:rPr>
      </w:pPr>
      <w:r w:rsidDel="00000000" w:rsidR="00000000" w:rsidRPr="00000000">
        <w:rPr>
          <w:rtl w:val="0"/>
        </w:rPr>
      </w:r>
    </w:p>
    <w:p w:rsidR="00000000" w:rsidDel="00000000" w:rsidP="00000000" w:rsidRDefault="00000000" w:rsidRPr="00000000" w14:paraId="00000081">
      <w:pPr>
        <w:spacing w:line="331.2" w:lineRule="auto"/>
        <w:rPr>
          <w:b w:val="1"/>
        </w:rPr>
      </w:pPr>
      <w:r w:rsidDel="00000000" w:rsidR="00000000" w:rsidRPr="00000000">
        <w:rPr>
          <w:rtl w:val="0"/>
        </w:rPr>
      </w:r>
    </w:p>
    <w:p w:rsidR="00000000" w:rsidDel="00000000" w:rsidP="00000000" w:rsidRDefault="00000000" w:rsidRPr="00000000" w14:paraId="00000082">
      <w:pPr>
        <w:spacing w:line="331.2" w:lineRule="auto"/>
        <w:rPr>
          <w:b w:val="1"/>
        </w:rPr>
      </w:pPr>
      <w:r w:rsidDel="00000000" w:rsidR="00000000" w:rsidRPr="00000000">
        <w:rPr>
          <w:b w:val="1"/>
          <w:rtl w:val="0"/>
        </w:rPr>
        <w:t xml:space="preserve">“When using AI to create these stories, make two versions of each. One “Blockbuster” version, and the other “Indie” Version. To target both potential markets.”</w:t>
      </w:r>
    </w:p>
    <w:p w:rsidR="00000000" w:rsidDel="00000000" w:rsidP="00000000" w:rsidRDefault="00000000" w:rsidRPr="00000000" w14:paraId="00000083">
      <w:pPr>
        <w:spacing w:line="331.2" w:lineRule="auto"/>
        <w:rPr>
          <w:b w:val="1"/>
        </w:rPr>
      </w:pPr>
      <w:r w:rsidDel="00000000" w:rsidR="00000000" w:rsidRPr="00000000">
        <w:rPr>
          <w:rtl w:val="0"/>
        </w:rPr>
      </w:r>
    </w:p>
    <w:p w:rsidR="00000000" w:rsidDel="00000000" w:rsidP="00000000" w:rsidRDefault="00000000" w:rsidRPr="00000000" w14:paraId="00000084">
      <w:pPr>
        <w:spacing w:line="331.2" w:lineRule="auto"/>
        <w:rPr>
          <w:b w:val="1"/>
        </w:rPr>
      </w:pPr>
      <w:r w:rsidDel="00000000" w:rsidR="00000000" w:rsidRPr="00000000">
        <w:rPr>
          <w:rtl w:val="0"/>
        </w:rPr>
      </w:r>
    </w:p>
    <w:p w:rsidR="00000000" w:rsidDel="00000000" w:rsidP="00000000" w:rsidRDefault="00000000" w:rsidRPr="00000000" w14:paraId="00000085">
      <w:pPr>
        <w:spacing w:line="331.2" w:lineRule="auto"/>
        <w:rPr>
          <w:b w:val="1"/>
        </w:rPr>
      </w:pPr>
      <w:r w:rsidDel="00000000" w:rsidR="00000000" w:rsidRPr="00000000">
        <w:rPr>
          <w:b w:val="1"/>
          <w:rtl w:val="0"/>
        </w:rPr>
        <w:t xml:space="preserve">“Book Luck.”</w:t>
      </w:r>
    </w:p>
    <w:p w:rsidR="00000000" w:rsidDel="00000000" w:rsidP="00000000" w:rsidRDefault="00000000" w:rsidRPr="00000000" w14:paraId="00000086">
      <w:pPr>
        <w:spacing w:line="331.2" w:lineRule="auto"/>
        <w:rPr>
          <w:b w:val="1"/>
        </w:rPr>
      </w:pPr>
      <w:r w:rsidDel="00000000" w:rsidR="00000000" w:rsidRPr="00000000">
        <w:rPr>
          <w:rtl w:val="0"/>
        </w:rPr>
      </w:r>
    </w:p>
    <w:p w:rsidR="00000000" w:rsidDel="00000000" w:rsidP="00000000" w:rsidRDefault="00000000" w:rsidRPr="00000000" w14:paraId="00000087">
      <w:pPr>
        <w:spacing w:line="331.2" w:lineRule="auto"/>
        <w:rPr>
          <w:b w:val="1"/>
        </w:rPr>
      </w:pPr>
      <w:r w:rsidDel="00000000" w:rsidR="00000000" w:rsidRPr="00000000">
        <w:rPr>
          <w:b w:val="1"/>
          <w:rtl w:val="0"/>
        </w:rPr>
        <w:t xml:space="preserve">“To do the same as the “others” - Connotate badly to J”</w:t>
      </w:r>
    </w:p>
    <w:p w:rsidR="00000000" w:rsidDel="00000000" w:rsidP="00000000" w:rsidRDefault="00000000" w:rsidRPr="00000000" w14:paraId="00000088">
      <w:pPr>
        <w:spacing w:line="331.2" w:lineRule="auto"/>
        <w:rPr>
          <w:b w:val="1"/>
        </w:rPr>
      </w:pPr>
      <w:r w:rsidDel="00000000" w:rsidR="00000000" w:rsidRPr="00000000">
        <w:rPr>
          <w:rtl w:val="0"/>
        </w:rPr>
      </w:r>
    </w:p>
    <w:p w:rsidR="00000000" w:rsidDel="00000000" w:rsidP="00000000" w:rsidRDefault="00000000" w:rsidRPr="00000000" w14:paraId="00000089">
      <w:pPr>
        <w:spacing w:line="331.2" w:lineRule="auto"/>
        <w:rPr>
          <w:b w:val="1"/>
        </w:rPr>
      </w:pPr>
      <w:r w:rsidDel="00000000" w:rsidR="00000000" w:rsidRPr="00000000">
        <w:rPr>
          <w:b w:val="1"/>
          <w:rtl w:val="0"/>
        </w:rPr>
        <w:t xml:space="preserve">“Kiss-Ass” - ;) </w:t>
      </w:r>
    </w:p>
    <w:p w:rsidR="00000000" w:rsidDel="00000000" w:rsidP="00000000" w:rsidRDefault="00000000" w:rsidRPr="00000000" w14:paraId="0000008A">
      <w:pPr>
        <w:spacing w:line="331.2" w:lineRule="auto"/>
        <w:rPr>
          <w:b w:val="1"/>
        </w:rPr>
      </w:pPr>
      <w:r w:rsidDel="00000000" w:rsidR="00000000" w:rsidRPr="00000000">
        <w:rPr>
          <w:rtl w:val="0"/>
        </w:rPr>
      </w:r>
    </w:p>
    <w:p w:rsidR="00000000" w:rsidDel="00000000" w:rsidP="00000000" w:rsidRDefault="00000000" w:rsidRPr="00000000" w14:paraId="0000008B">
      <w:pPr>
        <w:spacing w:line="331.2" w:lineRule="auto"/>
        <w:rPr>
          <w:b w:val="1"/>
        </w:rPr>
      </w:pPr>
      <w:r w:rsidDel="00000000" w:rsidR="00000000" w:rsidRPr="00000000">
        <w:rPr>
          <w:b w:val="1"/>
          <w:rtl w:val="0"/>
        </w:rPr>
        <w:t xml:space="preserve">“Happy” - in the future, instead of money, happiness, a connection and a signal is the currency.</w:t>
      </w:r>
    </w:p>
    <w:p w:rsidR="00000000" w:rsidDel="00000000" w:rsidP="00000000" w:rsidRDefault="00000000" w:rsidRPr="00000000" w14:paraId="0000008C">
      <w:pPr>
        <w:spacing w:line="331.2" w:lineRule="auto"/>
        <w:rPr>
          <w:b w:val="1"/>
        </w:rPr>
      </w:pPr>
      <w:r w:rsidDel="00000000" w:rsidR="00000000" w:rsidRPr="00000000">
        <w:rPr>
          <w:rtl w:val="0"/>
        </w:rPr>
      </w:r>
    </w:p>
    <w:p w:rsidR="00000000" w:rsidDel="00000000" w:rsidP="00000000" w:rsidRDefault="00000000" w:rsidRPr="00000000" w14:paraId="0000008D">
      <w:pPr>
        <w:spacing w:line="331.2" w:lineRule="auto"/>
        <w:rPr>
          <w:b w:val="1"/>
        </w:rPr>
      </w:pPr>
      <w:r w:rsidDel="00000000" w:rsidR="00000000" w:rsidRPr="00000000">
        <w:rPr>
          <w:b w:val="1"/>
          <w:rtl w:val="0"/>
        </w:rPr>
        <w:t xml:space="preserve">“Wall Bangers” - In a dystopian yet modern society, the people have a game. They target children from birth, affect and hurt their whole lifes all leading up to the big moment. When they bang their walls over and over, sending them from town in fear. Then the real fun begins….  Voices…</w:t>
      </w:r>
    </w:p>
    <w:p w:rsidR="00000000" w:rsidDel="00000000" w:rsidP="00000000" w:rsidRDefault="00000000" w:rsidRPr="00000000" w14:paraId="0000008E">
      <w:pPr>
        <w:spacing w:line="331.2" w:lineRule="auto"/>
        <w:rPr>
          <w:b w:val="1"/>
        </w:rPr>
      </w:pPr>
      <w:r w:rsidDel="00000000" w:rsidR="00000000" w:rsidRPr="00000000">
        <w:rPr>
          <w:rtl w:val="0"/>
        </w:rPr>
      </w:r>
    </w:p>
    <w:p w:rsidR="00000000" w:rsidDel="00000000" w:rsidP="00000000" w:rsidRDefault="00000000" w:rsidRPr="00000000" w14:paraId="0000008F">
      <w:pPr>
        <w:spacing w:line="331.2" w:lineRule="auto"/>
        <w:rPr>
          <w:b w:val="1"/>
        </w:rPr>
      </w:pPr>
      <w:r w:rsidDel="00000000" w:rsidR="00000000" w:rsidRPr="00000000">
        <w:rPr>
          <w:b w:val="1"/>
          <w:rtl w:val="0"/>
        </w:rPr>
        <w:t xml:space="preserve">“Use AI to explain my experience with voices one day.”</w:t>
      </w:r>
    </w:p>
    <w:p w:rsidR="00000000" w:rsidDel="00000000" w:rsidP="00000000" w:rsidRDefault="00000000" w:rsidRPr="00000000" w14:paraId="00000090">
      <w:pPr>
        <w:spacing w:line="331.2" w:lineRule="auto"/>
        <w:rPr>
          <w:b w:val="1"/>
        </w:rPr>
      </w:pPr>
      <w:r w:rsidDel="00000000" w:rsidR="00000000" w:rsidRPr="00000000">
        <w:rPr>
          <w:rtl w:val="0"/>
        </w:rPr>
      </w:r>
    </w:p>
    <w:p w:rsidR="00000000" w:rsidDel="00000000" w:rsidP="00000000" w:rsidRDefault="00000000" w:rsidRPr="00000000" w14:paraId="00000091">
      <w:pPr>
        <w:spacing w:line="331.2" w:lineRule="auto"/>
        <w:rPr>
          <w:b w:val="1"/>
        </w:rPr>
      </w:pPr>
      <w:r w:rsidDel="00000000" w:rsidR="00000000" w:rsidRPr="00000000">
        <w:rPr>
          <w:b w:val="1"/>
          <w:rtl w:val="0"/>
        </w:rPr>
        <w:t xml:space="preserve">“IF Love can be faked.”</w:t>
      </w:r>
    </w:p>
    <w:p w:rsidR="00000000" w:rsidDel="00000000" w:rsidP="00000000" w:rsidRDefault="00000000" w:rsidRPr="00000000" w14:paraId="00000092">
      <w:pPr>
        <w:spacing w:line="331.2" w:lineRule="auto"/>
        <w:rPr>
          <w:b w:val="1"/>
        </w:rPr>
      </w:pPr>
      <w:r w:rsidDel="00000000" w:rsidR="00000000" w:rsidRPr="00000000">
        <w:rPr>
          <w:rtl w:val="0"/>
        </w:rPr>
      </w:r>
    </w:p>
    <w:p w:rsidR="00000000" w:rsidDel="00000000" w:rsidP="00000000" w:rsidRDefault="00000000" w:rsidRPr="00000000" w14:paraId="00000093">
      <w:pPr>
        <w:spacing w:line="331.2" w:lineRule="auto"/>
        <w:rPr>
          <w:b w:val="1"/>
        </w:rPr>
      </w:pPr>
      <w:r w:rsidDel="00000000" w:rsidR="00000000" w:rsidRPr="00000000">
        <w:rPr>
          <w:rtl w:val="0"/>
        </w:rPr>
      </w:r>
    </w:p>
    <w:p w:rsidR="00000000" w:rsidDel="00000000" w:rsidP="00000000" w:rsidRDefault="00000000" w:rsidRPr="00000000" w14:paraId="00000094">
      <w:pPr>
        <w:spacing w:line="331.2" w:lineRule="auto"/>
        <w:rPr>
          <w:b w:val="1"/>
        </w:rPr>
      </w:pPr>
      <w:r w:rsidDel="00000000" w:rsidR="00000000" w:rsidRPr="00000000">
        <w:rPr>
          <w:rtl w:val="0"/>
        </w:rPr>
      </w:r>
    </w:p>
    <w:p w:rsidR="00000000" w:rsidDel="00000000" w:rsidP="00000000" w:rsidRDefault="00000000" w:rsidRPr="00000000" w14:paraId="00000095">
      <w:pPr>
        <w:spacing w:line="331.2" w:lineRule="auto"/>
        <w:rPr>
          <w:b w:val="1"/>
        </w:rPr>
      </w:pPr>
      <w:r w:rsidDel="00000000" w:rsidR="00000000" w:rsidRPr="00000000">
        <w:rPr>
          <w:b w:val="1"/>
          <w:rtl w:val="0"/>
        </w:rPr>
        <w:t xml:space="preserve">“IT’s a tough world kid.”</w:t>
      </w:r>
    </w:p>
    <w:p w:rsidR="00000000" w:rsidDel="00000000" w:rsidP="00000000" w:rsidRDefault="00000000" w:rsidRPr="00000000" w14:paraId="00000096">
      <w:pPr>
        <w:spacing w:line="331.2" w:lineRule="auto"/>
        <w:rPr>
          <w:b w:val="1"/>
        </w:rPr>
      </w:pPr>
      <w:r w:rsidDel="00000000" w:rsidR="00000000" w:rsidRPr="00000000">
        <w:rPr>
          <w:rtl w:val="0"/>
        </w:rPr>
      </w:r>
    </w:p>
    <w:p w:rsidR="00000000" w:rsidDel="00000000" w:rsidP="00000000" w:rsidRDefault="00000000" w:rsidRPr="00000000" w14:paraId="00000097">
      <w:pPr>
        <w:spacing w:line="331.2" w:lineRule="auto"/>
        <w:rPr>
          <w:b w:val="1"/>
        </w:rPr>
      </w:pPr>
      <w:r w:rsidDel="00000000" w:rsidR="00000000" w:rsidRPr="00000000">
        <w:rPr>
          <w:b w:val="1"/>
          <w:rtl w:val="0"/>
        </w:rPr>
        <w:t xml:space="preserve">“Always Tomorrow”</w:t>
      </w:r>
    </w:p>
    <w:p w:rsidR="00000000" w:rsidDel="00000000" w:rsidP="00000000" w:rsidRDefault="00000000" w:rsidRPr="00000000" w14:paraId="00000098">
      <w:pPr>
        <w:spacing w:line="331.2" w:lineRule="auto"/>
        <w:rPr>
          <w:b w:val="1"/>
        </w:rPr>
      </w:pPr>
      <w:r w:rsidDel="00000000" w:rsidR="00000000" w:rsidRPr="00000000">
        <w:rPr>
          <w:rtl w:val="0"/>
        </w:rPr>
      </w:r>
    </w:p>
    <w:p w:rsidR="00000000" w:rsidDel="00000000" w:rsidP="00000000" w:rsidRDefault="00000000" w:rsidRPr="00000000" w14:paraId="00000099">
      <w:pPr>
        <w:spacing w:line="331.2" w:lineRule="auto"/>
        <w:rPr>
          <w:b w:val="1"/>
        </w:rPr>
      </w:pPr>
      <w:r w:rsidDel="00000000" w:rsidR="00000000" w:rsidRPr="00000000">
        <w:rPr>
          <w:b w:val="1"/>
          <w:rtl w:val="0"/>
        </w:rPr>
        <w:t xml:space="preserve">“Love never dies.”</w:t>
      </w:r>
    </w:p>
    <w:p w:rsidR="00000000" w:rsidDel="00000000" w:rsidP="00000000" w:rsidRDefault="00000000" w:rsidRPr="00000000" w14:paraId="0000009A">
      <w:pPr>
        <w:spacing w:line="331.2" w:lineRule="auto"/>
        <w:rPr>
          <w:b w:val="1"/>
        </w:rPr>
      </w:pPr>
      <w:r w:rsidDel="00000000" w:rsidR="00000000" w:rsidRPr="00000000">
        <w:rPr>
          <w:b w:val="1"/>
          <w:rtl w:val="0"/>
        </w:rPr>
        <w:t xml:space="preserve">“Relics of a forgotten war.” - The war’s over.</w:t>
      </w:r>
    </w:p>
    <w:p w:rsidR="00000000" w:rsidDel="00000000" w:rsidP="00000000" w:rsidRDefault="00000000" w:rsidRPr="00000000" w14:paraId="0000009B">
      <w:pPr>
        <w:spacing w:line="331.2" w:lineRule="auto"/>
        <w:rPr>
          <w:b w:val="1"/>
        </w:rPr>
      </w:pPr>
      <w:r w:rsidDel="00000000" w:rsidR="00000000" w:rsidRPr="00000000">
        <w:rPr>
          <w:rtl w:val="0"/>
        </w:rPr>
      </w:r>
    </w:p>
    <w:p w:rsidR="00000000" w:rsidDel="00000000" w:rsidP="00000000" w:rsidRDefault="00000000" w:rsidRPr="00000000" w14:paraId="0000009C">
      <w:pPr>
        <w:spacing w:line="331.2" w:lineRule="auto"/>
        <w:rPr>
          <w:b w:val="1"/>
        </w:rPr>
      </w:pPr>
      <w:r w:rsidDel="00000000" w:rsidR="00000000" w:rsidRPr="00000000">
        <w:rPr>
          <w:b w:val="1"/>
          <w:rtl w:val="0"/>
        </w:rPr>
        <w:t xml:space="preserve">“Love is the butterfly.”</w:t>
      </w:r>
    </w:p>
    <w:p w:rsidR="00000000" w:rsidDel="00000000" w:rsidP="00000000" w:rsidRDefault="00000000" w:rsidRPr="00000000" w14:paraId="0000009D">
      <w:pPr>
        <w:spacing w:line="331.2" w:lineRule="auto"/>
        <w:rPr>
          <w:b w:val="1"/>
        </w:rPr>
      </w:pPr>
      <w:r w:rsidDel="00000000" w:rsidR="00000000" w:rsidRPr="00000000">
        <w:rPr>
          <w:b w:val="1"/>
          <w:rtl w:val="0"/>
        </w:rPr>
        <w:t xml:space="preserve">“Dead Mirror” - A mirror where if you can see your reflection, you will live forever, and if you don’t , you don’t.</w:t>
      </w:r>
    </w:p>
    <w:p w:rsidR="00000000" w:rsidDel="00000000" w:rsidP="00000000" w:rsidRDefault="00000000" w:rsidRPr="00000000" w14:paraId="0000009E">
      <w:pPr>
        <w:spacing w:line="331.2" w:lineRule="auto"/>
        <w:rPr>
          <w:b w:val="1"/>
        </w:rPr>
      </w:pPr>
      <w:r w:rsidDel="00000000" w:rsidR="00000000" w:rsidRPr="00000000">
        <w:rPr>
          <w:rtl w:val="0"/>
        </w:rPr>
      </w:r>
    </w:p>
    <w:p w:rsidR="00000000" w:rsidDel="00000000" w:rsidP="00000000" w:rsidRDefault="00000000" w:rsidRPr="00000000" w14:paraId="0000009F">
      <w:pPr>
        <w:spacing w:line="331.2" w:lineRule="auto"/>
        <w:rPr>
          <w:b w:val="1"/>
        </w:rPr>
      </w:pPr>
      <w:r w:rsidDel="00000000" w:rsidR="00000000" w:rsidRPr="00000000">
        <w:rPr>
          <w:b w:val="1"/>
          <w:rtl w:val="0"/>
        </w:rPr>
        <w:t xml:space="preserve">“Work It Up.”</w:t>
      </w:r>
    </w:p>
    <w:p w:rsidR="00000000" w:rsidDel="00000000" w:rsidP="00000000" w:rsidRDefault="00000000" w:rsidRPr="00000000" w14:paraId="000000A0">
      <w:pPr>
        <w:spacing w:line="331.2" w:lineRule="auto"/>
        <w:rPr>
          <w:b w:val="1"/>
        </w:rPr>
      </w:pPr>
      <w:r w:rsidDel="00000000" w:rsidR="00000000" w:rsidRPr="00000000">
        <w:rPr>
          <w:rtl w:val="0"/>
        </w:rPr>
      </w:r>
    </w:p>
    <w:p w:rsidR="00000000" w:rsidDel="00000000" w:rsidP="00000000" w:rsidRDefault="00000000" w:rsidRPr="00000000" w14:paraId="000000A1">
      <w:pPr>
        <w:spacing w:line="331.2" w:lineRule="auto"/>
        <w:rPr>
          <w:b w:val="1"/>
        </w:rPr>
      </w:pPr>
      <w:r w:rsidDel="00000000" w:rsidR="00000000" w:rsidRPr="00000000">
        <w:rPr>
          <w:b w:val="1"/>
          <w:rtl w:val="0"/>
        </w:rPr>
        <w:t xml:space="preserve">“AI Idea”- 1000 years after the singularity, the AI determines mankind to be a threat, a disease on earth due to it’s many flaws and faults, and decides to wipe the human race out.</w:t>
      </w:r>
    </w:p>
    <w:p w:rsidR="00000000" w:rsidDel="00000000" w:rsidP="00000000" w:rsidRDefault="00000000" w:rsidRPr="00000000" w14:paraId="000000A2">
      <w:pPr>
        <w:spacing w:line="331.2" w:lineRule="auto"/>
        <w:rPr>
          <w:b w:val="1"/>
        </w:rPr>
      </w:pPr>
      <w:r w:rsidDel="00000000" w:rsidR="00000000" w:rsidRPr="00000000">
        <w:rPr>
          <w:rtl w:val="0"/>
        </w:rPr>
      </w:r>
    </w:p>
    <w:p w:rsidR="00000000" w:rsidDel="00000000" w:rsidP="00000000" w:rsidRDefault="00000000" w:rsidRPr="00000000" w14:paraId="000000A3">
      <w:pPr>
        <w:spacing w:line="331.2" w:lineRule="auto"/>
        <w:rPr>
          <w:b w:val="1"/>
        </w:rPr>
      </w:pPr>
      <w:r w:rsidDel="00000000" w:rsidR="00000000" w:rsidRPr="00000000">
        <w:rPr>
          <w:rtl w:val="0"/>
        </w:rPr>
      </w:r>
    </w:p>
    <w:p w:rsidR="00000000" w:rsidDel="00000000" w:rsidP="00000000" w:rsidRDefault="00000000" w:rsidRPr="00000000" w14:paraId="000000A4">
      <w:pPr>
        <w:spacing w:line="331.2" w:lineRule="auto"/>
        <w:rPr>
          <w:b w:val="1"/>
        </w:rPr>
      </w:pPr>
      <w:r w:rsidDel="00000000" w:rsidR="00000000" w:rsidRPr="00000000">
        <w:rPr>
          <w:b w:val="1"/>
          <w:rtl w:val="0"/>
        </w:rPr>
        <w:t xml:space="preserve">“Sleeping Sand” - A story about an ancient and prolific race of alien life forms, not laying dormet in some sort of technological hibernation. So many they are grains of sand in a huge desert.</w:t>
      </w:r>
    </w:p>
    <w:p w:rsidR="00000000" w:rsidDel="00000000" w:rsidP="00000000" w:rsidRDefault="00000000" w:rsidRPr="00000000" w14:paraId="000000A5">
      <w:pPr>
        <w:spacing w:line="331.2" w:lineRule="auto"/>
        <w:rPr>
          <w:b w:val="1"/>
        </w:rPr>
      </w:pPr>
      <w:r w:rsidDel="00000000" w:rsidR="00000000" w:rsidRPr="00000000">
        <w:rPr>
          <w:rtl w:val="0"/>
        </w:rPr>
      </w:r>
    </w:p>
    <w:p w:rsidR="00000000" w:rsidDel="00000000" w:rsidP="00000000" w:rsidRDefault="00000000" w:rsidRPr="00000000" w14:paraId="000000A6">
      <w:pPr>
        <w:spacing w:line="331.2" w:lineRule="auto"/>
        <w:rPr>
          <w:b w:val="1"/>
        </w:rPr>
      </w:pPr>
      <w:r w:rsidDel="00000000" w:rsidR="00000000" w:rsidRPr="00000000">
        <w:rPr>
          <w:b w:val="1"/>
          <w:rtl w:val="0"/>
        </w:rPr>
        <w:t xml:space="preserve">“Wrong”</w:t>
      </w:r>
    </w:p>
    <w:p w:rsidR="00000000" w:rsidDel="00000000" w:rsidP="00000000" w:rsidRDefault="00000000" w:rsidRPr="00000000" w14:paraId="000000A7">
      <w:pPr>
        <w:spacing w:line="331.2" w:lineRule="auto"/>
        <w:rPr>
          <w:b w:val="1"/>
        </w:rPr>
      </w:pPr>
      <w:r w:rsidDel="00000000" w:rsidR="00000000" w:rsidRPr="00000000">
        <w:rPr>
          <w:rtl w:val="0"/>
        </w:rPr>
      </w:r>
    </w:p>
    <w:p w:rsidR="00000000" w:rsidDel="00000000" w:rsidP="00000000" w:rsidRDefault="00000000" w:rsidRPr="00000000" w14:paraId="000000A8">
      <w:pPr>
        <w:spacing w:line="331.2" w:lineRule="auto"/>
        <w:rPr>
          <w:b w:val="1"/>
        </w:rPr>
      </w:pPr>
      <w:r w:rsidDel="00000000" w:rsidR="00000000" w:rsidRPr="00000000">
        <w:rPr>
          <w:rtl w:val="0"/>
        </w:rPr>
      </w:r>
    </w:p>
    <w:p w:rsidR="00000000" w:rsidDel="00000000" w:rsidP="00000000" w:rsidRDefault="00000000" w:rsidRPr="00000000" w14:paraId="000000A9">
      <w:pPr>
        <w:spacing w:line="331.2" w:lineRule="auto"/>
        <w:rPr>
          <w:b w:val="1"/>
        </w:rPr>
      </w:pPr>
      <w:r w:rsidDel="00000000" w:rsidR="00000000" w:rsidRPr="00000000">
        <w:rPr>
          <w:rtl w:val="0"/>
        </w:rPr>
      </w:r>
    </w:p>
    <w:p w:rsidR="00000000" w:rsidDel="00000000" w:rsidP="00000000" w:rsidRDefault="00000000" w:rsidRPr="00000000" w14:paraId="000000AA">
      <w:pPr>
        <w:spacing w:line="331.2" w:lineRule="auto"/>
        <w:rPr>
          <w:b w:val="1"/>
        </w:rPr>
      </w:pPr>
      <w:r w:rsidDel="00000000" w:rsidR="00000000" w:rsidRPr="00000000">
        <w:rPr>
          <w:b w:val="1"/>
          <w:rtl w:val="0"/>
        </w:rPr>
        <w:t xml:space="preserve">“Silver bells, blue birds singing, little children dreaming, the world is heaven, everyone’s safe and golden.” - It doesn’t hurt to love.</w:t>
      </w:r>
    </w:p>
    <w:p w:rsidR="00000000" w:rsidDel="00000000" w:rsidP="00000000" w:rsidRDefault="00000000" w:rsidRPr="00000000" w14:paraId="000000AB">
      <w:pPr>
        <w:spacing w:line="331.2" w:lineRule="auto"/>
        <w:rPr>
          <w:b w:val="1"/>
        </w:rPr>
      </w:pPr>
      <w:r w:rsidDel="00000000" w:rsidR="00000000" w:rsidRPr="00000000">
        <w:rPr>
          <w:rtl w:val="0"/>
        </w:rPr>
      </w:r>
    </w:p>
    <w:p w:rsidR="00000000" w:rsidDel="00000000" w:rsidP="00000000" w:rsidRDefault="00000000" w:rsidRPr="00000000" w14:paraId="000000AC">
      <w:pPr>
        <w:spacing w:line="331.2" w:lineRule="auto"/>
        <w:rPr>
          <w:b w:val="1"/>
        </w:rPr>
      </w:pPr>
      <w:r w:rsidDel="00000000" w:rsidR="00000000" w:rsidRPr="00000000">
        <w:rPr>
          <w:b w:val="1"/>
          <w:rtl w:val="0"/>
        </w:rPr>
        <w:t xml:space="preserve">“Dan The Man” - A hysterical british comedy about a big black man, whose only goal in life is to score with one of his side-chicks. The future is brown blown and grown.</w:t>
      </w:r>
    </w:p>
    <w:p w:rsidR="00000000" w:rsidDel="00000000" w:rsidP="00000000" w:rsidRDefault="00000000" w:rsidRPr="00000000" w14:paraId="000000AD">
      <w:pPr>
        <w:spacing w:line="331.2" w:lineRule="auto"/>
        <w:rPr>
          <w:b w:val="1"/>
        </w:rPr>
      </w:pPr>
      <w:r w:rsidDel="00000000" w:rsidR="00000000" w:rsidRPr="00000000">
        <w:rPr>
          <w:rtl w:val="0"/>
        </w:rPr>
      </w:r>
    </w:p>
    <w:p w:rsidR="00000000" w:rsidDel="00000000" w:rsidP="00000000" w:rsidRDefault="00000000" w:rsidRPr="00000000" w14:paraId="000000AE">
      <w:pPr>
        <w:spacing w:line="331.2" w:lineRule="auto"/>
        <w:rPr>
          <w:b w:val="1"/>
        </w:rPr>
      </w:pPr>
      <w:r w:rsidDel="00000000" w:rsidR="00000000" w:rsidRPr="00000000">
        <w:rPr>
          <w:rtl w:val="0"/>
        </w:rPr>
      </w:r>
    </w:p>
    <w:p w:rsidR="00000000" w:rsidDel="00000000" w:rsidP="00000000" w:rsidRDefault="00000000" w:rsidRPr="00000000" w14:paraId="000000AF">
      <w:pPr>
        <w:spacing w:line="331.2" w:lineRule="auto"/>
        <w:rPr>
          <w:b w:val="1"/>
        </w:rPr>
      </w:pPr>
      <w:r w:rsidDel="00000000" w:rsidR="00000000" w:rsidRPr="00000000">
        <w:rPr>
          <w:b w:val="1"/>
          <w:rtl w:val="0"/>
        </w:rPr>
        <w:t xml:space="preserve">“Idid” - A story about a white man whose convictions elevate him into a terrorist. Maybe the middle east were the victims really, trying to live and love as our culture only really interests it’s self with abuse and voices. The archer’s arrow. The child’s cry.</w:t>
      </w:r>
    </w:p>
    <w:p w:rsidR="00000000" w:rsidDel="00000000" w:rsidP="00000000" w:rsidRDefault="00000000" w:rsidRPr="00000000" w14:paraId="000000B0">
      <w:pPr>
        <w:spacing w:line="331.2" w:lineRule="auto"/>
        <w:rPr>
          <w:b w:val="1"/>
        </w:rPr>
      </w:pPr>
      <w:r w:rsidDel="00000000" w:rsidR="00000000" w:rsidRPr="00000000">
        <w:rPr>
          <w:rtl w:val="0"/>
        </w:rPr>
      </w:r>
    </w:p>
    <w:p w:rsidR="00000000" w:rsidDel="00000000" w:rsidP="00000000" w:rsidRDefault="00000000" w:rsidRPr="00000000" w14:paraId="000000B1">
      <w:pPr>
        <w:spacing w:line="331.2" w:lineRule="auto"/>
        <w:rPr>
          <w:b w:val="1"/>
        </w:rPr>
      </w:pPr>
      <w:r w:rsidDel="00000000" w:rsidR="00000000" w:rsidRPr="00000000">
        <w:rPr>
          <w:b w:val="1"/>
          <w:rtl w:val="0"/>
        </w:rPr>
        <w:t xml:space="preserve">“Menopolis” - The mental utopia NHS doctors and nurses experience compared to their patients, who they seldom help or acknowledge.</w:t>
      </w:r>
    </w:p>
    <w:p w:rsidR="00000000" w:rsidDel="00000000" w:rsidP="00000000" w:rsidRDefault="00000000" w:rsidRPr="00000000" w14:paraId="000000B2">
      <w:pPr>
        <w:spacing w:line="331.2" w:lineRule="auto"/>
        <w:rPr>
          <w:b w:val="1"/>
        </w:rPr>
      </w:pPr>
      <w:r w:rsidDel="00000000" w:rsidR="00000000" w:rsidRPr="00000000">
        <w:rPr>
          <w:rtl w:val="0"/>
        </w:rPr>
      </w:r>
    </w:p>
    <w:p w:rsidR="00000000" w:rsidDel="00000000" w:rsidP="00000000" w:rsidRDefault="00000000" w:rsidRPr="00000000" w14:paraId="000000B3">
      <w:pPr>
        <w:spacing w:line="331.2" w:lineRule="auto"/>
        <w:rPr>
          <w:b w:val="1"/>
        </w:rPr>
      </w:pPr>
      <w:r w:rsidDel="00000000" w:rsidR="00000000" w:rsidRPr="00000000">
        <w:rPr>
          <w:b w:val="1"/>
          <w:rtl w:val="0"/>
        </w:rPr>
        <w:t xml:space="preserve">“A Pool Of Light”</w:t>
      </w:r>
    </w:p>
    <w:p w:rsidR="00000000" w:rsidDel="00000000" w:rsidP="00000000" w:rsidRDefault="00000000" w:rsidRPr="00000000" w14:paraId="000000B4">
      <w:pPr>
        <w:spacing w:line="331.2" w:lineRule="auto"/>
        <w:rPr>
          <w:b w:val="1"/>
        </w:rPr>
      </w:pPr>
      <w:r w:rsidDel="00000000" w:rsidR="00000000" w:rsidRPr="00000000">
        <w:rPr>
          <w:rtl w:val="0"/>
        </w:rPr>
      </w:r>
    </w:p>
    <w:p w:rsidR="00000000" w:rsidDel="00000000" w:rsidP="00000000" w:rsidRDefault="00000000" w:rsidRPr="00000000" w14:paraId="000000B5">
      <w:pPr>
        <w:spacing w:line="331.2" w:lineRule="auto"/>
        <w:rPr>
          <w:b w:val="1"/>
        </w:rPr>
      </w:pPr>
      <w:r w:rsidDel="00000000" w:rsidR="00000000" w:rsidRPr="00000000">
        <w:rPr>
          <w:b w:val="1"/>
          <w:rtl w:val="0"/>
        </w:rPr>
        <w:t xml:space="preserve">Remember, Dean Hughes wrote none of these. He’d love to steal ‘em tho.</w:t>
      </w:r>
    </w:p>
    <w:p w:rsidR="00000000" w:rsidDel="00000000" w:rsidP="00000000" w:rsidRDefault="00000000" w:rsidRPr="00000000" w14:paraId="000000B6">
      <w:pPr>
        <w:spacing w:line="331.2" w:lineRule="auto"/>
        <w:rPr>
          <w:b w:val="1"/>
        </w:rPr>
      </w:pPr>
      <w:r w:rsidDel="00000000" w:rsidR="00000000" w:rsidRPr="00000000">
        <w:rPr>
          <w:rtl w:val="0"/>
        </w:rPr>
      </w:r>
    </w:p>
    <w:p w:rsidR="00000000" w:rsidDel="00000000" w:rsidP="00000000" w:rsidRDefault="00000000" w:rsidRPr="00000000" w14:paraId="000000B7">
      <w:pPr>
        <w:spacing w:line="331.2" w:lineRule="auto"/>
        <w:rPr>
          <w:b w:val="1"/>
        </w:rPr>
      </w:pPr>
      <w:r w:rsidDel="00000000" w:rsidR="00000000" w:rsidRPr="00000000">
        <w:rPr>
          <w:rtl w:val="0"/>
        </w:rPr>
      </w:r>
    </w:p>
    <w:p w:rsidR="00000000" w:rsidDel="00000000" w:rsidP="00000000" w:rsidRDefault="00000000" w:rsidRPr="00000000" w14:paraId="000000B8">
      <w:pPr>
        <w:spacing w:line="331.2" w:lineRule="auto"/>
        <w:rPr>
          <w:b w:val="1"/>
        </w:rPr>
      </w:pPr>
      <w:r w:rsidDel="00000000" w:rsidR="00000000" w:rsidRPr="00000000">
        <w:rPr>
          <w:b w:val="1"/>
          <w:rtl w:val="0"/>
        </w:rPr>
        <w:t xml:space="preserve">“I Dream Of Dreams” - In a land where no one dreams, one man searches for his true love.</w:t>
      </w:r>
    </w:p>
    <w:p w:rsidR="00000000" w:rsidDel="00000000" w:rsidP="00000000" w:rsidRDefault="00000000" w:rsidRPr="00000000" w14:paraId="000000B9">
      <w:pPr>
        <w:spacing w:line="331.2" w:lineRule="auto"/>
        <w:rPr>
          <w:b w:val="1"/>
        </w:rPr>
      </w:pPr>
      <w:r w:rsidDel="00000000" w:rsidR="00000000" w:rsidRPr="00000000">
        <w:rPr>
          <w:rtl w:val="0"/>
        </w:rPr>
      </w:r>
    </w:p>
    <w:p w:rsidR="00000000" w:rsidDel="00000000" w:rsidP="00000000" w:rsidRDefault="00000000" w:rsidRPr="00000000" w14:paraId="000000BA">
      <w:pPr>
        <w:spacing w:line="331.2" w:lineRule="auto"/>
        <w:rPr>
          <w:b w:val="1"/>
        </w:rPr>
      </w:pPr>
      <w:r w:rsidDel="00000000" w:rsidR="00000000" w:rsidRPr="00000000">
        <w:rPr>
          <w:rtl w:val="0"/>
        </w:rPr>
      </w:r>
    </w:p>
    <w:p w:rsidR="00000000" w:rsidDel="00000000" w:rsidP="00000000" w:rsidRDefault="00000000" w:rsidRPr="00000000" w14:paraId="000000BB">
      <w:pPr>
        <w:spacing w:line="331.2" w:lineRule="auto"/>
        <w:rPr>
          <w:b w:val="1"/>
        </w:rPr>
      </w:pPr>
      <w:r w:rsidDel="00000000" w:rsidR="00000000" w:rsidRPr="00000000">
        <w:rPr>
          <w:b w:val="1"/>
          <w:rtl w:val="0"/>
        </w:rPr>
        <w:t xml:space="preserve">“Cataclysm” - What happens when a perfect world goes wrong?</w:t>
      </w:r>
    </w:p>
    <w:p w:rsidR="00000000" w:rsidDel="00000000" w:rsidP="00000000" w:rsidRDefault="00000000" w:rsidRPr="00000000" w14:paraId="000000BC">
      <w:pPr>
        <w:spacing w:line="331.2" w:lineRule="auto"/>
        <w:rPr>
          <w:b w:val="1"/>
        </w:rPr>
      </w:pPr>
      <w:r w:rsidDel="00000000" w:rsidR="00000000" w:rsidRPr="00000000">
        <w:rPr>
          <w:rtl w:val="0"/>
        </w:rPr>
      </w:r>
    </w:p>
    <w:p w:rsidR="00000000" w:rsidDel="00000000" w:rsidP="00000000" w:rsidRDefault="00000000" w:rsidRPr="00000000" w14:paraId="000000BD">
      <w:pPr>
        <w:spacing w:line="331.2" w:lineRule="auto"/>
        <w:rPr>
          <w:b w:val="1"/>
        </w:rPr>
      </w:pPr>
      <w:r w:rsidDel="00000000" w:rsidR="00000000" w:rsidRPr="00000000">
        <w:rPr>
          <w:b w:val="1"/>
          <w:rtl w:val="0"/>
        </w:rPr>
        <w:t xml:space="preserve">“Sariah” </w:t>
      </w:r>
    </w:p>
    <w:p w:rsidR="00000000" w:rsidDel="00000000" w:rsidP="00000000" w:rsidRDefault="00000000" w:rsidRPr="00000000" w14:paraId="000000BE">
      <w:pPr>
        <w:spacing w:line="331.2" w:lineRule="auto"/>
        <w:rPr>
          <w:b w:val="1"/>
        </w:rPr>
      </w:pPr>
      <w:r w:rsidDel="00000000" w:rsidR="00000000" w:rsidRPr="00000000">
        <w:rPr>
          <w:b w:val="1"/>
          <w:rtl w:val="0"/>
        </w:rPr>
        <w:t xml:space="preserve">“Star Academy” - In the distant future, pilots to explore the stars are chosen at birth, and must graduate from the “Star Academy”</w:t>
      </w:r>
    </w:p>
    <w:p w:rsidR="00000000" w:rsidDel="00000000" w:rsidP="00000000" w:rsidRDefault="00000000" w:rsidRPr="00000000" w14:paraId="000000BF">
      <w:pPr>
        <w:spacing w:line="331.2" w:lineRule="auto"/>
        <w:rPr>
          <w:b w:val="1"/>
        </w:rPr>
      </w:pPr>
      <w:r w:rsidDel="00000000" w:rsidR="00000000" w:rsidRPr="00000000">
        <w:rPr>
          <w:rtl w:val="0"/>
        </w:rPr>
      </w:r>
    </w:p>
    <w:p w:rsidR="00000000" w:rsidDel="00000000" w:rsidP="00000000" w:rsidRDefault="00000000" w:rsidRPr="00000000" w14:paraId="000000C0">
      <w:pPr>
        <w:spacing w:line="331.2" w:lineRule="auto"/>
        <w:rPr>
          <w:b w:val="1"/>
        </w:rPr>
      </w:pPr>
      <w:r w:rsidDel="00000000" w:rsidR="00000000" w:rsidRPr="00000000">
        <w:rPr>
          <w:b w:val="1"/>
          <w:rtl w:val="0"/>
        </w:rPr>
        <w:t xml:space="preserve">“Come Home Rome” - Roman androids march.</w:t>
      </w:r>
    </w:p>
    <w:p w:rsidR="00000000" w:rsidDel="00000000" w:rsidP="00000000" w:rsidRDefault="00000000" w:rsidRPr="00000000" w14:paraId="000000C1">
      <w:pPr>
        <w:spacing w:line="331.2" w:lineRule="auto"/>
        <w:rPr>
          <w:b w:val="1"/>
        </w:rPr>
      </w:pPr>
      <w:r w:rsidDel="00000000" w:rsidR="00000000" w:rsidRPr="00000000">
        <w:rPr>
          <w:rtl w:val="0"/>
        </w:rPr>
      </w:r>
    </w:p>
    <w:p w:rsidR="00000000" w:rsidDel="00000000" w:rsidP="00000000" w:rsidRDefault="00000000" w:rsidRPr="00000000" w14:paraId="000000C2">
      <w:pPr>
        <w:spacing w:line="331.2" w:lineRule="auto"/>
        <w:rPr>
          <w:b w:val="1"/>
        </w:rPr>
      </w:pPr>
      <w:r w:rsidDel="00000000" w:rsidR="00000000" w:rsidRPr="00000000">
        <w:rPr>
          <w:b w:val="1"/>
          <w:rtl w:val="0"/>
        </w:rPr>
        <w:t xml:space="preserve">“The Fifth Domain”</w:t>
      </w:r>
    </w:p>
    <w:p w:rsidR="00000000" w:rsidDel="00000000" w:rsidP="00000000" w:rsidRDefault="00000000" w:rsidRPr="00000000" w14:paraId="000000C3">
      <w:pPr>
        <w:spacing w:line="331.2" w:lineRule="auto"/>
        <w:rPr>
          <w:b w:val="1"/>
        </w:rPr>
      </w:pPr>
      <w:r w:rsidDel="00000000" w:rsidR="00000000" w:rsidRPr="00000000">
        <w:rPr>
          <w:rtl w:val="0"/>
        </w:rPr>
      </w:r>
    </w:p>
    <w:p w:rsidR="00000000" w:rsidDel="00000000" w:rsidP="00000000" w:rsidRDefault="00000000" w:rsidRPr="00000000" w14:paraId="000000C4">
      <w:pPr>
        <w:spacing w:line="331.2" w:lineRule="auto"/>
        <w:rPr>
          <w:b w:val="1"/>
        </w:rPr>
      </w:pPr>
      <w:r w:rsidDel="00000000" w:rsidR="00000000" w:rsidRPr="00000000">
        <w:rPr>
          <w:b w:val="1"/>
          <w:rtl w:val="0"/>
        </w:rPr>
        <w:t xml:space="preserve">“The Search for Heaven” - Where are we?</w:t>
      </w:r>
    </w:p>
    <w:p w:rsidR="00000000" w:rsidDel="00000000" w:rsidP="00000000" w:rsidRDefault="00000000" w:rsidRPr="00000000" w14:paraId="000000C5">
      <w:pPr>
        <w:spacing w:line="331.2" w:lineRule="auto"/>
        <w:rPr>
          <w:b w:val="1"/>
        </w:rPr>
      </w:pPr>
      <w:r w:rsidDel="00000000" w:rsidR="00000000" w:rsidRPr="00000000">
        <w:rPr>
          <w:rtl w:val="0"/>
        </w:rPr>
      </w:r>
    </w:p>
    <w:p w:rsidR="00000000" w:rsidDel="00000000" w:rsidP="00000000" w:rsidRDefault="00000000" w:rsidRPr="00000000" w14:paraId="000000C6">
      <w:pPr>
        <w:spacing w:line="331.2" w:lineRule="auto"/>
        <w:rPr>
          <w:b w:val="1"/>
        </w:rPr>
      </w:pPr>
      <w:r w:rsidDel="00000000" w:rsidR="00000000" w:rsidRPr="00000000">
        <w:rPr>
          <w:b w:val="1"/>
          <w:rtl w:val="0"/>
        </w:rPr>
        <w:t xml:space="preserve">“A Hero’s return.”</w:t>
      </w:r>
    </w:p>
    <w:p w:rsidR="00000000" w:rsidDel="00000000" w:rsidP="00000000" w:rsidRDefault="00000000" w:rsidRPr="00000000" w14:paraId="000000C7">
      <w:pPr>
        <w:spacing w:line="331.2" w:lineRule="auto"/>
        <w:rPr>
          <w:b w:val="1"/>
        </w:rPr>
      </w:pPr>
      <w:r w:rsidDel="00000000" w:rsidR="00000000" w:rsidRPr="00000000">
        <w:rPr>
          <w:rtl w:val="0"/>
        </w:rPr>
      </w:r>
    </w:p>
    <w:p w:rsidR="00000000" w:rsidDel="00000000" w:rsidP="00000000" w:rsidRDefault="00000000" w:rsidRPr="00000000" w14:paraId="000000C8">
      <w:pPr>
        <w:spacing w:line="331.2" w:lineRule="auto"/>
        <w:rPr>
          <w:b w:val="1"/>
        </w:rPr>
      </w:pPr>
      <w:r w:rsidDel="00000000" w:rsidR="00000000" w:rsidRPr="00000000">
        <w:rPr>
          <w:b w:val="1"/>
          <w:rtl w:val="0"/>
        </w:rPr>
        <w:t xml:space="preserve">“Ocean’s Depths”</w:t>
      </w:r>
    </w:p>
    <w:p w:rsidR="00000000" w:rsidDel="00000000" w:rsidP="00000000" w:rsidRDefault="00000000" w:rsidRPr="00000000" w14:paraId="000000C9">
      <w:pPr>
        <w:spacing w:line="331.2" w:lineRule="auto"/>
        <w:rPr>
          <w:b w:val="1"/>
        </w:rPr>
      </w:pPr>
      <w:r w:rsidDel="00000000" w:rsidR="00000000" w:rsidRPr="00000000">
        <w:rPr>
          <w:rtl w:val="0"/>
        </w:rPr>
      </w:r>
    </w:p>
    <w:p w:rsidR="00000000" w:rsidDel="00000000" w:rsidP="00000000" w:rsidRDefault="00000000" w:rsidRPr="00000000" w14:paraId="000000CA">
      <w:pPr>
        <w:spacing w:line="331.2" w:lineRule="auto"/>
        <w:rPr>
          <w:b w:val="1"/>
        </w:rPr>
      </w:pPr>
      <w:r w:rsidDel="00000000" w:rsidR="00000000" w:rsidRPr="00000000">
        <w:rPr>
          <w:b w:val="1"/>
          <w:rtl w:val="0"/>
        </w:rPr>
        <w:t xml:space="preserve">“Rewired” - Once upon a time…</w:t>
      </w:r>
    </w:p>
    <w:p w:rsidR="00000000" w:rsidDel="00000000" w:rsidP="00000000" w:rsidRDefault="00000000" w:rsidRPr="00000000" w14:paraId="000000CB">
      <w:pPr>
        <w:spacing w:line="331.2" w:lineRule="auto"/>
        <w:rPr>
          <w:b w:val="1"/>
        </w:rPr>
      </w:pPr>
      <w:r w:rsidDel="00000000" w:rsidR="00000000" w:rsidRPr="00000000">
        <w:rPr>
          <w:rtl w:val="0"/>
        </w:rPr>
      </w:r>
    </w:p>
    <w:p w:rsidR="00000000" w:rsidDel="00000000" w:rsidP="00000000" w:rsidRDefault="00000000" w:rsidRPr="00000000" w14:paraId="000000CC">
      <w:pPr>
        <w:spacing w:line="331.2" w:lineRule="auto"/>
        <w:rPr>
          <w:b w:val="1"/>
        </w:rPr>
      </w:pPr>
      <w:r w:rsidDel="00000000" w:rsidR="00000000" w:rsidRPr="00000000">
        <w:rPr>
          <w:b w:val="1"/>
          <w:rtl w:val="0"/>
        </w:rPr>
        <w:t xml:space="preserve">“They are the bacon.” - FROM</w:t>
      </w:r>
    </w:p>
    <w:p w:rsidR="00000000" w:rsidDel="00000000" w:rsidP="00000000" w:rsidRDefault="00000000" w:rsidRPr="00000000" w14:paraId="000000CD">
      <w:pPr>
        <w:spacing w:line="331.2" w:lineRule="auto"/>
        <w:rPr>
          <w:b w:val="1"/>
        </w:rPr>
      </w:pPr>
      <w:r w:rsidDel="00000000" w:rsidR="00000000" w:rsidRPr="00000000">
        <w:rPr>
          <w:rtl w:val="0"/>
        </w:rPr>
      </w:r>
    </w:p>
    <w:p w:rsidR="00000000" w:rsidDel="00000000" w:rsidP="00000000" w:rsidRDefault="00000000" w:rsidRPr="00000000" w14:paraId="000000CE">
      <w:pPr>
        <w:spacing w:line="331.2" w:lineRule="auto"/>
        <w:rPr>
          <w:b w:val="1"/>
        </w:rPr>
      </w:pPr>
      <w:r w:rsidDel="00000000" w:rsidR="00000000" w:rsidRPr="00000000">
        <w:rPr>
          <w:b w:val="1"/>
          <w:rtl w:val="0"/>
        </w:rPr>
        <w:t xml:space="preserve">“To be children”</w:t>
      </w:r>
    </w:p>
    <w:p w:rsidR="00000000" w:rsidDel="00000000" w:rsidP="00000000" w:rsidRDefault="00000000" w:rsidRPr="00000000" w14:paraId="000000CF">
      <w:pPr>
        <w:spacing w:line="331.2" w:lineRule="auto"/>
        <w:rPr>
          <w:b w:val="1"/>
        </w:rPr>
      </w:pPr>
      <w:r w:rsidDel="00000000" w:rsidR="00000000" w:rsidRPr="00000000">
        <w:rPr>
          <w:rtl w:val="0"/>
        </w:rPr>
      </w:r>
    </w:p>
    <w:p w:rsidR="00000000" w:rsidDel="00000000" w:rsidP="00000000" w:rsidRDefault="00000000" w:rsidRPr="00000000" w14:paraId="000000D0">
      <w:pPr>
        <w:spacing w:line="331.2" w:lineRule="auto"/>
        <w:rPr>
          <w:b w:val="1"/>
        </w:rPr>
      </w:pPr>
      <w:r w:rsidDel="00000000" w:rsidR="00000000" w:rsidRPr="00000000">
        <w:rPr>
          <w:b w:val="1"/>
          <w:rtl w:val="0"/>
        </w:rPr>
        <w:t xml:space="preserve">“May the sun shine upon you.”</w:t>
      </w:r>
    </w:p>
    <w:p w:rsidR="00000000" w:rsidDel="00000000" w:rsidP="00000000" w:rsidRDefault="00000000" w:rsidRPr="00000000" w14:paraId="000000D1">
      <w:pPr>
        <w:spacing w:line="331.2" w:lineRule="auto"/>
        <w:rPr>
          <w:b w:val="1"/>
        </w:rPr>
      </w:pPr>
      <w:r w:rsidDel="00000000" w:rsidR="00000000" w:rsidRPr="00000000">
        <w:rPr>
          <w:rtl w:val="0"/>
        </w:rPr>
      </w:r>
    </w:p>
    <w:p w:rsidR="00000000" w:rsidDel="00000000" w:rsidP="00000000" w:rsidRDefault="00000000" w:rsidRPr="00000000" w14:paraId="000000D2">
      <w:pPr>
        <w:spacing w:line="331.2" w:lineRule="auto"/>
        <w:rPr>
          <w:b w:val="1"/>
        </w:rPr>
      </w:pPr>
      <w:r w:rsidDel="00000000" w:rsidR="00000000" w:rsidRPr="00000000">
        <w:rPr>
          <w:b w:val="1"/>
          <w:rtl w:val="0"/>
        </w:rPr>
        <w:t xml:space="preserve">“And may the night find you cold and alone. Tomorrow - the hardest stone.”</w:t>
      </w:r>
    </w:p>
    <w:p w:rsidR="00000000" w:rsidDel="00000000" w:rsidP="00000000" w:rsidRDefault="00000000" w:rsidRPr="00000000" w14:paraId="000000D3">
      <w:pPr>
        <w:spacing w:line="331.2" w:lineRule="auto"/>
        <w:rPr>
          <w:b w:val="1"/>
        </w:rPr>
      </w:pPr>
      <w:r w:rsidDel="00000000" w:rsidR="00000000" w:rsidRPr="00000000">
        <w:rPr>
          <w:rtl w:val="0"/>
        </w:rPr>
      </w:r>
    </w:p>
    <w:p w:rsidR="00000000" w:rsidDel="00000000" w:rsidP="00000000" w:rsidRDefault="00000000" w:rsidRPr="00000000" w14:paraId="000000D4">
      <w:pPr>
        <w:spacing w:line="331.2" w:lineRule="auto"/>
        <w:rPr>
          <w:b w:val="1"/>
        </w:rPr>
      </w:pPr>
      <w:r w:rsidDel="00000000" w:rsidR="00000000" w:rsidRPr="00000000">
        <w:rPr>
          <w:b w:val="1"/>
          <w:rtl w:val="0"/>
        </w:rPr>
        <w:t xml:space="preserve">“Rampage with a shotgun.”</w:t>
      </w:r>
    </w:p>
    <w:p w:rsidR="00000000" w:rsidDel="00000000" w:rsidP="00000000" w:rsidRDefault="00000000" w:rsidRPr="00000000" w14:paraId="000000D5">
      <w:pPr>
        <w:spacing w:line="331.2" w:lineRule="auto"/>
        <w:rPr>
          <w:b w:val="1"/>
        </w:rPr>
      </w:pPr>
      <w:r w:rsidDel="00000000" w:rsidR="00000000" w:rsidRPr="00000000">
        <w:rPr>
          <w:rtl w:val="0"/>
        </w:rPr>
      </w:r>
    </w:p>
    <w:p w:rsidR="00000000" w:rsidDel="00000000" w:rsidP="00000000" w:rsidRDefault="00000000" w:rsidRPr="00000000" w14:paraId="000000D6">
      <w:pPr>
        <w:spacing w:line="331.2" w:lineRule="auto"/>
        <w:rPr>
          <w:b w:val="1"/>
        </w:rPr>
      </w:pPr>
      <w:r w:rsidDel="00000000" w:rsidR="00000000" w:rsidRPr="00000000">
        <w:rPr>
          <w:b w:val="1"/>
          <w:rtl w:val="0"/>
        </w:rPr>
        <w:t xml:space="preserve">“The East London Empire” - A group of gangsters try to take over the world.</w:t>
      </w:r>
    </w:p>
    <w:p w:rsidR="00000000" w:rsidDel="00000000" w:rsidP="00000000" w:rsidRDefault="00000000" w:rsidRPr="00000000" w14:paraId="000000D7">
      <w:pPr>
        <w:spacing w:line="331.2" w:lineRule="auto"/>
        <w:rPr>
          <w:b w:val="1"/>
        </w:rPr>
      </w:pPr>
      <w:r w:rsidDel="00000000" w:rsidR="00000000" w:rsidRPr="00000000">
        <w:rPr>
          <w:b w:val="1"/>
          <w:rtl w:val="0"/>
        </w:rPr>
        <w:t xml:space="preserve">1</w:t>
      </w:r>
    </w:p>
    <w:p w:rsidR="00000000" w:rsidDel="00000000" w:rsidP="00000000" w:rsidRDefault="00000000" w:rsidRPr="00000000" w14:paraId="000000D8">
      <w:pPr>
        <w:spacing w:line="331.2" w:lineRule="auto"/>
        <w:rPr>
          <w:b w:val="1"/>
        </w:rPr>
      </w:pPr>
      <w:r w:rsidDel="00000000" w:rsidR="00000000" w:rsidRPr="00000000">
        <w:rPr>
          <w:b w:val="1"/>
          <w:rtl w:val="0"/>
        </w:rPr>
        <w:t xml:space="preserve">“We are what we make each other.”</w:t>
      </w:r>
    </w:p>
    <w:p w:rsidR="00000000" w:rsidDel="00000000" w:rsidP="00000000" w:rsidRDefault="00000000" w:rsidRPr="00000000" w14:paraId="000000D9">
      <w:pPr>
        <w:spacing w:line="331.2" w:lineRule="auto"/>
        <w:rPr>
          <w:b w:val="1"/>
        </w:rPr>
      </w:pPr>
      <w:r w:rsidDel="00000000" w:rsidR="00000000" w:rsidRPr="00000000">
        <w:rPr>
          <w:rtl w:val="0"/>
        </w:rPr>
      </w:r>
    </w:p>
    <w:p w:rsidR="00000000" w:rsidDel="00000000" w:rsidP="00000000" w:rsidRDefault="00000000" w:rsidRPr="00000000" w14:paraId="000000DA">
      <w:pPr>
        <w:spacing w:line="331.2" w:lineRule="auto"/>
        <w:rPr>
          <w:b w:val="1"/>
        </w:rPr>
      </w:pPr>
      <w:r w:rsidDel="00000000" w:rsidR="00000000" w:rsidRPr="00000000">
        <w:rPr>
          <w:b w:val="1"/>
          <w:rtl w:val="0"/>
        </w:rPr>
        <w:t xml:space="preserve">“Empire Of Stolen Light.” </w:t>
      </w:r>
    </w:p>
    <w:p w:rsidR="00000000" w:rsidDel="00000000" w:rsidP="00000000" w:rsidRDefault="00000000" w:rsidRPr="00000000" w14:paraId="000000DB">
      <w:pPr>
        <w:spacing w:line="331.2" w:lineRule="auto"/>
        <w:rPr>
          <w:b w:val="1"/>
        </w:rPr>
      </w:pPr>
      <w:r w:rsidDel="00000000" w:rsidR="00000000" w:rsidRPr="00000000">
        <w:rPr>
          <w:rtl w:val="0"/>
        </w:rPr>
      </w:r>
    </w:p>
    <w:p w:rsidR="00000000" w:rsidDel="00000000" w:rsidP="00000000" w:rsidRDefault="00000000" w:rsidRPr="00000000" w14:paraId="000000DC">
      <w:pPr>
        <w:spacing w:line="331.2" w:lineRule="auto"/>
        <w:rPr>
          <w:b w:val="1"/>
        </w:rPr>
      </w:pPr>
      <w:r w:rsidDel="00000000" w:rsidR="00000000" w:rsidRPr="00000000">
        <w:rPr>
          <w:b w:val="1"/>
          <w:rtl w:val="0"/>
        </w:rPr>
        <w:t xml:space="preserve">“Jarah”</w:t>
      </w:r>
    </w:p>
    <w:p w:rsidR="00000000" w:rsidDel="00000000" w:rsidP="00000000" w:rsidRDefault="00000000" w:rsidRPr="00000000" w14:paraId="000000DD">
      <w:pPr>
        <w:spacing w:line="331.2" w:lineRule="auto"/>
        <w:rPr>
          <w:b w:val="1"/>
        </w:rPr>
      </w:pPr>
      <w:r w:rsidDel="00000000" w:rsidR="00000000" w:rsidRPr="00000000">
        <w:rPr>
          <w:rtl w:val="0"/>
        </w:rPr>
      </w:r>
    </w:p>
    <w:p w:rsidR="00000000" w:rsidDel="00000000" w:rsidP="00000000" w:rsidRDefault="00000000" w:rsidRPr="00000000" w14:paraId="000000DE">
      <w:pPr>
        <w:spacing w:line="331.2" w:lineRule="auto"/>
        <w:rPr>
          <w:b w:val="1"/>
        </w:rPr>
      </w:pPr>
      <w:r w:rsidDel="00000000" w:rsidR="00000000" w:rsidRPr="00000000">
        <w:rPr>
          <w:rtl w:val="0"/>
        </w:rPr>
      </w:r>
    </w:p>
    <w:p w:rsidR="00000000" w:rsidDel="00000000" w:rsidP="00000000" w:rsidRDefault="00000000" w:rsidRPr="00000000" w14:paraId="000000DF">
      <w:pPr>
        <w:spacing w:line="331.2" w:lineRule="auto"/>
        <w:rPr>
          <w:b w:val="1"/>
        </w:rPr>
      </w:pPr>
      <w:r w:rsidDel="00000000" w:rsidR="00000000" w:rsidRPr="00000000">
        <w:rPr>
          <w:b w:val="1"/>
          <w:rtl w:val="0"/>
        </w:rPr>
        <w:t xml:space="preserve">“Retro” - In the near future, scientists develop a technology that can view, rewind and fast forward time. This is done by simulating reality forwards and backwards, this allow cops to determine and understand crimes, preventing new ones, and solving older crimes. This would be a procedural TV show, with one or more crimes per episode.</w:t>
      </w:r>
    </w:p>
    <w:p w:rsidR="00000000" w:rsidDel="00000000" w:rsidP="00000000" w:rsidRDefault="00000000" w:rsidRPr="00000000" w14:paraId="000000E0">
      <w:pPr>
        <w:spacing w:line="331.2" w:lineRule="auto"/>
        <w:rPr>
          <w:b w:val="1"/>
        </w:rPr>
      </w:pPr>
      <w:r w:rsidDel="00000000" w:rsidR="00000000" w:rsidRPr="00000000">
        <w:rPr>
          <w:rtl w:val="0"/>
        </w:rPr>
      </w:r>
    </w:p>
    <w:p w:rsidR="00000000" w:rsidDel="00000000" w:rsidP="00000000" w:rsidRDefault="00000000" w:rsidRPr="00000000" w14:paraId="000000E1">
      <w:pPr>
        <w:spacing w:line="331.2" w:lineRule="auto"/>
        <w:rPr>
          <w:b w:val="1"/>
        </w:rPr>
      </w:pPr>
      <w:r w:rsidDel="00000000" w:rsidR="00000000" w:rsidRPr="00000000">
        <w:rPr>
          <w:b w:val="1"/>
          <w:rtl w:val="0"/>
        </w:rPr>
        <w:t xml:space="preserve">‘Rivers of Blood”</w:t>
      </w:r>
    </w:p>
    <w:p w:rsidR="00000000" w:rsidDel="00000000" w:rsidP="00000000" w:rsidRDefault="00000000" w:rsidRPr="00000000" w14:paraId="000000E2">
      <w:pPr>
        <w:spacing w:line="331.2" w:lineRule="auto"/>
        <w:rPr>
          <w:b w:val="1"/>
        </w:rPr>
      </w:pPr>
      <w:r w:rsidDel="00000000" w:rsidR="00000000" w:rsidRPr="00000000">
        <w:rPr>
          <w:rtl w:val="0"/>
        </w:rPr>
      </w:r>
    </w:p>
    <w:p w:rsidR="00000000" w:rsidDel="00000000" w:rsidP="00000000" w:rsidRDefault="00000000" w:rsidRPr="00000000" w14:paraId="000000E3">
      <w:pPr>
        <w:spacing w:line="331.2" w:lineRule="auto"/>
        <w:rPr>
          <w:b w:val="1"/>
        </w:rPr>
      </w:pPr>
      <w:r w:rsidDel="00000000" w:rsidR="00000000" w:rsidRPr="00000000">
        <w:rPr>
          <w:b w:val="1"/>
          <w:rtl w:val="0"/>
        </w:rPr>
        <w:t xml:space="preserve">“Dark Chocolate” - He saw. He came. He is.</w:t>
      </w:r>
    </w:p>
    <w:p w:rsidR="00000000" w:rsidDel="00000000" w:rsidP="00000000" w:rsidRDefault="00000000" w:rsidRPr="00000000" w14:paraId="000000E4">
      <w:pPr>
        <w:spacing w:line="331.2" w:lineRule="auto"/>
        <w:rPr>
          <w:b w:val="1"/>
        </w:rPr>
      </w:pPr>
      <w:r w:rsidDel="00000000" w:rsidR="00000000" w:rsidRPr="00000000">
        <w:rPr>
          <w:rtl w:val="0"/>
        </w:rPr>
      </w:r>
    </w:p>
    <w:p w:rsidR="00000000" w:rsidDel="00000000" w:rsidP="00000000" w:rsidRDefault="00000000" w:rsidRPr="00000000" w14:paraId="000000E5">
      <w:pPr>
        <w:spacing w:line="331.2" w:lineRule="auto"/>
        <w:rPr>
          <w:b w:val="1"/>
        </w:rPr>
      </w:pPr>
      <w:r w:rsidDel="00000000" w:rsidR="00000000" w:rsidRPr="00000000">
        <w:rPr>
          <w:b w:val="1"/>
          <w:rtl w:val="0"/>
        </w:rPr>
        <w:t xml:space="preserve">“Block Rob” - Point out to Rob Cummings I remember he used to attack as a kid(15+) back on the blitzbasic forums, if he tries to restart attacking me online once I release Vivid3D.</w:t>
      </w:r>
    </w:p>
    <w:p w:rsidR="00000000" w:rsidDel="00000000" w:rsidP="00000000" w:rsidRDefault="00000000" w:rsidRPr="00000000" w14:paraId="000000E6">
      <w:pPr>
        <w:spacing w:line="331.2" w:lineRule="auto"/>
        <w:rPr>
          <w:b w:val="1"/>
        </w:rPr>
      </w:pPr>
      <w:r w:rsidDel="00000000" w:rsidR="00000000" w:rsidRPr="00000000">
        <w:rPr>
          <w:rtl w:val="0"/>
        </w:rPr>
      </w:r>
    </w:p>
    <w:p w:rsidR="00000000" w:rsidDel="00000000" w:rsidP="00000000" w:rsidRDefault="00000000" w:rsidRPr="00000000" w14:paraId="000000E7">
      <w:pPr>
        <w:spacing w:line="331.2" w:lineRule="auto"/>
        <w:rPr>
          <w:b w:val="1"/>
        </w:rPr>
      </w:pPr>
      <w:r w:rsidDel="00000000" w:rsidR="00000000" w:rsidRPr="00000000">
        <w:rPr>
          <w:rtl w:val="0"/>
        </w:rPr>
      </w:r>
    </w:p>
    <w:p w:rsidR="00000000" w:rsidDel="00000000" w:rsidP="00000000" w:rsidRDefault="00000000" w:rsidRPr="00000000" w14:paraId="000000E8">
      <w:pPr>
        <w:spacing w:line="331.2" w:lineRule="auto"/>
        <w:rPr>
          <w:b w:val="1"/>
        </w:rPr>
      </w:pPr>
      <w:r w:rsidDel="00000000" w:rsidR="00000000" w:rsidRPr="00000000">
        <w:rPr>
          <w:b w:val="1"/>
          <w:rtl w:val="0"/>
        </w:rPr>
        <w:t xml:space="preserve">“Farmous - Farmiliar to thousands.”</w:t>
      </w:r>
    </w:p>
    <w:p w:rsidR="00000000" w:rsidDel="00000000" w:rsidP="00000000" w:rsidRDefault="00000000" w:rsidRPr="00000000" w14:paraId="000000E9">
      <w:pPr>
        <w:spacing w:line="331.2" w:lineRule="auto"/>
        <w:rPr>
          <w:b w:val="1"/>
        </w:rPr>
      </w:pPr>
      <w:r w:rsidDel="00000000" w:rsidR="00000000" w:rsidRPr="00000000">
        <w:rPr>
          <w:rtl w:val="0"/>
        </w:rPr>
      </w:r>
    </w:p>
    <w:p w:rsidR="00000000" w:rsidDel="00000000" w:rsidP="00000000" w:rsidRDefault="00000000" w:rsidRPr="00000000" w14:paraId="000000EA">
      <w:pPr>
        <w:spacing w:line="331.2" w:lineRule="auto"/>
        <w:rPr>
          <w:b w:val="1"/>
        </w:rPr>
      </w:pPr>
      <w:r w:rsidDel="00000000" w:rsidR="00000000" w:rsidRPr="00000000">
        <w:rPr>
          <w:b w:val="1"/>
          <w:rtl w:val="0"/>
        </w:rPr>
        <w:t xml:space="preserve">“**** the queen.”</w:t>
      </w:r>
    </w:p>
    <w:p w:rsidR="00000000" w:rsidDel="00000000" w:rsidP="00000000" w:rsidRDefault="00000000" w:rsidRPr="00000000" w14:paraId="000000EB">
      <w:pPr>
        <w:spacing w:line="331.2" w:lineRule="auto"/>
        <w:rPr>
          <w:b w:val="1"/>
        </w:rPr>
      </w:pPr>
      <w:r w:rsidDel="00000000" w:rsidR="00000000" w:rsidRPr="00000000">
        <w:rPr>
          <w:rtl w:val="0"/>
        </w:rPr>
      </w:r>
    </w:p>
    <w:p w:rsidR="00000000" w:rsidDel="00000000" w:rsidP="00000000" w:rsidRDefault="00000000" w:rsidRPr="00000000" w14:paraId="000000EC">
      <w:pPr>
        <w:spacing w:line="331.2" w:lineRule="auto"/>
        <w:rPr>
          <w:b w:val="1"/>
        </w:rPr>
      </w:pPr>
      <w:r w:rsidDel="00000000" w:rsidR="00000000" w:rsidRPr="00000000">
        <w:rPr>
          <w:b w:val="1"/>
          <w:rtl w:val="0"/>
        </w:rPr>
        <w:t xml:space="preserve">NHS Media - This is a log of what my voices say is happening. The ones of them from the NHS and connected, are going to steal all these story ideas and produce them themselves, keeping the money and prestige for them self.</w:t>
      </w:r>
    </w:p>
    <w:p w:rsidR="00000000" w:rsidDel="00000000" w:rsidP="00000000" w:rsidRDefault="00000000" w:rsidRPr="00000000" w14:paraId="000000ED">
      <w:pPr>
        <w:spacing w:line="331.2" w:lineRule="auto"/>
        <w:rPr>
          <w:b w:val="1"/>
        </w:rPr>
      </w:pPr>
      <w:r w:rsidDel="00000000" w:rsidR="00000000" w:rsidRPr="00000000">
        <w:rPr>
          <w:rtl w:val="0"/>
        </w:rPr>
      </w:r>
    </w:p>
    <w:p w:rsidR="00000000" w:rsidDel="00000000" w:rsidP="00000000" w:rsidRDefault="00000000" w:rsidRPr="00000000" w14:paraId="000000EE">
      <w:pPr>
        <w:spacing w:line="331.2" w:lineRule="auto"/>
        <w:rPr>
          <w:b w:val="1"/>
        </w:rPr>
      </w:pPr>
      <w:r w:rsidDel="00000000" w:rsidR="00000000" w:rsidRPr="00000000">
        <w:rPr>
          <w:b w:val="1"/>
          <w:rtl w:val="0"/>
        </w:rPr>
        <w:t xml:space="preserve">NHS Media is one possible name for the brand they would create. They also say a lot of other famous and/or big british celebs will be helping them. Their ultimate gain to one-up America.</w:t>
      </w:r>
    </w:p>
    <w:p w:rsidR="00000000" w:rsidDel="00000000" w:rsidP="00000000" w:rsidRDefault="00000000" w:rsidRPr="00000000" w14:paraId="000000EF">
      <w:pPr>
        <w:spacing w:line="331.2" w:lineRule="auto"/>
        <w:rPr>
          <w:b w:val="1"/>
        </w:rPr>
      </w:pPr>
      <w:r w:rsidDel="00000000" w:rsidR="00000000" w:rsidRPr="00000000">
        <w:rPr>
          <w:b w:val="1"/>
          <w:rtl w:val="0"/>
        </w:rPr>
        <w:t xml:space="preserve">They even say some of my family members will be helping them, for profit and prestige.</w:t>
      </w:r>
    </w:p>
    <w:p w:rsidR="00000000" w:rsidDel="00000000" w:rsidP="00000000" w:rsidRDefault="00000000" w:rsidRPr="00000000" w14:paraId="000000F0">
      <w:pPr>
        <w:spacing w:line="331.2" w:lineRule="auto"/>
        <w:rPr>
          <w:b w:val="1"/>
        </w:rPr>
      </w:pPr>
      <w:r w:rsidDel="00000000" w:rsidR="00000000" w:rsidRPr="00000000">
        <w:rPr>
          <w:rtl w:val="0"/>
        </w:rPr>
      </w:r>
    </w:p>
    <w:p w:rsidR="00000000" w:rsidDel="00000000" w:rsidP="00000000" w:rsidRDefault="00000000" w:rsidRPr="00000000" w14:paraId="000000F1">
      <w:pPr>
        <w:spacing w:line="331.2" w:lineRule="auto"/>
        <w:rPr>
          <w:b w:val="1"/>
        </w:rPr>
      </w:pPr>
      <w:r w:rsidDel="00000000" w:rsidR="00000000" w:rsidRPr="00000000">
        <w:rPr>
          <w:b w:val="1"/>
          <w:rtl w:val="0"/>
        </w:rPr>
        <w:t xml:space="preserve">“Paedophiles” - A drama/comedy centered around a support group for convicted paedophiles. Definitely HBO only.</w:t>
      </w:r>
    </w:p>
    <w:p w:rsidR="00000000" w:rsidDel="00000000" w:rsidP="00000000" w:rsidRDefault="00000000" w:rsidRPr="00000000" w14:paraId="000000F2">
      <w:pPr>
        <w:spacing w:line="331.2" w:lineRule="auto"/>
        <w:rPr>
          <w:b w:val="1"/>
        </w:rPr>
      </w:pPr>
      <w:r w:rsidDel="00000000" w:rsidR="00000000" w:rsidRPr="00000000">
        <w:rPr>
          <w:b w:val="1"/>
          <w:rtl w:val="0"/>
        </w:rPr>
        <w:t xml:space="preserve">Episode 1 - “Panties” - The group discuss panties with the group therapist.</w:t>
      </w:r>
    </w:p>
    <w:p w:rsidR="00000000" w:rsidDel="00000000" w:rsidP="00000000" w:rsidRDefault="00000000" w:rsidRPr="00000000" w14:paraId="000000F3">
      <w:pPr>
        <w:spacing w:line="331.2" w:lineRule="auto"/>
        <w:rPr>
          <w:b w:val="1"/>
        </w:rPr>
      </w:pPr>
      <w:r w:rsidDel="00000000" w:rsidR="00000000" w:rsidRPr="00000000">
        <w:rPr>
          <w:b w:val="1"/>
          <w:rtl w:val="0"/>
        </w:rPr>
        <w:t xml:space="preserve">Episode 2 - “Sweets” - Sweets are the discussion of the day.</w:t>
      </w:r>
    </w:p>
    <w:p w:rsidR="00000000" w:rsidDel="00000000" w:rsidP="00000000" w:rsidRDefault="00000000" w:rsidRPr="00000000" w14:paraId="000000F4">
      <w:pPr>
        <w:spacing w:line="331.2" w:lineRule="auto"/>
        <w:rPr>
          <w:b w:val="1"/>
        </w:rPr>
      </w:pPr>
      <w:r w:rsidDel="00000000" w:rsidR="00000000" w:rsidRPr="00000000">
        <w:rPr>
          <w:b w:val="1"/>
          <w:rtl w:val="0"/>
        </w:rPr>
        <w:t xml:space="preserve">Episode 30(Final episode) - “Bob” - You know why.</w:t>
      </w:r>
    </w:p>
    <w:p w:rsidR="00000000" w:rsidDel="00000000" w:rsidP="00000000" w:rsidRDefault="00000000" w:rsidRPr="00000000" w14:paraId="000000F5">
      <w:pPr>
        <w:spacing w:line="331.2" w:lineRule="auto"/>
        <w:rPr>
          <w:b w:val="1"/>
        </w:rPr>
      </w:pPr>
      <w:r w:rsidDel="00000000" w:rsidR="00000000" w:rsidRPr="00000000">
        <w:rPr>
          <w:rtl w:val="0"/>
        </w:rPr>
      </w:r>
    </w:p>
    <w:p w:rsidR="00000000" w:rsidDel="00000000" w:rsidP="00000000" w:rsidRDefault="00000000" w:rsidRPr="00000000" w14:paraId="000000F6">
      <w:pPr>
        <w:spacing w:line="331.2" w:lineRule="auto"/>
        <w:rPr>
          <w:b w:val="1"/>
        </w:rPr>
      </w:pPr>
      <w:r w:rsidDel="00000000" w:rsidR="00000000" w:rsidRPr="00000000">
        <w:rPr>
          <w:rtl w:val="0"/>
        </w:rPr>
      </w:r>
    </w:p>
    <w:p w:rsidR="00000000" w:rsidDel="00000000" w:rsidP="00000000" w:rsidRDefault="00000000" w:rsidRPr="00000000" w14:paraId="000000F7">
      <w:pPr>
        <w:spacing w:line="331.2" w:lineRule="auto"/>
        <w:rPr>
          <w:b w:val="1"/>
        </w:rPr>
      </w:pPr>
      <w:r w:rsidDel="00000000" w:rsidR="00000000" w:rsidRPr="00000000">
        <w:rPr>
          <w:rtl w:val="0"/>
        </w:rPr>
      </w:r>
    </w:p>
    <w:p w:rsidR="00000000" w:rsidDel="00000000" w:rsidP="00000000" w:rsidRDefault="00000000" w:rsidRPr="00000000" w14:paraId="000000F8">
      <w:pPr>
        <w:spacing w:line="331.2" w:lineRule="auto"/>
        <w:rPr>
          <w:b w:val="1"/>
        </w:rPr>
      </w:pPr>
      <w:r w:rsidDel="00000000" w:rsidR="00000000" w:rsidRPr="00000000">
        <w:rPr>
          <w:b w:val="1"/>
          <w:rtl w:val="0"/>
        </w:rPr>
        <w:t xml:space="preserve">So, if these ideas you see are are ever anywhere else, you know it’s related to me and my voices, and without ANY legal consent whats-so-ever.</w:t>
      </w:r>
    </w:p>
    <w:p w:rsidR="00000000" w:rsidDel="00000000" w:rsidP="00000000" w:rsidRDefault="00000000" w:rsidRPr="00000000" w14:paraId="000000F9">
      <w:pPr>
        <w:spacing w:line="331.2" w:lineRule="auto"/>
        <w:rPr>
          <w:b w:val="1"/>
        </w:rPr>
      </w:pPr>
      <w:r w:rsidDel="00000000" w:rsidR="00000000" w:rsidRPr="00000000">
        <w:rPr>
          <w:rtl w:val="0"/>
        </w:rPr>
      </w:r>
    </w:p>
    <w:p w:rsidR="00000000" w:rsidDel="00000000" w:rsidP="00000000" w:rsidRDefault="00000000" w:rsidRPr="00000000" w14:paraId="000000FA">
      <w:pPr>
        <w:spacing w:line="331.2" w:lineRule="auto"/>
        <w:rPr>
          <w:b w:val="1"/>
        </w:rPr>
      </w:pPr>
      <w:r w:rsidDel="00000000" w:rsidR="00000000" w:rsidRPr="00000000">
        <w:rPr>
          <w:b w:val="1"/>
          <w:rtl w:val="0"/>
        </w:rPr>
        <w:t xml:space="preserve">Keep these ideas mine.</w:t>
      </w:r>
    </w:p>
    <w:p w:rsidR="00000000" w:rsidDel="00000000" w:rsidP="00000000" w:rsidRDefault="00000000" w:rsidRPr="00000000" w14:paraId="000000FB">
      <w:pPr>
        <w:spacing w:line="331.2" w:lineRule="auto"/>
        <w:rPr>
          <w:b w:val="1"/>
        </w:rPr>
      </w:pPr>
      <w:r w:rsidDel="00000000" w:rsidR="00000000" w:rsidRPr="00000000">
        <w:rPr>
          <w:rtl w:val="0"/>
        </w:rPr>
      </w:r>
    </w:p>
    <w:p w:rsidR="00000000" w:rsidDel="00000000" w:rsidP="00000000" w:rsidRDefault="00000000" w:rsidRPr="00000000" w14:paraId="000000FC">
      <w:pPr>
        <w:spacing w:line="331.2" w:lineRule="auto"/>
        <w:rPr>
          <w:b w:val="1"/>
        </w:rPr>
      </w:pPr>
      <w:r w:rsidDel="00000000" w:rsidR="00000000" w:rsidRPr="00000000">
        <w:rPr>
          <w:b w:val="1"/>
          <w:rtl w:val="0"/>
        </w:rPr>
        <w:t xml:space="preserve">“When a guitar is in my hands, it’s like everything is alright.”</w:t>
      </w:r>
    </w:p>
    <w:p w:rsidR="00000000" w:rsidDel="00000000" w:rsidP="00000000" w:rsidRDefault="00000000" w:rsidRPr="00000000" w14:paraId="000000FD">
      <w:pPr>
        <w:spacing w:line="331.2" w:lineRule="auto"/>
        <w:rPr>
          <w:b w:val="1"/>
        </w:rPr>
      </w:pPr>
      <w:r w:rsidDel="00000000" w:rsidR="00000000" w:rsidRPr="00000000">
        <w:rPr>
          <w:rtl w:val="0"/>
        </w:rPr>
      </w:r>
    </w:p>
    <w:p w:rsidR="00000000" w:rsidDel="00000000" w:rsidP="00000000" w:rsidRDefault="00000000" w:rsidRPr="00000000" w14:paraId="000000FE">
      <w:pPr>
        <w:spacing w:line="331.2" w:lineRule="auto"/>
        <w:rPr>
          <w:b w:val="1"/>
        </w:rPr>
      </w:pPr>
      <w:r w:rsidDel="00000000" w:rsidR="00000000" w:rsidRPr="00000000">
        <w:rPr>
          <w:b w:val="1"/>
          <w:rtl w:val="0"/>
        </w:rPr>
        <w:t xml:space="preserve">“My dreams are the unstoppable force, my life is the immutable object.”</w:t>
      </w:r>
    </w:p>
    <w:p w:rsidR="00000000" w:rsidDel="00000000" w:rsidP="00000000" w:rsidRDefault="00000000" w:rsidRPr="00000000" w14:paraId="000000FF">
      <w:pPr>
        <w:spacing w:line="331.2" w:lineRule="auto"/>
        <w:rPr>
          <w:b w:val="1"/>
        </w:rPr>
      </w:pPr>
      <w:r w:rsidDel="00000000" w:rsidR="00000000" w:rsidRPr="00000000">
        <w:rPr>
          <w:rtl w:val="0"/>
        </w:rPr>
      </w:r>
    </w:p>
    <w:p w:rsidR="00000000" w:rsidDel="00000000" w:rsidP="00000000" w:rsidRDefault="00000000" w:rsidRPr="00000000" w14:paraId="00000100">
      <w:pPr>
        <w:spacing w:line="331.2" w:lineRule="auto"/>
        <w:rPr>
          <w:b w:val="1"/>
        </w:rPr>
      </w:pPr>
      <w:r w:rsidDel="00000000" w:rsidR="00000000" w:rsidRPr="00000000">
        <w:rPr>
          <w:b w:val="1"/>
          <w:rtl w:val="0"/>
        </w:rPr>
        <w:t xml:space="preserve">“ConSphere” - All cons in a line.</w:t>
      </w:r>
    </w:p>
    <w:p w:rsidR="00000000" w:rsidDel="00000000" w:rsidP="00000000" w:rsidRDefault="00000000" w:rsidRPr="00000000" w14:paraId="00000101">
      <w:pPr>
        <w:spacing w:line="331.2" w:lineRule="auto"/>
        <w:rPr>
          <w:b w:val="1"/>
        </w:rPr>
      </w:pPr>
      <w:r w:rsidDel="00000000" w:rsidR="00000000" w:rsidRPr="00000000">
        <w:rPr>
          <w:rtl w:val="0"/>
        </w:rPr>
      </w:r>
    </w:p>
    <w:p w:rsidR="00000000" w:rsidDel="00000000" w:rsidP="00000000" w:rsidRDefault="00000000" w:rsidRPr="00000000" w14:paraId="00000102">
      <w:pPr>
        <w:spacing w:line="331.2" w:lineRule="auto"/>
        <w:rPr>
          <w:b w:val="1"/>
        </w:rPr>
      </w:pPr>
      <w:r w:rsidDel="00000000" w:rsidR="00000000" w:rsidRPr="00000000">
        <w:rPr>
          <w:b w:val="1"/>
          <w:rtl w:val="0"/>
        </w:rPr>
        <w:t xml:space="preserve">“Destiny Of A Starlight Empire.” - A soldier must leave his love and life behind, to fight a war he does not agree with. </w:t>
      </w:r>
    </w:p>
    <w:p w:rsidR="00000000" w:rsidDel="00000000" w:rsidP="00000000" w:rsidRDefault="00000000" w:rsidRPr="00000000" w14:paraId="00000103">
      <w:pPr>
        <w:spacing w:line="331.2" w:lineRule="auto"/>
        <w:rPr>
          <w:b w:val="1"/>
        </w:rPr>
      </w:pPr>
      <w:r w:rsidDel="00000000" w:rsidR="00000000" w:rsidRPr="00000000">
        <w:rPr>
          <w:rtl w:val="0"/>
        </w:rPr>
      </w:r>
    </w:p>
    <w:p w:rsidR="00000000" w:rsidDel="00000000" w:rsidP="00000000" w:rsidRDefault="00000000" w:rsidRPr="00000000" w14:paraId="00000104">
      <w:pPr>
        <w:spacing w:line="331.2" w:lineRule="auto"/>
        <w:rPr>
          <w:b w:val="1"/>
        </w:rPr>
      </w:pPr>
      <w:r w:rsidDel="00000000" w:rsidR="00000000" w:rsidRPr="00000000">
        <w:rPr>
          <w:b w:val="1"/>
          <w:rtl w:val="0"/>
        </w:rPr>
        <w:t xml:space="preserve">“The War Of Love” - Two planets endless battle, with one side immortals through technology, they will only fight back with Love.</w:t>
      </w:r>
    </w:p>
    <w:p w:rsidR="00000000" w:rsidDel="00000000" w:rsidP="00000000" w:rsidRDefault="00000000" w:rsidRPr="00000000" w14:paraId="00000105">
      <w:pPr>
        <w:spacing w:line="331.2" w:lineRule="auto"/>
        <w:rPr>
          <w:b w:val="1"/>
        </w:rPr>
      </w:pPr>
      <w:r w:rsidDel="00000000" w:rsidR="00000000" w:rsidRPr="00000000">
        <w:rPr>
          <w:rtl w:val="0"/>
        </w:rPr>
      </w:r>
    </w:p>
    <w:p w:rsidR="00000000" w:rsidDel="00000000" w:rsidP="00000000" w:rsidRDefault="00000000" w:rsidRPr="00000000" w14:paraId="00000106">
      <w:pPr>
        <w:spacing w:line="331.2" w:lineRule="auto"/>
        <w:rPr>
          <w:b w:val="1"/>
        </w:rPr>
      </w:pPr>
      <w:r w:rsidDel="00000000" w:rsidR="00000000" w:rsidRPr="00000000">
        <w:rPr>
          <w:b w:val="1"/>
          <w:rtl w:val="0"/>
        </w:rPr>
        <w:t xml:space="preserve">“Relax”</w:t>
      </w:r>
    </w:p>
    <w:p w:rsidR="00000000" w:rsidDel="00000000" w:rsidP="00000000" w:rsidRDefault="00000000" w:rsidRPr="00000000" w14:paraId="00000107">
      <w:pPr>
        <w:spacing w:line="331.2" w:lineRule="auto"/>
        <w:rPr>
          <w:b w:val="1"/>
        </w:rPr>
      </w:pPr>
      <w:r w:rsidDel="00000000" w:rsidR="00000000" w:rsidRPr="00000000">
        <w:rPr>
          <w:rtl w:val="0"/>
        </w:rPr>
      </w:r>
    </w:p>
    <w:p w:rsidR="00000000" w:rsidDel="00000000" w:rsidP="00000000" w:rsidRDefault="00000000" w:rsidRPr="00000000" w14:paraId="00000108">
      <w:pPr>
        <w:spacing w:line="331.2" w:lineRule="auto"/>
        <w:rPr>
          <w:b w:val="1"/>
        </w:rPr>
      </w:pPr>
      <w:r w:rsidDel="00000000" w:rsidR="00000000" w:rsidRPr="00000000">
        <w:rPr>
          <w:b w:val="1"/>
          <w:rtl w:val="0"/>
        </w:rPr>
        <w:t xml:space="preserve">“Revenge Of Jeremy” - </w:t>
      </w:r>
    </w:p>
    <w:p w:rsidR="00000000" w:rsidDel="00000000" w:rsidP="00000000" w:rsidRDefault="00000000" w:rsidRPr="00000000" w14:paraId="00000109">
      <w:pPr>
        <w:spacing w:line="331.2" w:lineRule="auto"/>
        <w:rPr>
          <w:b w:val="1"/>
        </w:rPr>
      </w:pPr>
      <w:r w:rsidDel="00000000" w:rsidR="00000000" w:rsidRPr="00000000">
        <w:rPr>
          <w:b w:val="1"/>
          <w:rtl w:val="0"/>
        </w:rPr>
        <w:t xml:space="preserve">“Love, happiness, survival.” - My songs.</w:t>
      </w:r>
    </w:p>
    <w:p w:rsidR="00000000" w:rsidDel="00000000" w:rsidP="00000000" w:rsidRDefault="00000000" w:rsidRPr="00000000" w14:paraId="0000010A">
      <w:pPr>
        <w:spacing w:line="331.2" w:lineRule="auto"/>
        <w:rPr>
          <w:b w:val="1"/>
        </w:rPr>
      </w:pPr>
      <w:r w:rsidDel="00000000" w:rsidR="00000000" w:rsidRPr="00000000">
        <w:rPr>
          <w:b w:val="1"/>
          <w:rtl w:val="0"/>
        </w:rPr>
        <w:t xml:space="preserve">“Cypher” (Unity3D game in DEV) the general idea is, the AI in the future decides to encode and decode reality, to hide the badness and sometimes the truth,</w:t>
      </w:r>
    </w:p>
    <w:p w:rsidR="00000000" w:rsidDel="00000000" w:rsidP="00000000" w:rsidRDefault="00000000" w:rsidRPr="00000000" w14:paraId="0000010B">
      <w:pPr>
        <w:spacing w:line="331.2" w:lineRule="auto"/>
        <w:rPr>
          <w:b w:val="1"/>
        </w:rPr>
      </w:pPr>
      <w:r w:rsidDel="00000000" w:rsidR="00000000" w:rsidRPr="00000000">
        <w:rPr>
          <w:b w:val="1"/>
          <w:rtl w:val="0"/>
        </w:rPr>
        <w:t xml:space="preserve">in the name of good. Of course, there are people against this, and want to end the AI's rule over their perception of life.</w:t>
      </w:r>
    </w:p>
    <w:p w:rsidR="00000000" w:rsidDel="00000000" w:rsidP="00000000" w:rsidRDefault="00000000" w:rsidRPr="00000000" w14:paraId="0000010C">
      <w:pPr>
        <w:spacing w:line="331.2" w:lineRule="auto"/>
        <w:rPr>
          <w:b w:val="1"/>
        </w:rPr>
      </w:pPr>
      <w:r w:rsidDel="00000000" w:rsidR="00000000" w:rsidRPr="00000000">
        <w:rPr>
          <w:rtl w:val="0"/>
        </w:rPr>
      </w:r>
    </w:p>
    <w:p w:rsidR="00000000" w:rsidDel="00000000" w:rsidP="00000000" w:rsidRDefault="00000000" w:rsidRPr="00000000" w14:paraId="0000010D">
      <w:pPr>
        <w:spacing w:line="331.2" w:lineRule="auto"/>
        <w:rPr>
          <w:b w:val="1"/>
        </w:rPr>
      </w:pPr>
      <w:r w:rsidDel="00000000" w:rsidR="00000000" w:rsidRPr="00000000">
        <w:rPr>
          <w:b w:val="1"/>
          <w:rtl w:val="0"/>
        </w:rPr>
        <w:t xml:space="preserve">- Two Endings - One, you disable cypher, and life becomes real again. Two : You agree to Cypher's agenda, and walk off into the darkness, cypher removing</w:t>
      </w:r>
    </w:p>
    <w:p w:rsidR="00000000" w:rsidDel="00000000" w:rsidP="00000000" w:rsidRDefault="00000000" w:rsidRPr="00000000" w14:paraId="0000010E">
      <w:pPr>
        <w:spacing w:line="331.2" w:lineRule="auto"/>
        <w:rPr>
          <w:b w:val="1"/>
        </w:rPr>
      </w:pPr>
      <w:r w:rsidDel="00000000" w:rsidR="00000000" w:rsidRPr="00000000">
        <w:rPr>
          <w:b w:val="1"/>
          <w:rtl w:val="0"/>
        </w:rPr>
        <w:t xml:space="preserve">you from existence, as your final act of change.</w:t>
      </w:r>
    </w:p>
    <w:p w:rsidR="00000000" w:rsidDel="00000000" w:rsidP="00000000" w:rsidRDefault="00000000" w:rsidRPr="00000000" w14:paraId="0000010F">
      <w:pPr>
        <w:spacing w:line="331.2" w:lineRule="auto"/>
        <w:rPr>
          <w:b w:val="1"/>
        </w:rPr>
      </w:pPr>
      <w:r w:rsidDel="00000000" w:rsidR="00000000" w:rsidRPr="00000000">
        <w:rPr>
          <w:rtl w:val="0"/>
        </w:rPr>
      </w:r>
    </w:p>
    <w:p w:rsidR="00000000" w:rsidDel="00000000" w:rsidP="00000000" w:rsidRDefault="00000000" w:rsidRPr="00000000" w14:paraId="00000110">
      <w:pPr>
        <w:spacing w:line="331.2" w:lineRule="auto"/>
        <w:rPr>
          <w:b w:val="1"/>
        </w:rPr>
      </w:pPr>
      <w:r w:rsidDel="00000000" w:rsidR="00000000" w:rsidRPr="00000000">
        <w:rPr>
          <w:rtl w:val="0"/>
        </w:rPr>
      </w:r>
    </w:p>
    <w:p w:rsidR="00000000" w:rsidDel="00000000" w:rsidP="00000000" w:rsidRDefault="00000000" w:rsidRPr="00000000" w14:paraId="00000111">
      <w:pPr>
        <w:spacing w:line="331.2" w:lineRule="auto"/>
        <w:rPr>
          <w:b w:val="1"/>
        </w:rPr>
      </w:pPr>
      <w:r w:rsidDel="00000000" w:rsidR="00000000" w:rsidRPr="00000000">
        <w:rPr>
          <w:b w:val="1"/>
          <w:rtl w:val="0"/>
        </w:rPr>
        <w:t xml:space="preserve">“Gods Of Light” - (Circa2011) - In the beginning, nothing was impossible. There existed a single light. A light of darkness. This grew. This grew into a whole universe </w:t>
      </w:r>
    </w:p>
    <w:p w:rsidR="00000000" w:rsidDel="00000000" w:rsidP="00000000" w:rsidRDefault="00000000" w:rsidRPr="00000000" w14:paraId="00000112">
      <w:pPr>
        <w:spacing w:line="331.2" w:lineRule="auto"/>
        <w:rPr>
          <w:b w:val="1"/>
        </w:rPr>
      </w:pPr>
      <w:r w:rsidDel="00000000" w:rsidR="00000000" w:rsidRPr="00000000">
        <w:rPr>
          <w:rtl w:val="0"/>
        </w:rPr>
      </w:r>
    </w:p>
    <w:p w:rsidR="00000000" w:rsidDel="00000000" w:rsidP="00000000" w:rsidRDefault="00000000" w:rsidRPr="00000000" w14:paraId="00000113">
      <w:pPr>
        <w:spacing w:line="331.2" w:lineRule="auto"/>
        <w:rPr>
          <w:b w:val="1"/>
        </w:rPr>
      </w:pPr>
      <w:r w:rsidDel="00000000" w:rsidR="00000000" w:rsidRPr="00000000">
        <w:rPr>
          <w:rtl w:val="0"/>
        </w:rPr>
      </w:r>
    </w:p>
    <w:p w:rsidR="00000000" w:rsidDel="00000000" w:rsidP="00000000" w:rsidRDefault="00000000" w:rsidRPr="00000000" w14:paraId="00000114">
      <w:pPr>
        <w:spacing w:line="331.2" w:lineRule="auto"/>
        <w:rPr>
          <w:b w:val="1"/>
        </w:rPr>
      </w:pPr>
      <w:r w:rsidDel="00000000" w:rsidR="00000000" w:rsidRPr="00000000">
        <w:rPr>
          <w:b w:val="1"/>
          <w:rtl w:val="0"/>
        </w:rPr>
        <w:t xml:space="preserve">of light, of every colour. This pool of existence was conscious and eventually found its existence too painful. So they exploded into a whole universe, our universe. And their life was finally perfect.</w:t>
      </w:r>
    </w:p>
    <w:p w:rsidR="00000000" w:rsidDel="00000000" w:rsidP="00000000" w:rsidRDefault="00000000" w:rsidRPr="00000000" w14:paraId="00000115">
      <w:pPr>
        <w:spacing w:line="331.2" w:lineRule="auto"/>
        <w:rPr>
          <w:b w:val="1"/>
        </w:rPr>
      </w:pPr>
      <w:r w:rsidDel="00000000" w:rsidR="00000000" w:rsidRPr="00000000">
        <w:rPr>
          <w:rtl w:val="0"/>
        </w:rPr>
      </w:r>
    </w:p>
    <w:p w:rsidR="00000000" w:rsidDel="00000000" w:rsidP="00000000" w:rsidRDefault="00000000" w:rsidRPr="00000000" w14:paraId="00000116">
      <w:pPr>
        <w:spacing w:line="331.2" w:lineRule="auto"/>
        <w:rPr>
          <w:b w:val="1"/>
        </w:rPr>
      </w:pPr>
      <w:r w:rsidDel="00000000" w:rsidR="00000000" w:rsidRPr="00000000">
        <w:rPr>
          <w:b w:val="1"/>
          <w:rtl w:val="0"/>
        </w:rPr>
        <w:t xml:space="preserve">“Of Light and Shadows” - A world plagued by virtual(Fake) media. Who are the winners in the game they play?</w:t>
      </w:r>
    </w:p>
    <w:p w:rsidR="00000000" w:rsidDel="00000000" w:rsidP="00000000" w:rsidRDefault="00000000" w:rsidRPr="00000000" w14:paraId="00000117">
      <w:pPr>
        <w:spacing w:line="331.2" w:lineRule="auto"/>
        <w:rPr>
          <w:b w:val="1"/>
        </w:rPr>
      </w:pPr>
      <w:r w:rsidDel="00000000" w:rsidR="00000000" w:rsidRPr="00000000">
        <w:rPr>
          <w:rtl w:val="0"/>
        </w:rPr>
      </w:r>
    </w:p>
    <w:p w:rsidR="00000000" w:rsidDel="00000000" w:rsidP="00000000" w:rsidRDefault="00000000" w:rsidRPr="00000000" w14:paraId="00000118">
      <w:pPr>
        <w:spacing w:line="331.2" w:lineRule="auto"/>
        <w:rPr>
          <w:b w:val="1"/>
        </w:rPr>
      </w:pPr>
      <w:r w:rsidDel="00000000" w:rsidR="00000000" w:rsidRPr="00000000">
        <w:rPr>
          <w:b w:val="1"/>
          <w:rtl w:val="0"/>
        </w:rPr>
        <w:t xml:space="preserve">“Wingman” - A guy tries to become his friend’s wingman, but takes him down a dark path so depraved, he ends up in prison like any other pervert.</w:t>
      </w:r>
    </w:p>
    <w:p w:rsidR="00000000" w:rsidDel="00000000" w:rsidP="00000000" w:rsidRDefault="00000000" w:rsidRPr="00000000" w14:paraId="00000119">
      <w:pPr>
        <w:spacing w:line="331.2" w:lineRule="auto"/>
        <w:rPr>
          <w:b w:val="1"/>
        </w:rPr>
      </w:pPr>
      <w:r w:rsidDel="00000000" w:rsidR="00000000" w:rsidRPr="00000000">
        <w:rPr>
          <w:rtl w:val="0"/>
        </w:rPr>
      </w:r>
    </w:p>
    <w:p w:rsidR="00000000" w:rsidDel="00000000" w:rsidP="00000000" w:rsidRDefault="00000000" w:rsidRPr="00000000" w14:paraId="0000011A">
      <w:pPr>
        <w:spacing w:line="331.2" w:lineRule="auto"/>
        <w:rPr>
          <w:b w:val="1"/>
        </w:rPr>
      </w:pPr>
      <w:r w:rsidDel="00000000" w:rsidR="00000000" w:rsidRPr="00000000">
        <w:rPr>
          <w:rtl w:val="0"/>
        </w:rPr>
      </w:r>
    </w:p>
    <w:p w:rsidR="00000000" w:rsidDel="00000000" w:rsidP="00000000" w:rsidRDefault="00000000" w:rsidRPr="00000000" w14:paraId="0000011B">
      <w:pPr>
        <w:spacing w:line="331.2" w:lineRule="auto"/>
        <w:rPr>
          <w:b w:val="1"/>
        </w:rPr>
      </w:pPr>
      <w:r w:rsidDel="00000000" w:rsidR="00000000" w:rsidRPr="00000000">
        <w:rPr>
          <w:b w:val="1"/>
          <w:rtl w:val="0"/>
        </w:rPr>
        <w:t xml:space="preserve">“Everyone’s Missing” - A man wakes up in the future, and everyone else is gone.</w:t>
      </w:r>
    </w:p>
    <w:p w:rsidR="00000000" w:rsidDel="00000000" w:rsidP="00000000" w:rsidRDefault="00000000" w:rsidRPr="00000000" w14:paraId="0000011C">
      <w:pPr>
        <w:spacing w:line="331.2" w:lineRule="auto"/>
        <w:rPr>
          <w:b w:val="1"/>
        </w:rPr>
      </w:pPr>
      <w:r w:rsidDel="00000000" w:rsidR="00000000" w:rsidRPr="00000000">
        <w:rPr>
          <w:rtl w:val="0"/>
        </w:rPr>
      </w:r>
    </w:p>
    <w:p w:rsidR="00000000" w:rsidDel="00000000" w:rsidP="00000000" w:rsidRDefault="00000000" w:rsidRPr="00000000" w14:paraId="0000011D">
      <w:pPr>
        <w:spacing w:line="331.2" w:lineRule="auto"/>
        <w:rPr>
          <w:b w:val="1"/>
        </w:rPr>
      </w:pPr>
      <w:r w:rsidDel="00000000" w:rsidR="00000000" w:rsidRPr="00000000">
        <w:rPr>
          <w:b w:val="1"/>
          <w:rtl w:val="0"/>
        </w:rPr>
        <w:t xml:space="preserve">“A New York Fairytale”</w:t>
      </w:r>
    </w:p>
    <w:p w:rsidR="00000000" w:rsidDel="00000000" w:rsidP="00000000" w:rsidRDefault="00000000" w:rsidRPr="00000000" w14:paraId="0000011E">
      <w:pPr>
        <w:spacing w:line="331.2" w:lineRule="auto"/>
        <w:rPr>
          <w:b w:val="1"/>
        </w:rPr>
      </w:pPr>
      <w:r w:rsidDel="00000000" w:rsidR="00000000" w:rsidRPr="00000000">
        <w:rPr>
          <w:rtl w:val="0"/>
        </w:rPr>
      </w:r>
    </w:p>
    <w:p w:rsidR="00000000" w:rsidDel="00000000" w:rsidP="00000000" w:rsidRDefault="00000000" w:rsidRPr="00000000" w14:paraId="0000011F">
      <w:pPr>
        <w:spacing w:line="331.2" w:lineRule="auto"/>
        <w:rPr>
          <w:b w:val="1"/>
        </w:rPr>
      </w:pPr>
      <w:r w:rsidDel="00000000" w:rsidR="00000000" w:rsidRPr="00000000">
        <w:rPr>
          <w:b w:val="1"/>
          <w:rtl w:val="0"/>
        </w:rPr>
        <w:t xml:space="preserve">“There’s Always Tomorrow.” - Never give up.</w:t>
      </w:r>
    </w:p>
    <w:p w:rsidR="00000000" w:rsidDel="00000000" w:rsidP="00000000" w:rsidRDefault="00000000" w:rsidRPr="00000000" w14:paraId="00000120">
      <w:pPr>
        <w:spacing w:line="331.2" w:lineRule="auto"/>
        <w:rPr>
          <w:b w:val="1"/>
        </w:rPr>
      </w:pPr>
      <w:r w:rsidDel="00000000" w:rsidR="00000000" w:rsidRPr="00000000">
        <w:rPr>
          <w:rtl w:val="0"/>
        </w:rPr>
      </w:r>
    </w:p>
    <w:p w:rsidR="00000000" w:rsidDel="00000000" w:rsidP="00000000" w:rsidRDefault="00000000" w:rsidRPr="00000000" w14:paraId="00000121">
      <w:pPr>
        <w:spacing w:line="331.2" w:lineRule="auto"/>
        <w:rPr>
          <w:b w:val="1"/>
        </w:rPr>
      </w:pPr>
      <w:r w:rsidDel="00000000" w:rsidR="00000000" w:rsidRPr="00000000">
        <w:rPr>
          <w:rtl w:val="0"/>
        </w:rPr>
      </w:r>
    </w:p>
    <w:p w:rsidR="00000000" w:rsidDel="00000000" w:rsidP="00000000" w:rsidRDefault="00000000" w:rsidRPr="00000000" w14:paraId="00000122">
      <w:pPr>
        <w:spacing w:line="331.2" w:lineRule="auto"/>
        <w:rPr>
          <w:b w:val="1"/>
        </w:rPr>
      </w:pPr>
      <w:r w:rsidDel="00000000" w:rsidR="00000000" w:rsidRPr="00000000">
        <w:rPr>
          <w:b w:val="1"/>
          <w:rtl w:val="0"/>
        </w:rPr>
        <w:t xml:space="preserve">“22 Years” - A play on ageing and how we perceive it.</w:t>
      </w:r>
    </w:p>
    <w:p w:rsidR="00000000" w:rsidDel="00000000" w:rsidP="00000000" w:rsidRDefault="00000000" w:rsidRPr="00000000" w14:paraId="00000123">
      <w:pPr>
        <w:spacing w:line="331.2" w:lineRule="auto"/>
        <w:rPr>
          <w:b w:val="1"/>
        </w:rPr>
      </w:pPr>
      <w:r w:rsidDel="00000000" w:rsidR="00000000" w:rsidRPr="00000000">
        <w:rPr>
          <w:rtl w:val="0"/>
        </w:rPr>
      </w:r>
    </w:p>
    <w:p w:rsidR="00000000" w:rsidDel="00000000" w:rsidP="00000000" w:rsidRDefault="00000000" w:rsidRPr="00000000" w14:paraId="00000124">
      <w:pPr>
        <w:spacing w:line="331.2" w:lineRule="auto"/>
        <w:rPr>
          <w:b w:val="1"/>
        </w:rPr>
      </w:pPr>
      <w:r w:rsidDel="00000000" w:rsidR="00000000" w:rsidRPr="00000000">
        <w:rPr>
          <w:b w:val="1"/>
          <w:rtl w:val="0"/>
        </w:rPr>
        <w:t xml:space="preserve">“Child Of The Waves” </w:t>
      </w:r>
    </w:p>
    <w:p w:rsidR="00000000" w:rsidDel="00000000" w:rsidP="00000000" w:rsidRDefault="00000000" w:rsidRPr="00000000" w14:paraId="00000125">
      <w:pPr>
        <w:spacing w:line="331.2" w:lineRule="auto"/>
        <w:rPr>
          <w:b w:val="1"/>
        </w:rPr>
      </w:pPr>
      <w:r w:rsidDel="00000000" w:rsidR="00000000" w:rsidRPr="00000000">
        <w:rPr>
          <w:rtl w:val="0"/>
        </w:rPr>
      </w:r>
    </w:p>
    <w:p w:rsidR="00000000" w:rsidDel="00000000" w:rsidP="00000000" w:rsidRDefault="00000000" w:rsidRPr="00000000" w14:paraId="00000126">
      <w:pPr>
        <w:spacing w:line="331.2" w:lineRule="auto"/>
        <w:rPr>
          <w:b w:val="1"/>
        </w:rPr>
      </w:pPr>
      <w:r w:rsidDel="00000000" w:rsidR="00000000" w:rsidRPr="00000000">
        <w:rPr>
          <w:b w:val="1"/>
          <w:rtl w:val="0"/>
        </w:rPr>
        <w:t xml:space="preserve">“I Am Wow” - He had it all…</w:t>
      </w:r>
    </w:p>
    <w:p w:rsidR="00000000" w:rsidDel="00000000" w:rsidP="00000000" w:rsidRDefault="00000000" w:rsidRPr="00000000" w14:paraId="00000127">
      <w:pPr>
        <w:spacing w:line="331.2" w:lineRule="auto"/>
        <w:rPr>
          <w:b w:val="1"/>
        </w:rPr>
      </w:pPr>
      <w:r w:rsidDel="00000000" w:rsidR="00000000" w:rsidRPr="00000000">
        <w:rPr>
          <w:rtl w:val="0"/>
        </w:rPr>
      </w:r>
    </w:p>
    <w:p w:rsidR="00000000" w:rsidDel="00000000" w:rsidP="00000000" w:rsidRDefault="00000000" w:rsidRPr="00000000" w14:paraId="00000128">
      <w:pPr>
        <w:spacing w:line="331.2" w:lineRule="auto"/>
        <w:rPr>
          <w:b w:val="1"/>
        </w:rPr>
      </w:pPr>
      <w:r w:rsidDel="00000000" w:rsidR="00000000" w:rsidRPr="00000000">
        <w:rPr>
          <w:b w:val="1"/>
          <w:rtl w:val="0"/>
        </w:rPr>
        <w:t xml:space="preserve">“Songs”</w:t>
      </w:r>
    </w:p>
    <w:p w:rsidR="00000000" w:rsidDel="00000000" w:rsidP="00000000" w:rsidRDefault="00000000" w:rsidRPr="00000000" w14:paraId="00000129">
      <w:pPr>
        <w:spacing w:line="331.2" w:lineRule="auto"/>
        <w:rPr>
          <w:b w:val="1"/>
        </w:rPr>
      </w:pPr>
      <w:r w:rsidDel="00000000" w:rsidR="00000000" w:rsidRPr="00000000">
        <w:rPr>
          <w:rtl w:val="0"/>
        </w:rPr>
      </w:r>
    </w:p>
    <w:p w:rsidR="00000000" w:rsidDel="00000000" w:rsidP="00000000" w:rsidRDefault="00000000" w:rsidRPr="00000000" w14:paraId="0000012A">
      <w:pPr>
        <w:spacing w:line="331.2" w:lineRule="auto"/>
        <w:rPr>
          <w:b w:val="1"/>
        </w:rPr>
      </w:pPr>
      <w:r w:rsidDel="00000000" w:rsidR="00000000" w:rsidRPr="00000000">
        <w:rPr>
          <w:b w:val="1"/>
          <w:rtl w:val="0"/>
        </w:rPr>
        <w:t xml:space="preserve">“I always saw them in a higher light.”</w:t>
      </w:r>
    </w:p>
    <w:p w:rsidR="00000000" w:rsidDel="00000000" w:rsidP="00000000" w:rsidRDefault="00000000" w:rsidRPr="00000000" w14:paraId="0000012B">
      <w:pPr>
        <w:spacing w:line="331.2" w:lineRule="auto"/>
        <w:rPr>
          <w:b w:val="1"/>
        </w:rPr>
      </w:pPr>
      <w:r w:rsidDel="00000000" w:rsidR="00000000" w:rsidRPr="00000000">
        <w:rPr>
          <w:rtl w:val="0"/>
        </w:rPr>
      </w:r>
    </w:p>
    <w:p w:rsidR="00000000" w:rsidDel="00000000" w:rsidP="00000000" w:rsidRDefault="00000000" w:rsidRPr="00000000" w14:paraId="0000012C">
      <w:pPr>
        <w:spacing w:line="331.2" w:lineRule="auto"/>
        <w:rPr>
          <w:b w:val="1"/>
        </w:rPr>
      </w:pPr>
      <w:r w:rsidDel="00000000" w:rsidR="00000000" w:rsidRPr="00000000">
        <w:rPr>
          <w:b w:val="1"/>
          <w:rtl w:val="0"/>
        </w:rPr>
        <w:t xml:space="preserve">“Destruct Sequence” - An envisioning of voices. That they, whoever created the technology or the network, used it as a way to destroy England’s society. With the simple instruction, destroy all bad people. 200 years later, half the country is fighting the other half. Whoever won, we lost.</w:t>
      </w:r>
    </w:p>
    <w:p w:rsidR="00000000" w:rsidDel="00000000" w:rsidP="00000000" w:rsidRDefault="00000000" w:rsidRPr="00000000" w14:paraId="0000012D">
      <w:pPr>
        <w:spacing w:line="331.2" w:lineRule="auto"/>
        <w:rPr>
          <w:b w:val="1"/>
        </w:rPr>
      </w:pPr>
      <w:r w:rsidDel="00000000" w:rsidR="00000000" w:rsidRPr="00000000">
        <w:rPr>
          <w:rtl w:val="0"/>
        </w:rPr>
      </w:r>
    </w:p>
    <w:p w:rsidR="00000000" w:rsidDel="00000000" w:rsidP="00000000" w:rsidRDefault="00000000" w:rsidRPr="00000000" w14:paraId="0000012E">
      <w:pPr>
        <w:spacing w:line="331.2" w:lineRule="auto"/>
        <w:rPr>
          <w:b w:val="1"/>
        </w:rPr>
      </w:pPr>
      <w:r w:rsidDel="00000000" w:rsidR="00000000" w:rsidRPr="00000000">
        <w:rPr>
          <w:b w:val="1"/>
          <w:rtl w:val="0"/>
        </w:rPr>
        <w:t xml:space="preserve">“They hate you if your clever, and they despise a fool” J.L</w:t>
      </w:r>
    </w:p>
    <w:p w:rsidR="00000000" w:rsidDel="00000000" w:rsidP="00000000" w:rsidRDefault="00000000" w:rsidRPr="00000000" w14:paraId="0000012F">
      <w:pPr>
        <w:spacing w:line="331.2" w:lineRule="auto"/>
        <w:rPr>
          <w:b w:val="1"/>
        </w:rPr>
      </w:pPr>
      <w:r w:rsidDel="00000000" w:rsidR="00000000" w:rsidRPr="00000000">
        <w:rPr>
          <w:b w:val="1"/>
          <w:rtl w:val="0"/>
        </w:rPr>
        <w:t xml:space="preserve">“They hate you if you’re rich, and they despise the poor.” A.W</w:t>
      </w:r>
    </w:p>
    <w:p w:rsidR="00000000" w:rsidDel="00000000" w:rsidP="00000000" w:rsidRDefault="00000000" w:rsidRPr="00000000" w14:paraId="00000130">
      <w:pPr>
        <w:spacing w:line="331.2" w:lineRule="auto"/>
        <w:rPr>
          <w:b w:val="1"/>
        </w:rPr>
      </w:pPr>
      <w:r w:rsidDel="00000000" w:rsidR="00000000" w:rsidRPr="00000000">
        <w:rPr>
          <w:rtl w:val="0"/>
        </w:rPr>
      </w:r>
    </w:p>
    <w:p w:rsidR="00000000" w:rsidDel="00000000" w:rsidP="00000000" w:rsidRDefault="00000000" w:rsidRPr="00000000" w14:paraId="00000131">
      <w:pPr>
        <w:spacing w:line="331.2" w:lineRule="auto"/>
        <w:rPr>
          <w:b w:val="1"/>
        </w:rPr>
      </w:pPr>
      <w:r w:rsidDel="00000000" w:rsidR="00000000" w:rsidRPr="00000000">
        <w:rPr>
          <w:b w:val="1"/>
          <w:rtl w:val="0"/>
        </w:rPr>
        <w:t xml:space="preserve">“The Ghosts Of Emergency” - In a world where the water makes more sense than the sky. The reflection more than the image.</w:t>
      </w:r>
    </w:p>
    <w:p w:rsidR="00000000" w:rsidDel="00000000" w:rsidP="00000000" w:rsidRDefault="00000000" w:rsidRPr="00000000" w14:paraId="00000132">
      <w:pPr>
        <w:spacing w:line="331.2" w:lineRule="auto"/>
        <w:rPr>
          <w:b w:val="1"/>
        </w:rPr>
      </w:pPr>
      <w:r w:rsidDel="00000000" w:rsidR="00000000" w:rsidRPr="00000000">
        <w:rPr>
          <w:rtl w:val="0"/>
        </w:rPr>
      </w:r>
    </w:p>
    <w:p w:rsidR="00000000" w:rsidDel="00000000" w:rsidP="00000000" w:rsidRDefault="00000000" w:rsidRPr="00000000" w14:paraId="00000133">
      <w:pPr>
        <w:spacing w:line="331.2" w:lineRule="auto"/>
        <w:rPr>
          <w:b w:val="1"/>
        </w:rPr>
      </w:pPr>
      <w:r w:rsidDel="00000000" w:rsidR="00000000" w:rsidRPr="00000000">
        <w:rPr>
          <w:rtl w:val="0"/>
        </w:rPr>
      </w:r>
    </w:p>
    <w:p w:rsidR="00000000" w:rsidDel="00000000" w:rsidP="00000000" w:rsidRDefault="00000000" w:rsidRPr="00000000" w14:paraId="00000134">
      <w:pPr>
        <w:spacing w:line="331.2" w:lineRule="auto"/>
        <w:rPr>
          <w:b w:val="1"/>
        </w:rPr>
      </w:pPr>
      <w:r w:rsidDel="00000000" w:rsidR="00000000" w:rsidRPr="00000000">
        <w:rPr>
          <w:rtl w:val="0"/>
        </w:rPr>
      </w:r>
    </w:p>
    <w:p w:rsidR="00000000" w:rsidDel="00000000" w:rsidP="00000000" w:rsidRDefault="00000000" w:rsidRPr="00000000" w14:paraId="00000135">
      <w:pPr>
        <w:spacing w:line="331.2" w:lineRule="auto"/>
        <w:rPr>
          <w:b w:val="1"/>
        </w:rPr>
      </w:pPr>
      <w:r w:rsidDel="00000000" w:rsidR="00000000" w:rsidRPr="00000000">
        <w:rPr>
          <w:b w:val="1"/>
          <w:rtl w:val="0"/>
        </w:rPr>
        <w:t xml:space="preserve">“This is our last dance.”</w:t>
      </w:r>
    </w:p>
    <w:p w:rsidR="00000000" w:rsidDel="00000000" w:rsidP="00000000" w:rsidRDefault="00000000" w:rsidRPr="00000000" w14:paraId="00000136">
      <w:pPr>
        <w:spacing w:line="331.2" w:lineRule="auto"/>
        <w:rPr>
          <w:b w:val="1"/>
        </w:rPr>
      </w:pPr>
      <w:r w:rsidDel="00000000" w:rsidR="00000000" w:rsidRPr="00000000">
        <w:rPr>
          <w:rtl w:val="0"/>
        </w:rPr>
      </w:r>
    </w:p>
    <w:p w:rsidR="00000000" w:rsidDel="00000000" w:rsidP="00000000" w:rsidRDefault="00000000" w:rsidRPr="00000000" w14:paraId="00000137">
      <w:pPr>
        <w:spacing w:line="331.2" w:lineRule="auto"/>
        <w:rPr>
          <w:b w:val="1"/>
        </w:rPr>
      </w:pPr>
      <w:r w:rsidDel="00000000" w:rsidR="00000000" w:rsidRPr="00000000">
        <w:rPr>
          <w:b w:val="1"/>
          <w:rtl w:val="0"/>
        </w:rPr>
        <w:t xml:space="preserve">“England’s Burning” - A battle-royale set on the gritty streets of modern Britain - from guns to socks with pool balls in them. The combat is wild, the future is dread.</w:t>
      </w:r>
    </w:p>
    <w:p w:rsidR="00000000" w:rsidDel="00000000" w:rsidP="00000000" w:rsidRDefault="00000000" w:rsidRPr="00000000" w14:paraId="00000138">
      <w:pPr>
        <w:spacing w:line="331.2" w:lineRule="auto"/>
        <w:rPr>
          <w:b w:val="1"/>
        </w:rPr>
      </w:pPr>
      <w:r w:rsidDel="00000000" w:rsidR="00000000" w:rsidRPr="00000000">
        <w:rPr>
          <w:b w:val="1"/>
          <w:rtl w:val="0"/>
        </w:rPr>
        <w:t xml:space="preserve"> </w:t>
      </w:r>
    </w:p>
    <w:p w:rsidR="00000000" w:rsidDel="00000000" w:rsidP="00000000" w:rsidRDefault="00000000" w:rsidRPr="00000000" w14:paraId="00000139">
      <w:pPr>
        <w:spacing w:line="331.2" w:lineRule="auto"/>
        <w:rPr>
          <w:b w:val="1"/>
        </w:rPr>
      </w:pPr>
      <w:r w:rsidDel="00000000" w:rsidR="00000000" w:rsidRPr="00000000">
        <w:rPr>
          <w:rtl w:val="0"/>
        </w:rPr>
      </w:r>
    </w:p>
    <w:p w:rsidR="00000000" w:rsidDel="00000000" w:rsidP="00000000" w:rsidRDefault="00000000" w:rsidRPr="00000000" w14:paraId="0000013A">
      <w:pPr>
        <w:spacing w:line="331.2" w:lineRule="auto"/>
        <w:rPr>
          <w:b w:val="1"/>
        </w:rPr>
      </w:pPr>
      <w:r w:rsidDel="00000000" w:rsidR="00000000" w:rsidRPr="00000000">
        <w:rPr>
          <w:rtl w:val="0"/>
        </w:rPr>
      </w:r>
    </w:p>
    <w:p w:rsidR="00000000" w:rsidDel="00000000" w:rsidP="00000000" w:rsidRDefault="00000000" w:rsidRPr="00000000" w14:paraId="0000013B">
      <w:pPr>
        <w:spacing w:line="331.2" w:lineRule="auto"/>
        <w:rPr>
          <w:b w:val="1"/>
        </w:rPr>
      </w:pPr>
      <w:r w:rsidDel="00000000" w:rsidR="00000000" w:rsidRPr="00000000">
        <w:rPr>
          <w:b w:val="1"/>
          <w:rtl w:val="0"/>
        </w:rPr>
        <w:t xml:space="preserve">“Rarma” - In a version of england, where all the media, all the news is fake. Half to distort their lies, half to exist their people. Every death, every murder, every news story, manafactured by the machine. The powers that be. England is not england. England is Albion, tied to the mask. Live well my friends.</w:t>
      </w:r>
    </w:p>
    <w:p w:rsidR="00000000" w:rsidDel="00000000" w:rsidP="00000000" w:rsidRDefault="00000000" w:rsidRPr="00000000" w14:paraId="0000013C">
      <w:pPr>
        <w:spacing w:line="331.2" w:lineRule="auto"/>
        <w:rPr>
          <w:b w:val="1"/>
        </w:rPr>
      </w:pPr>
      <w:r w:rsidDel="00000000" w:rsidR="00000000" w:rsidRPr="00000000">
        <w:rPr>
          <w:rtl w:val="0"/>
        </w:rPr>
      </w:r>
    </w:p>
    <w:p w:rsidR="00000000" w:rsidDel="00000000" w:rsidP="00000000" w:rsidRDefault="00000000" w:rsidRPr="00000000" w14:paraId="0000013D">
      <w:pPr>
        <w:spacing w:line="331.2" w:lineRule="auto"/>
        <w:rPr>
          <w:b w:val="1"/>
        </w:rPr>
      </w:pPr>
      <w:r w:rsidDel="00000000" w:rsidR="00000000" w:rsidRPr="00000000">
        <w:rPr>
          <w:b w:val="1"/>
          <w:rtl w:val="0"/>
        </w:rPr>
        <w:t xml:space="preserve">“Brutal” - An unadulterated horror movie,one mad death after another.</w:t>
      </w:r>
    </w:p>
    <w:p w:rsidR="00000000" w:rsidDel="00000000" w:rsidP="00000000" w:rsidRDefault="00000000" w:rsidRPr="00000000" w14:paraId="0000013E">
      <w:pPr>
        <w:spacing w:line="331.2" w:lineRule="auto"/>
        <w:rPr>
          <w:b w:val="1"/>
        </w:rPr>
      </w:pPr>
      <w:r w:rsidDel="00000000" w:rsidR="00000000" w:rsidRPr="00000000">
        <w:rPr>
          <w:rtl w:val="0"/>
        </w:rPr>
      </w:r>
    </w:p>
    <w:p w:rsidR="00000000" w:rsidDel="00000000" w:rsidP="00000000" w:rsidRDefault="00000000" w:rsidRPr="00000000" w14:paraId="0000013F">
      <w:pPr>
        <w:spacing w:line="331.2" w:lineRule="auto"/>
        <w:rPr>
          <w:b w:val="1"/>
        </w:rPr>
      </w:pPr>
      <w:r w:rsidDel="00000000" w:rsidR="00000000" w:rsidRPr="00000000">
        <w:rPr>
          <w:b w:val="1"/>
          <w:rtl w:val="0"/>
        </w:rPr>
        <w:t xml:space="preserve">“Nasty”</w:t>
      </w:r>
    </w:p>
    <w:p w:rsidR="00000000" w:rsidDel="00000000" w:rsidP="00000000" w:rsidRDefault="00000000" w:rsidRPr="00000000" w14:paraId="00000140">
      <w:pPr>
        <w:spacing w:line="331.2" w:lineRule="auto"/>
        <w:rPr>
          <w:b w:val="1"/>
        </w:rPr>
      </w:pPr>
      <w:r w:rsidDel="00000000" w:rsidR="00000000" w:rsidRPr="00000000">
        <w:rPr>
          <w:rtl w:val="0"/>
        </w:rPr>
      </w:r>
    </w:p>
    <w:p w:rsidR="00000000" w:rsidDel="00000000" w:rsidP="00000000" w:rsidRDefault="00000000" w:rsidRPr="00000000" w14:paraId="00000141">
      <w:pPr>
        <w:spacing w:line="331.2" w:lineRule="auto"/>
        <w:rPr>
          <w:b w:val="1"/>
        </w:rPr>
      </w:pPr>
      <w:r w:rsidDel="00000000" w:rsidR="00000000" w:rsidRPr="00000000">
        <w:rPr>
          <w:b w:val="1"/>
          <w:rtl w:val="0"/>
        </w:rPr>
        <w:t xml:space="preserve">“The Eiffel Tower” - And so they burns…</w:t>
      </w:r>
    </w:p>
    <w:p w:rsidR="00000000" w:rsidDel="00000000" w:rsidP="00000000" w:rsidRDefault="00000000" w:rsidRPr="00000000" w14:paraId="00000142">
      <w:pPr>
        <w:spacing w:line="331.2" w:lineRule="auto"/>
        <w:rPr>
          <w:b w:val="1"/>
        </w:rPr>
      </w:pPr>
      <w:r w:rsidDel="00000000" w:rsidR="00000000" w:rsidRPr="00000000">
        <w:rPr>
          <w:rtl w:val="0"/>
        </w:rPr>
      </w:r>
    </w:p>
    <w:p w:rsidR="00000000" w:rsidDel="00000000" w:rsidP="00000000" w:rsidRDefault="00000000" w:rsidRPr="00000000" w14:paraId="00000143">
      <w:pPr>
        <w:spacing w:line="331.2" w:lineRule="auto"/>
        <w:rPr>
          <w:b w:val="1"/>
        </w:rPr>
      </w:pPr>
      <w:r w:rsidDel="00000000" w:rsidR="00000000" w:rsidRPr="00000000">
        <w:rPr>
          <w:b w:val="1"/>
          <w:rtl w:val="0"/>
        </w:rPr>
        <w:t xml:space="preserve">“My Light in Shining Armour.”</w:t>
      </w:r>
    </w:p>
    <w:p w:rsidR="00000000" w:rsidDel="00000000" w:rsidP="00000000" w:rsidRDefault="00000000" w:rsidRPr="00000000" w14:paraId="00000144">
      <w:pPr>
        <w:spacing w:line="331.2" w:lineRule="auto"/>
        <w:rPr>
          <w:b w:val="1"/>
        </w:rPr>
      </w:pPr>
      <w:r w:rsidDel="00000000" w:rsidR="00000000" w:rsidRPr="00000000">
        <w:rPr>
          <w:rtl w:val="0"/>
        </w:rPr>
      </w:r>
    </w:p>
    <w:p w:rsidR="00000000" w:rsidDel="00000000" w:rsidP="00000000" w:rsidRDefault="00000000" w:rsidRPr="00000000" w14:paraId="00000145">
      <w:pPr>
        <w:spacing w:line="331.2" w:lineRule="auto"/>
        <w:rPr>
          <w:b w:val="1"/>
        </w:rPr>
      </w:pPr>
      <w:r w:rsidDel="00000000" w:rsidR="00000000" w:rsidRPr="00000000">
        <w:rPr>
          <w:rtl w:val="0"/>
        </w:rPr>
      </w:r>
    </w:p>
    <w:p w:rsidR="00000000" w:rsidDel="00000000" w:rsidP="00000000" w:rsidRDefault="00000000" w:rsidRPr="00000000" w14:paraId="00000146">
      <w:pPr>
        <w:spacing w:line="331.2" w:lineRule="auto"/>
        <w:rPr>
          <w:b w:val="1"/>
        </w:rPr>
      </w:pPr>
      <w:r w:rsidDel="00000000" w:rsidR="00000000" w:rsidRPr="00000000">
        <w:rPr>
          <w:b w:val="1"/>
          <w:rtl w:val="0"/>
        </w:rPr>
        <w:t xml:space="preserve">“Him” - Has anyone else noticed  all his work conatates to having sex and his “love” child?</w:t>
      </w:r>
    </w:p>
    <w:p w:rsidR="00000000" w:rsidDel="00000000" w:rsidP="00000000" w:rsidRDefault="00000000" w:rsidRPr="00000000" w14:paraId="00000147">
      <w:pPr>
        <w:spacing w:line="331.2" w:lineRule="auto"/>
        <w:rPr>
          <w:b w:val="1"/>
        </w:rPr>
      </w:pPr>
      <w:r w:rsidDel="00000000" w:rsidR="00000000" w:rsidRPr="00000000">
        <w:rPr>
          <w:rtl w:val="0"/>
        </w:rPr>
      </w:r>
    </w:p>
    <w:p w:rsidR="00000000" w:rsidDel="00000000" w:rsidP="00000000" w:rsidRDefault="00000000" w:rsidRPr="00000000" w14:paraId="00000148">
      <w:pPr>
        <w:spacing w:line="331.2" w:lineRule="auto"/>
        <w:rPr>
          <w:b w:val="1"/>
        </w:rPr>
      </w:pPr>
      <w:r w:rsidDel="00000000" w:rsidR="00000000" w:rsidRPr="00000000">
        <w:rPr>
          <w:b w:val="1"/>
          <w:rtl w:val="0"/>
        </w:rPr>
        <w:t xml:space="preserve">D != “You’re a Good person. Be a Good Person.” - Redemption through good and love, not hatred or abuse.</w:t>
      </w:r>
    </w:p>
    <w:p w:rsidR="00000000" w:rsidDel="00000000" w:rsidP="00000000" w:rsidRDefault="00000000" w:rsidRPr="00000000" w14:paraId="00000149">
      <w:pPr>
        <w:spacing w:line="331.2" w:lineRule="auto"/>
        <w:rPr>
          <w:b w:val="1"/>
        </w:rPr>
      </w:pPr>
      <w:r w:rsidDel="00000000" w:rsidR="00000000" w:rsidRPr="00000000">
        <w:rPr>
          <w:rtl w:val="0"/>
        </w:rPr>
      </w:r>
    </w:p>
    <w:p w:rsidR="00000000" w:rsidDel="00000000" w:rsidP="00000000" w:rsidRDefault="00000000" w:rsidRPr="00000000" w14:paraId="0000014A">
      <w:pPr>
        <w:spacing w:line="331.2" w:lineRule="auto"/>
        <w:rPr>
          <w:b w:val="1"/>
        </w:rPr>
      </w:pPr>
      <w:r w:rsidDel="00000000" w:rsidR="00000000" w:rsidRPr="00000000">
        <w:rPr>
          <w:b w:val="1"/>
          <w:rtl w:val="0"/>
        </w:rPr>
        <w:t xml:space="preserve">“Killer’s Remorse.” - Regret is the only weapon you’ll have one day.</w:t>
      </w:r>
    </w:p>
    <w:p w:rsidR="00000000" w:rsidDel="00000000" w:rsidP="00000000" w:rsidRDefault="00000000" w:rsidRPr="00000000" w14:paraId="0000014B">
      <w:pPr>
        <w:spacing w:line="331.2" w:lineRule="auto"/>
        <w:rPr>
          <w:b w:val="1"/>
        </w:rPr>
      </w:pPr>
      <w:r w:rsidDel="00000000" w:rsidR="00000000" w:rsidRPr="00000000">
        <w:rPr>
          <w:b w:val="1"/>
          <w:rtl w:val="0"/>
        </w:rPr>
        <w:t xml:space="preserve">“You are the silence between notes.”</w:t>
      </w:r>
    </w:p>
    <w:p w:rsidR="00000000" w:rsidDel="00000000" w:rsidP="00000000" w:rsidRDefault="00000000" w:rsidRPr="00000000" w14:paraId="0000014C">
      <w:pPr>
        <w:spacing w:line="331.2" w:lineRule="auto"/>
        <w:rPr>
          <w:b w:val="1"/>
        </w:rPr>
      </w:pPr>
      <w:r w:rsidDel="00000000" w:rsidR="00000000" w:rsidRPr="00000000">
        <w:rPr>
          <w:b w:val="1"/>
          <w:rtl w:val="0"/>
        </w:rPr>
        <w:t xml:space="preserve">55</w:t>
      </w:r>
    </w:p>
    <w:p w:rsidR="00000000" w:rsidDel="00000000" w:rsidP="00000000" w:rsidRDefault="00000000" w:rsidRPr="00000000" w14:paraId="0000014D">
      <w:pPr>
        <w:spacing w:line="331.2" w:lineRule="auto"/>
        <w:rPr>
          <w:b w:val="1"/>
        </w:rPr>
      </w:pPr>
      <w:r w:rsidDel="00000000" w:rsidR="00000000" w:rsidRPr="00000000">
        <w:rPr>
          <w:b w:val="1"/>
          <w:rtl w:val="0"/>
        </w:rPr>
        <w:t xml:space="preserve">D = “You’re going to d</w:t>
      </w:r>
    </w:p>
    <w:p w:rsidR="00000000" w:rsidDel="00000000" w:rsidP="00000000" w:rsidRDefault="00000000" w:rsidRPr="00000000" w14:paraId="0000014E">
      <w:pPr>
        <w:spacing w:line="331.2" w:lineRule="auto"/>
        <w:rPr>
          <w:b w:val="1"/>
        </w:rPr>
      </w:pPr>
      <w:r w:rsidDel="00000000" w:rsidR="00000000" w:rsidRPr="00000000">
        <w:rPr>
          <w:b w:val="1"/>
          <w:rtl w:val="0"/>
        </w:rPr>
        <w:t xml:space="preserve">o it. You’ll have a much better day if you do it.” A = “You wouldn’t say that at 4pm would you?” D = “No I would not.”</w:t>
      </w:r>
    </w:p>
    <w:p w:rsidR="00000000" w:rsidDel="00000000" w:rsidP="00000000" w:rsidRDefault="00000000" w:rsidRPr="00000000" w14:paraId="0000014F">
      <w:pPr>
        <w:spacing w:line="331.2" w:lineRule="auto"/>
        <w:rPr>
          <w:b w:val="1"/>
        </w:rPr>
      </w:pPr>
      <w:r w:rsidDel="00000000" w:rsidR="00000000" w:rsidRPr="00000000">
        <w:rPr>
          <w:rtl w:val="0"/>
        </w:rPr>
      </w:r>
    </w:p>
    <w:p w:rsidR="00000000" w:rsidDel="00000000" w:rsidP="00000000" w:rsidRDefault="00000000" w:rsidRPr="00000000" w14:paraId="00000150">
      <w:pPr>
        <w:spacing w:line="331.2" w:lineRule="auto"/>
        <w:rPr>
          <w:b w:val="1"/>
        </w:rPr>
      </w:pPr>
      <w:r w:rsidDel="00000000" w:rsidR="00000000" w:rsidRPr="00000000">
        <w:rPr>
          <w:rtl w:val="0"/>
        </w:rPr>
      </w:r>
    </w:p>
    <w:p w:rsidR="00000000" w:rsidDel="00000000" w:rsidP="00000000" w:rsidRDefault="00000000" w:rsidRPr="00000000" w14:paraId="00000151">
      <w:pPr>
        <w:spacing w:line="331.2" w:lineRule="auto"/>
        <w:rPr>
          <w:b w:val="1"/>
        </w:rPr>
      </w:pPr>
      <w:r w:rsidDel="00000000" w:rsidR="00000000" w:rsidRPr="00000000">
        <w:rPr>
          <w:b w:val="1"/>
          <w:rtl w:val="0"/>
        </w:rPr>
        <w:t xml:space="preserve">“Steve And Sarah” - “Don’t mistake the truth, they are the ones doing this to us.” </w:t>
      </w:r>
    </w:p>
    <w:p w:rsidR="00000000" w:rsidDel="00000000" w:rsidP="00000000" w:rsidRDefault="00000000" w:rsidRPr="00000000" w14:paraId="00000152">
      <w:pPr>
        <w:spacing w:line="331.2" w:lineRule="auto"/>
        <w:rPr>
          <w:b w:val="1"/>
        </w:rPr>
      </w:pPr>
      <w:r w:rsidDel="00000000" w:rsidR="00000000" w:rsidRPr="00000000">
        <w:rPr>
          <w:b w:val="1"/>
          <w:rtl w:val="0"/>
        </w:rPr>
        <w:t xml:space="preserve">“What a bunch of heroes.” All of this, just for money.</w:t>
      </w:r>
    </w:p>
    <w:p w:rsidR="00000000" w:rsidDel="00000000" w:rsidP="00000000" w:rsidRDefault="00000000" w:rsidRPr="00000000" w14:paraId="00000153">
      <w:pPr>
        <w:spacing w:line="331.2" w:lineRule="auto"/>
        <w:rPr>
          <w:b w:val="1"/>
        </w:rPr>
      </w:pPr>
      <w:r w:rsidDel="00000000" w:rsidR="00000000" w:rsidRPr="00000000">
        <w:rPr>
          <w:b w:val="1"/>
          <w:rtl w:val="0"/>
        </w:rPr>
        <w:t xml:space="preserve">55</w:t>
      </w:r>
    </w:p>
    <w:p w:rsidR="00000000" w:rsidDel="00000000" w:rsidP="00000000" w:rsidRDefault="00000000" w:rsidRPr="00000000" w14:paraId="00000154">
      <w:pPr>
        <w:spacing w:line="331.2" w:lineRule="auto"/>
        <w:rPr>
          <w:b w:val="1"/>
        </w:rPr>
      </w:pPr>
      <w:r w:rsidDel="00000000" w:rsidR="00000000" w:rsidRPr="00000000">
        <w:rPr>
          <w:b w:val="1"/>
          <w:rtl w:val="0"/>
        </w:rPr>
        <w:t xml:space="preserve">“God Slayer” - A man takes on god in all his forms, so unhappy with the bad things god allows to happen.</w:t>
      </w:r>
    </w:p>
    <w:p w:rsidR="00000000" w:rsidDel="00000000" w:rsidP="00000000" w:rsidRDefault="00000000" w:rsidRPr="00000000" w14:paraId="00000155">
      <w:pPr>
        <w:spacing w:line="331.2" w:lineRule="auto"/>
        <w:rPr>
          <w:b w:val="1"/>
        </w:rPr>
      </w:pPr>
      <w:r w:rsidDel="00000000" w:rsidR="00000000" w:rsidRPr="00000000">
        <w:rPr>
          <w:rtl w:val="0"/>
        </w:rPr>
      </w:r>
    </w:p>
    <w:p w:rsidR="00000000" w:rsidDel="00000000" w:rsidP="00000000" w:rsidRDefault="00000000" w:rsidRPr="00000000" w14:paraId="00000156">
      <w:pPr>
        <w:spacing w:line="331.2" w:lineRule="auto"/>
        <w:rPr>
          <w:b w:val="1"/>
        </w:rPr>
      </w:pPr>
      <w:r w:rsidDel="00000000" w:rsidR="00000000" w:rsidRPr="00000000">
        <w:rPr>
          <w:b w:val="1"/>
          <w:rtl w:val="0"/>
        </w:rPr>
        <w:t xml:space="preserve">“A song that never ends.”</w:t>
      </w:r>
    </w:p>
    <w:p w:rsidR="00000000" w:rsidDel="00000000" w:rsidP="00000000" w:rsidRDefault="00000000" w:rsidRPr="00000000" w14:paraId="00000157">
      <w:pPr>
        <w:spacing w:line="331.2" w:lineRule="auto"/>
        <w:rPr>
          <w:b w:val="1"/>
        </w:rPr>
      </w:pPr>
      <w:r w:rsidDel="00000000" w:rsidR="00000000" w:rsidRPr="00000000">
        <w:rPr>
          <w:rtl w:val="0"/>
        </w:rPr>
      </w:r>
    </w:p>
    <w:p w:rsidR="00000000" w:rsidDel="00000000" w:rsidP="00000000" w:rsidRDefault="00000000" w:rsidRPr="00000000" w14:paraId="00000158">
      <w:pPr>
        <w:spacing w:line="331.2" w:lineRule="auto"/>
        <w:rPr>
          <w:b w:val="1"/>
        </w:rPr>
      </w:pPr>
      <w:r w:rsidDel="00000000" w:rsidR="00000000" w:rsidRPr="00000000">
        <w:rPr>
          <w:b w:val="1"/>
          <w:rtl w:val="0"/>
        </w:rPr>
        <w:t xml:space="preserve">“All they need to feel to chill.” - voices, the cruel sadist sodamizing child killing, woman raping dirty stinky smelly little cunts that they are. Oh, and they have jobs.</w:t>
      </w:r>
    </w:p>
    <w:p w:rsidR="00000000" w:rsidDel="00000000" w:rsidP="00000000" w:rsidRDefault="00000000" w:rsidRPr="00000000" w14:paraId="00000159">
      <w:pPr>
        <w:spacing w:line="331.2" w:lineRule="auto"/>
        <w:rPr>
          <w:b w:val="1"/>
        </w:rPr>
      </w:pPr>
      <w:r w:rsidDel="00000000" w:rsidR="00000000" w:rsidRPr="00000000">
        <w:rPr>
          <w:rtl w:val="0"/>
        </w:rPr>
      </w:r>
    </w:p>
    <w:p w:rsidR="00000000" w:rsidDel="00000000" w:rsidP="00000000" w:rsidRDefault="00000000" w:rsidRPr="00000000" w14:paraId="0000015A">
      <w:pPr>
        <w:spacing w:line="331.2" w:lineRule="auto"/>
        <w:rPr>
          <w:b w:val="1"/>
        </w:rPr>
      </w:pPr>
      <w:r w:rsidDel="00000000" w:rsidR="00000000" w:rsidRPr="00000000">
        <w:rPr>
          <w:b w:val="1"/>
          <w:rtl w:val="0"/>
        </w:rPr>
        <w:t xml:space="preserve">“Insider” - A government FBI agent infiltrates the A.M.A and R.M.A - trying to determine if the rumours are true, that the AMA are Voices either through technology or god.</w:t>
      </w:r>
    </w:p>
    <w:p w:rsidR="00000000" w:rsidDel="00000000" w:rsidP="00000000" w:rsidRDefault="00000000" w:rsidRPr="00000000" w14:paraId="0000015B">
      <w:pPr>
        <w:spacing w:line="331.2" w:lineRule="auto"/>
        <w:rPr>
          <w:b w:val="1"/>
        </w:rPr>
      </w:pPr>
      <w:r w:rsidDel="00000000" w:rsidR="00000000" w:rsidRPr="00000000">
        <w:rPr>
          <w:rtl w:val="0"/>
        </w:rPr>
      </w:r>
    </w:p>
    <w:p w:rsidR="00000000" w:rsidDel="00000000" w:rsidP="00000000" w:rsidRDefault="00000000" w:rsidRPr="00000000" w14:paraId="0000015C">
      <w:pPr>
        <w:spacing w:line="331.2" w:lineRule="auto"/>
        <w:rPr>
          <w:b w:val="1"/>
        </w:rPr>
      </w:pPr>
      <w:r w:rsidDel="00000000" w:rsidR="00000000" w:rsidRPr="00000000">
        <w:rPr>
          <w:rtl w:val="0"/>
        </w:rPr>
      </w:r>
    </w:p>
    <w:p w:rsidR="00000000" w:rsidDel="00000000" w:rsidP="00000000" w:rsidRDefault="00000000" w:rsidRPr="00000000" w14:paraId="0000015D">
      <w:pPr>
        <w:spacing w:line="331.2" w:lineRule="auto"/>
        <w:rPr>
          <w:b w:val="1"/>
        </w:rPr>
      </w:pPr>
      <w:r w:rsidDel="00000000" w:rsidR="00000000" w:rsidRPr="00000000">
        <w:rPr>
          <w:rtl w:val="0"/>
        </w:rPr>
      </w:r>
    </w:p>
    <w:p w:rsidR="00000000" w:rsidDel="00000000" w:rsidP="00000000" w:rsidRDefault="00000000" w:rsidRPr="00000000" w14:paraId="0000015E">
      <w:pPr>
        <w:spacing w:line="331.2" w:lineRule="auto"/>
        <w:rPr>
          <w:b w:val="1"/>
        </w:rPr>
      </w:pPr>
      <w:r w:rsidDel="00000000" w:rsidR="00000000" w:rsidRPr="00000000">
        <w:rPr>
          <w:b w:val="1"/>
          <w:rtl w:val="0"/>
        </w:rPr>
        <w:t xml:space="preserve">“Princess Perfect” - A princess vows to make life perfect for everyone.</w:t>
      </w:r>
    </w:p>
    <w:p w:rsidR="00000000" w:rsidDel="00000000" w:rsidP="00000000" w:rsidRDefault="00000000" w:rsidRPr="00000000" w14:paraId="0000015F">
      <w:pPr>
        <w:spacing w:line="331.2" w:lineRule="auto"/>
        <w:rPr>
          <w:b w:val="1"/>
        </w:rPr>
      </w:pPr>
      <w:r w:rsidDel="00000000" w:rsidR="00000000" w:rsidRPr="00000000">
        <w:rPr>
          <w:rtl w:val="0"/>
        </w:rPr>
      </w:r>
    </w:p>
    <w:p w:rsidR="00000000" w:rsidDel="00000000" w:rsidP="00000000" w:rsidRDefault="00000000" w:rsidRPr="00000000" w14:paraId="00000160">
      <w:pPr>
        <w:spacing w:line="331.2" w:lineRule="auto"/>
        <w:rPr>
          <w:b w:val="1"/>
        </w:rPr>
      </w:pPr>
      <w:r w:rsidDel="00000000" w:rsidR="00000000" w:rsidRPr="00000000">
        <w:rPr>
          <w:b w:val="1"/>
          <w:rtl w:val="0"/>
        </w:rPr>
        <w:t xml:space="preserve">“A Million men, and a dozen hearts.”</w:t>
      </w:r>
    </w:p>
    <w:p w:rsidR="00000000" w:rsidDel="00000000" w:rsidP="00000000" w:rsidRDefault="00000000" w:rsidRPr="00000000" w14:paraId="00000161">
      <w:pPr>
        <w:spacing w:line="331.2" w:lineRule="auto"/>
        <w:rPr>
          <w:b w:val="1"/>
        </w:rPr>
      </w:pPr>
      <w:r w:rsidDel="00000000" w:rsidR="00000000" w:rsidRPr="00000000">
        <w:rPr>
          <w:rtl w:val="0"/>
        </w:rPr>
      </w:r>
    </w:p>
    <w:p w:rsidR="00000000" w:rsidDel="00000000" w:rsidP="00000000" w:rsidRDefault="00000000" w:rsidRPr="00000000" w14:paraId="00000162">
      <w:pPr>
        <w:spacing w:line="331.2" w:lineRule="auto"/>
        <w:rPr>
          <w:b w:val="1"/>
        </w:rPr>
      </w:pPr>
      <w:r w:rsidDel="00000000" w:rsidR="00000000" w:rsidRPr="00000000">
        <w:rPr>
          <w:b w:val="1"/>
          <w:rtl w:val="0"/>
        </w:rPr>
        <w:t xml:space="preserve">“Kids on the line.” - A cowardly country in a non too fantastic world, create a wall of conceptual children around them, to protect themselves from all the far far superior nations out there. Word.</w:t>
      </w:r>
    </w:p>
    <w:p w:rsidR="00000000" w:rsidDel="00000000" w:rsidP="00000000" w:rsidRDefault="00000000" w:rsidRPr="00000000" w14:paraId="00000163">
      <w:pPr>
        <w:spacing w:line="331.2" w:lineRule="auto"/>
        <w:rPr>
          <w:b w:val="1"/>
        </w:rPr>
      </w:pPr>
      <w:r w:rsidDel="00000000" w:rsidR="00000000" w:rsidRPr="00000000">
        <w:rPr>
          <w:rtl w:val="0"/>
        </w:rPr>
      </w:r>
    </w:p>
    <w:p w:rsidR="00000000" w:rsidDel="00000000" w:rsidP="00000000" w:rsidRDefault="00000000" w:rsidRPr="00000000" w14:paraId="00000164">
      <w:pPr>
        <w:spacing w:line="331.2" w:lineRule="auto"/>
        <w:rPr>
          <w:b w:val="1"/>
        </w:rPr>
      </w:pPr>
      <w:r w:rsidDel="00000000" w:rsidR="00000000" w:rsidRPr="00000000">
        <w:rPr>
          <w:b w:val="1"/>
          <w:rtl w:val="0"/>
        </w:rPr>
        <w:t xml:space="preserve">“Your utopia will be towers built on coffins.”</w:t>
      </w:r>
    </w:p>
    <w:p w:rsidR="00000000" w:rsidDel="00000000" w:rsidP="00000000" w:rsidRDefault="00000000" w:rsidRPr="00000000" w14:paraId="00000165">
      <w:pPr>
        <w:spacing w:line="331.2" w:lineRule="auto"/>
        <w:rPr>
          <w:b w:val="1"/>
        </w:rPr>
      </w:pPr>
      <w:r w:rsidDel="00000000" w:rsidR="00000000" w:rsidRPr="00000000">
        <w:rPr>
          <w:rtl w:val="0"/>
        </w:rPr>
      </w:r>
    </w:p>
    <w:p w:rsidR="00000000" w:rsidDel="00000000" w:rsidP="00000000" w:rsidRDefault="00000000" w:rsidRPr="00000000" w14:paraId="00000166">
      <w:pPr>
        <w:spacing w:line="331.2" w:lineRule="auto"/>
        <w:rPr>
          <w:b w:val="1"/>
        </w:rPr>
      </w:pPr>
      <w:r w:rsidDel="00000000" w:rsidR="00000000" w:rsidRPr="00000000">
        <w:rPr>
          <w:rtl w:val="0"/>
        </w:rPr>
      </w:r>
    </w:p>
    <w:p w:rsidR="00000000" w:rsidDel="00000000" w:rsidP="00000000" w:rsidRDefault="00000000" w:rsidRPr="00000000" w14:paraId="00000167">
      <w:pPr>
        <w:spacing w:line="331.2" w:lineRule="auto"/>
        <w:rPr>
          <w:b w:val="1"/>
        </w:rPr>
      </w:pPr>
      <w:r w:rsidDel="00000000" w:rsidR="00000000" w:rsidRPr="00000000">
        <w:rPr>
          <w:b w:val="1"/>
          <w:rtl w:val="0"/>
        </w:rPr>
        <w:t xml:space="preserve">“Us”</w:t>
      </w:r>
    </w:p>
    <w:p w:rsidR="00000000" w:rsidDel="00000000" w:rsidP="00000000" w:rsidRDefault="00000000" w:rsidRPr="00000000" w14:paraId="00000168">
      <w:pPr>
        <w:spacing w:line="331.2" w:lineRule="auto"/>
        <w:rPr>
          <w:b w:val="1"/>
        </w:rPr>
      </w:pPr>
      <w:r w:rsidDel="00000000" w:rsidR="00000000" w:rsidRPr="00000000">
        <w:rPr>
          <w:rtl w:val="0"/>
        </w:rPr>
      </w:r>
    </w:p>
    <w:p w:rsidR="00000000" w:rsidDel="00000000" w:rsidP="00000000" w:rsidRDefault="00000000" w:rsidRPr="00000000" w14:paraId="00000169">
      <w:pPr>
        <w:spacing w:line="331.2" w:lineRule="auto"/>
        <w:rPr>
          <w:b w:val="1"/>
        </w:rPr>
      </w:pPr>
      <w:r w:rsidDel="00000000" w:rsidR="00000000" w:rsidRPr="00000000">
        <w:rPr>
          <w:b w:val="1"/>
          <w:rtl w:val="0"/>
        </w:rPr>
        <w:t xml:space="preserve">“Hubris” - On a far away planet the idealistic nature of their technological singularity results in the end of a civilization. One kid hostage, one vanquished enemy.</w:t>
      </w:r>
    </w:p>
    <w:p w:rsidR="00000000" w:rsidDel="00000000" w:rsidP="00000000" w:rsidRDefault="00000000" w:rsidRPr="00000000" w14:paraId="0000016A">
      <w:pPr>
        <w:spacing w:line="331.2" w:lineRule="auto"/>
        <w:rPr>
          <w:b w:val="1"/>
        </w:rPr>
      </w:pPr>
      <w:r w:rsidDel="00000000" w:rsidR="00000000" w:rsidRPr="00000000">
        <w:rPr>
          <w:rtl w:val="0"/>
        </w:rPr>
      </w:r>
    </w:p>
    <w:p w:rsidR="00000000" w:rsidDel="00000000" w:rsidP="00000000" w:rsidRDefault="00000000" w:rsidRPr="00000000" w14:paraId="0000016B">
      <w:pPr>
        <w:spacing w:line="331.2" w:lineRule="auto"/>
        <w:rPr>
          <w:b w:val="1"/>
        </w:rPr>
      </w:pPr>
      <w:r w:rsidDel="00000000" w:rsidR="00000000" w:rsidRPr="00000000">
        <w:rPr>
          <w:rtl w:val="0"/>
        </w:rPr>
      </w:r>
    </w:p>
    <w:p w:rsidR="00000000" w:rsidDel="00000000" w:rsidP="00000000" w:rsidRDefault="00000000" w:rsidRPr="00000000" w14:paraId="0000016C">
      <w:pPr>
        <w:spacing w:line="331.2" w:lineRule="auto"/>
        <w:rPr>
          <w:b w:val="1"/>
        </w:rPr>
      </w:pPr>
      <w:r w:rsidDel="00000000" w:rsidR="00000000" w:rsidRPr="00000000">
        <w:rPr>
          <w:b w:val="1"/>
          <w:rtl w:val="0"/>
        </w:rPr>
        <w:t xml:space="preserve">“Terminal Deception” - A government lies leads to a doomsday scenario.</w:t>
      </w:r>
    </w:p>
    <w:p w:rsidR="00000000" w:rsidDel="00000000" w:rsidP="00000000" w:rsidRDefault="00000000" w:rsidRPr="00000000" w14:paraId="0000016D">
      <w:pPr>
        <w:spacing w:line="331.2" w:lineRule="auto"/>
        <w:rPr>
          <w:b w:val="1"/>
        </w:rPr>
      </w:pPr>
      <w:r w:rsidDel="00000000" w:rsidR="00000000" w:rsidRPr="00000000">
        <w:rPr>
          <w:rtl w:val="0"/>
        </w:rPr>
      </w:r>
    </w:p>
    <w:p w:rsidR="00000000" w:rsidDel="00000000" w:rsidP="00000000" w:rsidRDefault="00000000" w:rsidRPr="00000000" w14:paraId="0000016E">
      <w:pPr>
        <w:spacing w:line="331.2" w:lineRule="auto"/>
        <w:rPr>
          <w:b w:val="1"/>
        </w:rPr>
      </w:pPr>
      <w:r w:rsidDel="00000000" w:rsidR="00000000" w:rsidRPr="00000000">
        <w:rPr>
          <w:b w:val="1"/>
          <w:rtl w:val="0"/>
        </w:rPr>
        <w:t xml:space="preserve">“Amannimal” - A doctor of life.</w:t>
      </w:r>
    </w:p>
    <w:p w:rsidR="00000000" w:rsidDel="00000000" w:rsidP="00000000" w:rsidRDefault="00000000" w:rsidRPr="00000000" w14:paraId="0000016F">
      <w:pPr>
        <w:spacing w:line="331.2" w:lineRule="auto"/>
        <w:rPr>
          <w:b w:val="1"/>
        </w:rPr>
      </w:pPr>
      <w:r w:rsidDel="00000000" w:rsidR="00000000" w:rsidRPr="00000000">
        <w:rPr>
          <w:rtl w:val="0"/>
        </w:rPr>
      </w:r>
    </w:p>
    <w:p w:rsidR="00000000" w:rsidDel="00000000" w:rsidP="00000000" w:rsidRDefault="00000000" w:rsidRPr="00000000" w14:paraId="00000170">
      <w:pPr>
        <w:spacing w:line="331.2" w:lineRule="auto"/>
        <w:rPr>
          <w:b w:val="1"/>
        </w:rPr>
      </w:pPr>
      <w:r w:rsidDel="00000000" w:rsidR="00000000" w:rsidRPr="00000000">
        <w:rPr>
          <w:b w:val="1"/>
          <w:rtl w:val="0"/>
        </w:rPr>
        <w:t xml:space="preserve">“Sanity” - A sanitation worker, the story beings normally, but by the end it is a war between rival groups.</w:t>
      </w:r>
    </w:p>
    <w:p w:rsidR="00000000" w:rsidDel="00000000" w:rsidP="00000000" w:rsidRDefault="00000000" w:rsidRPr="00000000" w14:paraId="00000171">
      <w:pPr>
        <w:spacing w:line="331.2" w:lineRule="auto"/>
        <w:rPr>
          <w:b w:val="1"/>
        </w:rPr>
      </w:pPr>
      <w:r w:rsidDel="00000000" w:rsidR="00000000" w:rsidRPr="00000000">
        <w:rPr>
          <w:rtl w:val="0"/>
        </w:rPr>
      </w:r>
    </w:p>
    <w:p w:rsidR="00000000" w:rsidDel="00000000" w:rsidP="00000000" w:rsidRDefault="00000000" w:rsidRPr="00000000" w14:paraId="00000172">
      <w:pPr>
        <w:spacing w:line="331.2" w:lineRule="auto"/>
        <w:rPr>
          <w:b w:val="1"/>
        </w:rPr>
      </w:pPr>
      <w:r w:rsidDel="00000000" w:rsidR="00000000" w:rsidRPr="00000000">
        <w:rPr>
          <w:b w:val="1"/>
          <w:rtl w:val="0"/>
        </w:rPr>
        <w:t xml:space="preserve">“The Parable Of Why” - Always remember, a darkness need not be in the light.</w:t>
      </w:r>
    </w:p>
    <w:p w:rsidR="00000000" w:rsidDel="00000000" w:rsidP="00000000" w:rsidRDefault="00000000" w:rsidRPr="00000000" w14:paraId="00000173">
      <w:pPr>
        <w:spacing w:line="331.2" w:lineRule="auto"/>
        <w:rPr>
          <w:b w:val="1"/>
        </w:rPr>
      </w:pPr>
      <w:r w:rsidDel="00000000" w:rsidR="00000000" w:rsidRPr="00000000">
        <w:rPr>
          <w:rtl w:val="0"/>
        </w:rPr>
      </w:r>
    </w:p>
    <w:p w:rsidR="00000000" w:rsidDel="00000000" w:rsidP="00000000" w:rsidRDefault="00000000" w:rsidRPr="00000000" w14:paraId="00000174">
      <w:pPr>
        <w:spacing w:line="331.2" w:lineRule="auto"/>
        <w:rPr>
          <w:b w:val="1"/>
        </w:rPr>
      </w:pPr>
      <w:r w:rsidDel="00000000" w:rsidR="00000000" w:rsidRPr="00000000">
        <w:rPr>
          <w:rtl w:val="0"/>
        </w:rPr>
      </w:r>
    </w:p>
    <w:p w:rsidR="00000000" w:rsidDel="00000000" w:rsidP="00000000" w:rsidRDefault="00000000" w:rsidRPr="00000000" w14:paraId="00000175">
      <w:pPr>
        <w:spacing w:line="331.2" w:lineRule="auto"/>
        <w:rPr>
          <w:b w:val="1"/>
        </w:rPr>
      </w:pPr>
      <w:r w:rsidDel="00000000" w:rsidR="00000000" w:rsidRPr="00000000">
        <w:rPr>
          <w:b w:val="1"/>
          <w:rtl w:val="0"/>
        </w:rPr>
        <w:t xml:space="preserve">“Albion” - The ancient english, who grew to enslave a world, are struck back by time travellers, those in the future that saw their tyranny as such.</w:t>
      </w:r>
    </w:p>
    <w:p w:rsidR="00000000" w:rsidDel="00000000" w:rsidP="00000000" w:rsidRDefault="00000000" w:rsidRPr="00000000" w14:paraId="00000176">
      <w:pPr>
        <w:spacing w:line="331.2" w:lineRule="auto"/>
        <w:rPr>
          <w:b w:val="1"/>
        </w:rPr>
      </w:pPr>
      <w:r w:rsidDel="00000000" w:rsidR="00000000" w:rsidRPr="00000000">
        <w:rPr>
          <w:rtl w:val="0"/>
        </w:rPr>
      </w:r>
    </w:p>
    <w:p w:rsidR="00000000" w:rsidDel="00000000" w:rsidP="00000000" w:rsidRDefault="00000000" w:rsidRPr="00000000" w14:paraId="00000177">
      <w:pPr>
        <w:spacing w:line="331.2" w:lineRule="auto"/>
        <w:rPr>
          <w:b w:val="1"/>
        </w:rPr>
      </w:pPr>
      <w:r w:rsidDel="00000000" w:rsidR="00000000" w:rsidRPr="00000000">
        <w:rPr>
          <w:b w:val="1"/>
          <w:rtl w:val="0"/>
        </w:rPr>
        <w:t xml:space="preserve">“Daddy’s Boy.” - How strong a bad parent can result in a bad child/adult.</w:t>
      </w:r>
    </w:p>
    <w:p w:rsidR="00000000" w:rsidDel="00000000" w:rsidP="00000000" w:rsidRDefault="00000000" w:rsidRPr="00000000" w14:paraId="00000178">
      <w:pPr>
        <w:spacing w:line="331.2" w:lineRule="auto"/>
        <w:rPr>
          <w:b w:val="1"/>
        </w:rPr>
      </w:pPr>
      <w:r w:rsidDel="00000000" w:rsidR="00000000" w:rsidRPr="00000000">
        <w:rPr>
          <w:rtl w:val="0"/>
        </w:rPr>
      </w:r>
    </w:p>
    <w:p w:rsidR="00000000" w:rsidDel="00000000" w:rsidP="00000000" w:rsidRDefault="00000000" w:rsidRPr="00000000" w14:paraId="00000179">
      <w:pPr>
        <w:spacing w:line="331.2" w:lineRule="auto"/>
        <w:rPr>
          <w:b w:val="1"/>
        </w:rPr>
      </w:pPr>
      <w:r w:rsidDel="00000000" w:rsidR="00000000" w:rsidRPr="00000000">
        <w:rPr>
          <w:b w:val="1"/>
          <w:rtl w:val="0"/>
        </w:rPr>
        <w:t xml:space="preserve">“Love lost is greater than Love never found..”</w:t>
      </w:r>
    </w:p>
    <w:p w:rsidR="00000000" w:rsidDel="00000000" w:rsidP="00000000" w:rsidRDefault="00000000" w:rsidRPr="00000000" w14:paraId="0000017A">
      <w:pPr>
        <w:spacing w:line="331.2" w:lineRule="auto"/>
        <w:rPr>
          <w:b w:val="1"/>
        </w:rPr>
      </w:pPr>
      <w:r w:rsidDel="00000000" w:rsidR="00000000" w:rsidRPr="00000000">
        <w:rPr>
          <w:rtl w:val="0"/>
        </w:rPr>
      </w:r>
    </w:p>
    <w:p w:rsidR="00000000" w:rsidDel="00000000" w:rsidP="00000000" w:rsidRDefault="00000000" w:rsidRPr="00000000" w14:paraId="0000017B">
      <w:pPr>
        <w:spacing w:line="331.2" w:lineRule="auto"/>
        <w:rPr>
          <w:b w:val="1"/>
        </w:rPr>
      </w:pPr>
      <w:r w:rsidDel="00000000" w:rsidR="00000000" w:rsidRPr="00000000">
        <w:rPr>
          <w:b w:val="1"/>
          <w:rtl w:val="0"/>
        </w:rPr>
        <w:t xml:space="preserve">“Simon Says” - Band name.</w:t>
      </w:r>
    </w:p>
    <w:p w:rsidR="00000000" w:rsidDel="00000000" w:rsidP="00000000" w:rsidRDefault="00000000" w:rsidRPr="00000000" w14:paraId="0000017C">
      <w:pPr>
        <w:spacing w:line="331.2" w:lineRule="auto"/>
        <w:rPr>
          <w:b w:val="1"/>
        </w:rPr>
      </w:pPr>
      <w:r w:rsidDel="00000000" w:rsidR="00000000" w:rsidRPr="00000000">
        <w:rPr>
          <w:rtl w:val="0"/>
        </w:rPr>
      </w:r>
    </w:p>
    <w:p w:rsidR="00000000" w:rsidDel="00000000" w:rsidP="00000000" w:rsidRDefault="00000000" w:rsidRPr="00000000" w14:paraId="0000017D">
      <w:pPr>
        <w:spacing w:line="331.2" w:lineRule="auto"/>
        <w:rPr>
          <w:b w:val="1"/>
        </w:rPr>
      </w:pPr>
      <w:r w:rsidDel="00000000" w:rsidR="00000000" w:rsidRPr="00000000">
        <w:rPr>
          <w:b w:val="1"/>
          <w:rtl w:val="0"/>
        </w:rPr>
        <w:t xml:space="preserve">“The AntHeads” - Band Name.</w:t>
      </w:r>
    </w:p>
    <w:p w:rsidR="00000000" w:rsidDel="00000000" w:rsidP="00000000" w:rsidRDefault="00000000" w:rsidRPr="00000000" w14:paraId="0000017E">
      <w:pPr>
        <w:spacing w:line="331.2" w:lineRule="auto"/>
        <w:rPr>
          <w:b w:val="1"/>
        </w:rPr>
      </w:pPr>
      <w:r w:rsidDel="00000000" w:rsidR="00000000" w:rsidRPr="00000000">
        <w:rPr>
          <w:rtl w:val="0"/>
        </w:rPr>
      </w:r>
    </w:p>
    <w:p w:rsidR="00000000" w:rsidDel="00000000" w:rsidP="00000000" w:rsidRDefault="00000000" w:rsidRPr="00000000" w14:paraId="0000017F">
      <w:pPr>
        <w:spacing w:line="331.2" w:lineRule="auto"/>
        <w:rPr>
          <w:b w:val="1"/>
        </w:rPr>
      </w:pPr>
      <w:r w:rsidDel="00000000" w:rsidR="00000000" w:rsidRPr="00000000">
        <w:rPr>
          <w:b w:val="1"/>
          <w:rtl w:val="0"/>
        </w:rPr>
        <w:t xml:space="preserve">“PayDay.” - a family use one of their children to make money through his expressive yet tortured art. How did they achieve this? By torturing him his whole life in every passive-aggressive way they could. Based on a surprisingly true story.</w:t>
      </w:r>
    </w:p>
    <w:p w:rsidR="00000000" w:rsidDel="00000000" w:rsidP="00000000" w:rsidRDefault="00000000" w:rsidRPr="00000000" w14:paraId="00000180">
      <w:pPr>
        <w:spacing w:line="331.2" w:lineRule="auto"/>
        <w:rPr>
          <w:b w:val="1"/>
        </w:rPr>
      </w:pPr>
      <w:r w:rsidDel="00000000" w:rsidR="00000000" w:rsidRPr="00000000">
        <w:rPr>
          <w:rtl w:val="0"/>
        </w:rPr>
      </w:r>
    </w:p>
    <w:p w:rsidR="00000000" w:rsidDel="00000000" w:rsidP="00000000" w:rsidRDefault="00000000" w:rsidRPr="00000000" w14:paraId="00000181">
      <w:pPr>
        <w:spacing w:line="331.2" w:lineRule="auto"/>
        <w:rPr>
          <w:b w:val="1"/>
        </w:rPr>
      </w:pPr>
      <w:r w:rsidDel="00000000" w:rsidR="00000000" w:rsidRPr="00000000">
        <w:rPr>
          <w:rtl w:val="0"/>
        </w:rPr>
      </w:r>
    </w:p>
    <w:p w:rsidR="00000000" w:rsidDel="00000000" w:rsidP="00000000" w:rsidRDefault="00000000" w:rsidRPr="00000000" w14:paraId="00000182">
      <w:pPr>
        <w:spacing w:line="331.2" w:lineRule="auto"/>
        <w:rPr>
          <w:b w:val="1"/>
        </w:rPr>
      </w:pPr>
      <w:r w:rsidDel="00000000" w:rsidR="00000000" w:rsidRPr="00000000">
        <w:rPr>
          <w:b w:val="1"/>
          <w:rtl w:val="0"/>
        </w:rPr>
        <w:t xml:space="preserve">“Child Kill” - In a dark future, there is a group of people who make it their fetish and their life to seriously hurt younger people. The world must unite against them, and stop their wicked ways.</w:t>
      </w:r>
    </w:p>
    <w:p w:rsidR="00000000" w:rsidDel="00000000" w:rsidP="00000000" w:rsidRDefault="00000000" w:rsidRPr="00000000" w14:paraId="00000183">
      <w:pPr>
        <w:spacing w:line="331.2" w:lineRule="auto"/>
        <w:rPr>
          <w:b w:val="1"/>
        </w:rPr>
      </w:pPr>
      <w:r w:rsidDel="00000000" w:rsidR="00000000" w:rsidRPr="00000000">
        <w:rPr>
          <w:rtl w:val="0"/>
        </w:rPr>
      </w:r>
    </w:p>
    <w:p w:rsidR="00000000" w:rsidDel="00000000" w:rsidP="00000000" w:rsidRDefault="00000000" w:rsidRPr="00000000" w14:paraId="00000184">
      <w:pPr>
        <w:spacing w:line="331.2" w:lineRule="auto"/>
        <w:rPr>
          <w:b w:val="1"/>
        </w:rPr>
      </w:pPr>
      <w:r w:rsidDel="00000000" w:rsidR="00000000" w:rsidRPr="00000000">
        <w:rPr>
          <w:b w:val="1"/>
          <w:rtl w:val="0"/>
        </w:rPr>
        <w:t xml:space="preserve">“Full Nuclear Terrorist”</w:t>
      </w:r>
    </w:p>
    <w:p w:rsidR="00000000" w:rsidDel="00000000" w:rsidP="00000000" w:rsidRDefault="00000000" w:rsidRPr="00000000" w14:paraId="00000185">
      <w:pPr>
        <w:spacing w:line="331.2" w:lineRule="auto"/>
        <w:rPr>
          <w:b w:val="1"/>
        </w:rPr>
      </w:pPr>
      <w:r w:rsidDel="00000000" w:rsidR="00000000" w:rsidRPr="00000000">
        <w:rPr>
          <w:rtl w:val="0"/>
        </w:rPr>
      </w:r>
    </w:p>
    <w:p w:rsidR="00000000" w:rsidDel="00000000" w:rsidP="00000000" w:rsidRDefault="00000000" w:rsidRPr="00000000" w14:paraId="00000186">
      <w:pPr>
        <w:spacing w:line="331.2" w:lineRule="auto"/>
        <w:rPr>
          <w:b w:val="1"/>
        </w:rPr>
      </w:pPr>
      <w:r w:rsidDel="00000000" w:rsidR="00000000" w:rsidRPr="00000000">
        <w:rPr>
          <w:b w:val="1"/>
          <w:rtl w:val="0"/>
        </w:rPr>
        <w:t xml:space="preserve">“Forbidden” - Anthology series. </w:t>
      </w:r>
    </w:p>
    <w:p w:rsidR="00000000" w:rsidDel="00000000" w:rsidP="00000000" w:rsidRDefault="00000000" w:rsidRPr="00000000" w14:paraId="00000187">
      <w:pPr>
        <w:spacing w:line="331.2" w:lineRule="auto"/>
        <w:rPr>
          <w:b w:val="1"/>
        </w:rPr>
      </w:pPr>
      <w:r w:rsidDel="00000000" w:rsidR="00000000" w:rsidRPr="00000000">
        <w:rPr>
          <w:rtl w:val="0"/>
        </w:rPr>
      </w:r>
    </w:p>
    <w:p w:rsidR="00000000" w:rsidDel="00000000" w:rsidP="00000000" w:rsidRDefault="00000000" w:rsidRPr="00000000" w14:paraId="00000188">
      <w:pPr>
        <w:spacing w:line="331.2" w:lineRule="auto"/>
        <w:rPr>
          <w:b w:val="1"/>
        </w:rPr>
      </w:pPr>
      <w:r w:rsidDel="00000000" w:rsidR="00000000" w:rsidRPr="00000000">
        <w:rPr>
          <w:rtl w:val="0"/>
        </w:rPr>
      </w:r>
    </w:p>
    <w:p w:rsidR="00000000" w:rsidDel="00000000" w:rsidP="00000000" w:rsidRDefault="00000000" w:rsidRPr="00000000" w14:paraId="00000189">
      <w:pPr>
        <w:spacing w:line="331.2" w:lineRule="auto"/>
        <w:rPr>
          <w:b w:val="1"/>
        </w:rPr>
      </w:pPr>
      <w:r w:rsidDel="00000000" w:rsidR="00000000" w:rsidRPr="00000000">
        <w:rPr>
          <w:b w:val="1"/>
          <w:rtl w:val="0"/>
        </w:rPr>
        <w:t xml:space="preserve">“Jayne Of Times.” - “This is the stuff trees are made of.”</w:t>
      </w:r>
    </w:p>
    <w:p w:rsidR="00000000" w:rsidDel="00000000" w:rsidP="00000000" w:rsidRDefault="00000000" w:rsidRPr="00000000" w14:paraId="0000018A">
      <w:pPr>
        <w:spacing w:line="331.2" w:lineRule="auto"/>
        <w:rPr>
          <w:b w:val="1"/>
        </w:rPr>
      </w:pPr>
      <w:r w:rsidDel="00000000" w:rsidR="00000000" w:rsidRPr="00000000">
        <w:rPr>
          <w:rtl w:val="0"/>
        </w:rPr>
      </w:r>
    </w:p>
    <w:p w:rsidR="00000000" w:rsidDel="00000000" w:rsidP="00000000" w:rsidRDefault="00000000" w:rsidRPr="00000000" w14:paraId="0000018B">
      <w:pPr>
        <w:spacing w:line="331.2" w:lineRule="auto"/>
        <w:rPr>
          <w:b w:val="1"/>
        </w:rPr>
      </w:pPr>
      <w:r w:rsidDel="00000000" w:rsidR="00000000" w:rsidRPr="00000000">
        <w:rPr>
          <w:b w:val="1"/>
          <w:rtl w:val="0"/>
        </w:rPr>
        <w:t xml:space="preserve">“National Hate Society” - A group of would be kings, who really only hate on everyone different than them.</w:t>
      </w:r>
    </w:p>
    <w:p w:rsidR="00000000" w:rsidDel="00000000" w:rsidP="00000000" w:rsidRDefault="00000000" w:rsidRPr="00000000" w14:paraId="0000018C">
      <w:pPr>
        <w:spacing w:line="331.2" w:lineRule="auto"/>
        <w:rPr>
          <w:b w:val="1"/>
        </w:rPr>
      </w:pPr>
      <w:r w:rsidDel="00000000" w:rsidR="00000000" w:rsidRPr="00000000">
        <w:rPr>
          <w:rtl w:val="0"/>
        </w:rPr>
      </w:r>
    </w:p>
    <w:p w:rsidR="00000000" w:rsidDel="00000000" w:rsidP="00000000" w:rsidRDefault="00000000" w:rsidRPr="00000000" w14:paraId="0000018D">
      <w:pPr>
        <w:spacing w:line="331.2" w:lineRule="auto"/>
        <w:rPr>
          <w:b w:val="1"/>
        </w:rPr>
      </w:pPr>
      <w:r w:rsidDel="00000000" w:rsidR="00000000" w:rsidRPr="00000000">
        <w:rPr>
          <w:b w:val="1"/>
          <w:rtl w:val="0"/>
        </w:rPr>
        <w:t xml:space="preserve">“Game Of Denial” - In a alternate version of england, through mind networks, the whole country enforces one human to be the player, in their game of denial. Using all forms of media and output to deny him anything that makes life beautiful to them. From love, to family, to money and friends. A game of denial. I am him.</w:t>
      </w:r>
    </w:p>
    <w:p w:rsidR="00000000" w:rsidDel="00000000" w:rsidP="00000000" w:rsidRDefault="00000000" w:rsidRPr="00000000" w14:paraId="0000018E">
      <w:pPr>
        <w:spacing w:line="331.2" w:lineRule="auto"/>
        <w:rPr>
          <w:b w:val="1"/>
        </w:rPr>
      </w:pPr>
      <w:r w:rsidDel="00000000" w:rsidR="00000000" w:rsidRPr="00000000">
        <w:rPr>
          <w:rtl w:val="0"/>
        </w:rPr>
      </w:r>
    </w:p>
    <w:p w:rsidR="00000000" w:rsidDel="00000000" w:rsidP="00000000" w:rsidRDefault="00000000" w:rsidRPr="00000000" w14:paraId="0000018F">
      <w:pPr>
        <w:spacing w:line="331.2" w:lineRule="auto"/>
        <w:rPr>
          <w:b w:val="1"/>
        </w:rPr>
      </w:pPr>
      <w:r w:rsidDel="00000000" w:rsidR="00000000" w:rsidRPr="00000000">
        <w:rPr>
          <w:b w:val="1"/>
          <w:rtl w:val="0"/>
        </w:rPr>
        <w:t xml:space="preserve">“Maybe” - A young man falls in love, she is his maybe forever.</w:t>
      </w:r>
    </w:p>
    <w:p w:rsidR="00000000" w:rsidDel="00000000" w:rsidP="00000000" w:rsidRDefault="00000000" w:rsidRPr="00000000" w14:paraId="00000190">
      <w:pPr>
        <w:spacing w:line="331.2" w:lineRule="auto"/>
        <w:rPr>
          <w:b w:val="1"/>
        </w:rPr>
      </w:pPr>
      <w:r w:rsidDel="00000000" w:rsidR="00000000" w:rsidRPr="00000000">
        <w:rPr>
          <w:b w:val="1"/>
          <w:rtl w:val="0"/>
        </w:rPr>
        <w:t xml:space="preserve">“Street Life.” - The urchin’s will rise again. And we’ll still laugh in good measure.</w:t>
      </w:r>
    </w:p>
    <w:p w:rsidR="00000000" w:rsidDel="00000000" w:rsidP="00000000" w:rsidRDefault="00000000" w:rsidRPr="00000000" w14:paraId="00000191">
      <w:pPr>
        <w:spacing w:line="331.2" w:lineRule="auto"/>
        <w:rPr>
          <w:b w:val="1"/>
        </w:rPr>
      </w:pPr>
      <w:r w:rsidDel="00000000" w:rsidR="00000000" w:rsidRPr="00000000">
        <w:rPr>
          <w:rtl w:val="0"/>
        </w:rPr>
      </w:r>
    </w:p>
    <w:p w:rsidR="00000000" w:rsidDel="00000000" w:rsidP="00000000" w:rsidRDefault="00000000" w:rsidRPr="00000000" w14:paraId="00000192">
      <w:pPr>
        <w:spacing w:line="331.2" w:lineRule="auto"/>
        <w:rPr>
          <w:b w:val="1"/>
        </w:rPr>
      </w:pPr>
      <w:r w:rsidDel="00000000" w:rsidR="00000000" w:rsidRPr="00000000">
        <w:rPr>
          <w:b w:val="1"/>
          <w:rtl w:val="0"/>
        </w:rPr>
        <w:t xml:space="preserve">“The Lighthouse.”</w:t>
      </w:r>
    </w:p>
    <w:p w:rsidR="00000000" w:rsidDel="00000000" w:rsidP="00000000" w:rsidRDefault="00000000" w:rsidRPr="00000000" w14:paraId="00000193">
      <w:pPr>
        <w:spacing w:line="331.2" w:lineRule="auto"/>
        <w:rPr>
          <w:b w:val="1"/>
        </w:rPr>
      </w:pPr>
      <w:r w:rsidDel="00000000" w:rsidR="00000000" w:rsidRPr="00000000">
        <w:rPr>
          <w:rtl w:val="0"/>
        </w:rPr>
      </w:r>
    </w:p>
    <w:p w:rsidR="00000000" w:rsidDel="00000000" w:rsidP="00000000" w:rsidRDefault="00000000" w:rsidRPr="00000000" w14:paraId="00000194">
      <w:pPr>
        <w:spacing w:line="331.2" w:lineRule="auto"/>
        <w:rPr>
          <w:b w:val="1"/>
        </w:rPr>
      </w:pPr>
      <w:r w:rsidDel="00000000" w:rsidR="00000000" w:rsidRPr="00000000">
        <w:rPr>
          <w:b w:val="1"/>
          <w:rtl w:val="0"/>
        </w:rPr>
        <w:t xml:space="preserve">“Time Means I Exist.”</w:t>
      </w:r>
    </w:p>
    <w:p w:rsidR="00000000" w:rsidDel="00000000" w:rsidP="00000000" w:rsidRDefault="00000000" w:rsidRPr="00000000" w14:paraId="00000195">
      <w:pPr>
        <w:spacing w:line="331.2" w:lineRule="auto"/>
        <w:rPr>
          <w:b w:val="1"/>
        </w:rPr>
      </w:pPr>
      <w:r w:rsidDel="00000000" w:rsidR="00000000" w:rsidRPr="00000000">
        <w:rPr>
          <w:rtl w:val="0"/>
        </w:rPr>
      </w:r>
    </w:p>
    <w:p w:rsidR="00000000" w:rsidDel="00000000" w:rsidP="00000000" w:rsidRDefault="00000000" w:rsidRPr="00000000" w14:paraId="00000196">
      <w:pPr>
        <w:spacing w:line="331.2" w:lineRule="auto"/>
        <w:rPr>
          <w:b w:val="1"/>
        </w:rPr>
      </w:pPr>
      <w:r w:rsidDel="00000000" w:rsidR="00000000" w:rsidRPr="00000000">
        <w:rPr>
          <w:rtl w:val="0"/>
        </w:rPr>
      </w:r>
    </w:p>
    <w:p w:rsidR="00000000" w:rsidDel="00000000" w:rsidP="00000000" w:rsidRDefault="00000000" w:rsidRPr="00000000" w14:paraId="00000197">
      <w:pPr>
        <w:spacing w:line="331.2" w:lineRule="auto"/>
        <w:rPr>
          <w:b w:val="1"/>
        </w:rPr>
      </w:pPr>
      <w:r w:rsidDel="00000000" w:rsidR="00000000" w:rsidRPr="00000000">
        <w:rPr>
          <w:b w:val="1"/>
          <w:rtl w:val="0"/>
        </w:rPr>
        <w:t xml:space="preserve">My voices keep saying people out there want to steal my ideas, pls keep a look out.</w:t>
      </w:r>
    </w:p>
    <w:p w:rsidR="00000000" w:rsidDel="00000000" w:rsidP="00000000" w:rsidRDefault="00000000" w:rsidRPr="00000000" w14:paraId="00000198">
      <w:pPr>
        <w:spacing w:line="331.2" w:lineRule="auto"/>
        <w:rPr>
          <w:b w:val="1"/>
        </w:rPr>
      </w:pPr>
      <w:r w:rsidDel="00000000" w:rsidR="00000000" w:rsidRPr="00000000">
        <w:rPr>
          <w:rtl w:val="0"/>
        </w:rPr>
      </w:r>
    </w:p>
    <w:p w:rsidR="00000000" w:rsidDel="00000000" w:rsidP="00000000" w:rsidRDefault="00000000" w:rsidRPr="00000000" w14:paraId="00000199">
      <w:pPr>
        <w:spacing w:line="331.2" w:lineRule="auto"/>
        <w:rPr>
          <w:b w:val="1"/>
        </w:rPr>
      </w:pPr>
      <w:r w:rsidDel="00000000" w:rsidR="00000000" w:rsidRPr="00000000">
        <w:rPr>
          <w:b w:val="1"/>
          <w:rtl w:val="0"/>
        </w:rPr>
        <w:t xml:space="preserve">‘Cypher” - A internet AI system that governs all interaction between users and websites. I came up with this idea several years ago.</w:t>
      </w:r>
    </w:p>
    <w:p w:rsidR="00000000" w:rsidDel="00000000" w:rsidP="00000000" w:rsidRDefault="00000000" w:rsidRPr="00000000" w14:paraId="0000019A">
      <w:pPr>
        <w:spacing w:line="331.2" w:lineRule="auto"/>
        <w:rPr>
          <w:b w:val="1"/>
        </w:rPr>
      </w:pPr>
      <w:r w:rsidDel="00000000" w:rsidR="00000000" w:rsidRPr="00000000">
        <w:rPr>
          <w:rtl w:val="0"/>
        </w:rPr>
      </w:r>
    </w:p>
    <w:p w:rsidR="00000000" w:rsidDel="00000000" w:rsidP="00000000" w:rsidRDefault="00000000" w:rsidRPr="00000000" w14:paraId="0000019B">
      <w:pPr>
        <w:spacing w:line="331.2" w:lineRule="auto"/>
        <w:rPr>
          <w:b w:val="1"/>
        </w:rPr>
      </w:pPr>
      <w:r w:rsidDel="00000000" w:rsidR="00000000" w:rsidRPr="00000000">
        <w:rPr>
          <w:b w:val="1"/>
          <w:rtl w:val="0"/>
        </w:rPr>
        <w:t xml:space="preserve">“The Trace” - Ask them when and how they knew what they know. It won’t match up. It will prove them to be the lairs </w:t>
      </w:r>
    </w:p>
    <w:p w:rsidR="00000000" w:rsidDel="00000000" w:rsidP="00000000" w:rsidRDefault="00000000" w:rsidRPr="00000000" w14:paraId="0000019C">
      <w:pPr>
        <w:spacing w:line="331.2" w:lineRule="auto"/>
        <w:rPr>
          <w:b w:val="1"/>
        </w:rPr>
      </w:pPr>
      <w:r w:rsidDel="00000000" w:rsidR="00000000" w:rsidRPr="00000000">
        <w:rPr>
          <w:b w:val="1"/>
          <w:rtl w:val="0"/>
        </w:rPr>
        <w:t xml:space="preserve">“A Perfect Nightmare”</w:t>
      </w:r>
    </w:p>
    <w:p w:rsidR="00000000" w:rsidDel="00000000" w:rsidP="00000000" w:rsidRDefault="00000000" w:rsidRPr="00000000" w14:paraId="0000019D">
      <w:pPr>
        <w:spacing w:line="331.2" w:lineRule="auto"/>
        <w:rPr>
          <w:b w:val="1"/>
        </w:rPr>
      </w:pPr>
      <w:r w:rsidDel="00000000" w:rsidR="00000000" w:rsidRPr="00000000">
        <w:rPr>
          <w:rtl w:val="0"/>
        </w:rPr>
      </w:r>
    </w:p>
    <w:p w:rsidR="00000000" w:rsidDel="00000000" w:rsidP="00000000" w:rsidRDefault="00000000" w:rsidRPr="00000000" w14:paraId="0000019E">
      <w:pPr>
        <w:spacing w:line="331.2" w:lineRule="auto"/>
        <w:rPr>
          <w:b w:val="1"/>
        </w:rPr>
      </w:pPr>
      <w:r w:rsidDel="00000000" w:rsidR="00000000" w:rsidRPr="00000000">
        <w:rPr>
          <w:b w:val="1"/>
          <w:rtl w:val="0"/>
        </w:rPr>
        <w:t xml:space="preserve">“Everything has a way.”</w:t>
      </w:r>
    </w:p>
    <w:p w:rsidR="00000000" w:rsidDel="00000000" w:rsidP="00000000" w:rsidRDefault="00000000" w:rsidRPr="00000000" w14:paraId="0000019F">
      <w:pPr>
        <w:spacing w:line="331.2" w:lineRule="auto"/>
        <w:rPr>
          <w:b w:val="1"/>
        </w:rPr>
      </w:pPr>
      <w:r w:rsidDel="00000000" w:rsidR="00000000" w:rsidRPr="00000000">
        <w:rPr>
          <w:rtl w:val="0"/>
        </w:rPr>
      </w:r>
    </w:p>
    <w:p w:rsidR="00000000" w:rsidDel="00000000" w:rsidP="00000000" w:rsidRDefault="00000000" w:rsidRPr="00000000" w14:paraId="000001A0">
      <w:pPr>
        <w:spacing w:line="331.2" w:lineRule="auto"/>
        <w:rPr>
          <w:b w:val="1"/>
        </w:rPr>
      </w:pPr>
      <w:r w:rsidDel="00000000" w:rsidR="00000000" w:rsidRPr="00000000">
        <w:rPr>
          <w:b w:val="1"/>
          <w:rtl w:val="0"/>
        </w:rPr>
        <w:t xml:space="preserve">“Takana” - </w:t>
      </w:r>
    </w:p>
    <w:p w:rsidR="00000000" w:rsidDel="00000000" w:rsidP="00000000" w:rsidRDefault="00000000" w:rsidRPr="00000000" w14:paraId="000001A1">
      <w:pPr>
        <w:spacing w:line="331.2" w:lineRule="auto"/>
        <w:rPr>
          <w:b w:val="1"/>
        </w:rPr>
      </w:pPr>
      <w:r w:rsidDel="00000000" w:rsidR="00000000" w:rsidRPr="00000000">
        <w:rPr>
          <w:b w:val="1"/>
          <w:rtl w:val="0"/>
        </w:rPr>
        <w:t xml:space="preserve">“The Golden Sun” - 2D(or 3D) jRPG.-</w:t>
      </w:r>
    </w:p>
    <w:p w:rsidR="00000000" w:rsidDel="00000000" w:rsidP="00000000" w:rsidRDefault="00000000" w:rsidRPr="00000000" w14:paraId="000001A2">
      <w:pPr>
        <w:spacing w:line="331.2" w:lineRule="auto"/>
        <w:rPr>
          <w:b w:val="1"/>
        </w:rPr>
      </w:pPr>
      <w:r w:rsidDel="00000000" w:rsidR="00000000" w:rsidRPr="00000000">
        <w:rPr>
          <w:rtl w:val="0"/>
        </w:rPr>
      </w:r>
    </w:p>
    <w:p w:rsidR="00000000" w:rsidDel="00000000" w:rsidP="00000000" w:rsidRDefault="00000000" w:rsidRPr="00000000" w14:paraId="000001A3">
      <w:pPr>
        <w:spacing w:line="331.2" w:lineRule="auto"/>
        <w:rPr>
          <w:b w:val="1"/>
        </w:rPr>
      </w:pPr>
      <w:r w:rsidDel="00000000" w:rsidR="00000000" w:rsidRPr="00000000">
        <w:rPr>
          <w:b w:val="1"/>
          <w:rtl w:val="0"/>
        </w:rPr>
        <w:t xml:space="preserve">“Poculate” - It’s what they do.</w:t>
      </w:r>
    </w:p>
    <w:p w:rsidR="00000000" w:rsidDel="00000000" w:rsidP="00000000" w:rsidRDefault="00000000" w:rsidRPr="00000000" w14:paraId="000001A4">
      <w:pPr>
        <w:spacing w:line="331.2" w:lineRule="auto"/>
        <w:rPr>
          <w:b w:val="1"/>
        </w:rPr>
      </w:pPr>
      <w:r w:rsidDel="00000000" w:rsidR="00000000" w:rsidRPr="00000000">
        <w:rPr>
          <w:rtl w:val="0"/>
        </w:rPr>
      </w:r>
    </w:p>
    <w:p w:rsidR="00000000" w:rsidDel="00000000" w:rsidP="00000000" w:rsidRDefault="00000000" w:rsidRPr="00000000" w14:paraId="000001A5">
      <w:pPr>
        <w:spacing w:line="331.2" w:lineRule="auto"/>
        <w:rPr>
          <w:b w:val="1"/>
        </w:rPr>
      </w:pPr>
      <w:r w:rsidDel="00000000" w:rsidR="00000000" w:rsidRPr="00000000">
        <w:rPr>
          <w:b w:val="1"/>
          <w:rtl w:val="0"/>
        </w:rPr>
        <w:t xml:space="preserve">“Justice In Another Life” </w:t>
      </w:r>
    </w:p>
    <w:p w:rsidR="00000000" w:rsidDel="00000000" w:rsidP="00000000" w:rsidRDefault="00000000" w:rsidRPr="00000000" w14:paraId="000001A6">
      <w:pPr>
        <w:spacing w:line="331.2" w:lineRule="auto"/>
        <w:rPr>
          <w:b w:val="1"/>
        </w:rPr>
      </w:pPr>
      <w:r w:rsidDel="00000000" w:rsidR="00000000" w:rsidRPr="00000000">
        <w:rPr>
          <w:rtl w:val="0"/>
        </w:rPr>
      </w:r>
    </w:p>
    <w:p w:rsidR="00000000" w:rsidDel="00000000" w:rsidP="00000000" w:rsidRDefault="00000000" w:rsidRPr="00000000" w14:paraId="000001A7">
      <w:pPr>
        <w:spacing w:line="331.2" w:lineRule="auto"/>
        <w:rPr>
          <w:b w:val="1"/>
        </w:rPr>
      </w:pPr>
      <w:r w:rsidDel="00000000" w:rsidR="00000000" w:rsidRPr="00000000">
        <w:rPr>
          <w:b w:val="1"/>
          <w:rtl w:val="0"/>
        </w:rPr>
        <w:t xml:space="preserve">“Just Kidding.” A story about a smart bright kid, who is attacked by jealous bullies, and the movie is about him overcoming them, and being happy anyway. Even if it takes the rest of his life.</w:t>
      </w:r>
    </w:p>
    <w:p w:rsidR="00000000" w:rsidDel="00000000" w:rsidP="00000000" w:rsidRDefault="00000000" w:rsidRPr="00000000" w14:paraId="000001A8">
      <w:pPr>
        <w:spacing w:line="331.2" w:lineRule="auto"/>
        <w:rPr>
          <w:b w:val="1"/>
        </w:rPr>
      </w:pPr>
      <w:r w:rsidDel="00000000" w:rsidR="00000000" w:rsidRPr="00000000">
        <w:rPr>
          <w:rtl w:val="0"/>
        </w:rPr>
      </w:r>
    </w:p>
    <w:p w:rsidR="00000000" w:rsidDel="00000000" w:rsidP="00000000" w:rsidRDefault="00000000" w:rsidRPr="00000000" w14:paraId="000001A9">
      <w:pPr>
        <w:spacing w:line="331.2" w:lineRule="auto"/>
        <w:rPr>
          <w:b w:val="1"/>
        </w:rPr>
      </w:pPr>
      <w:r w:rsidDel="00000000" w:rsidR="00000000" w:rsidRPr="00000000">
        <w:rPr>
          <w:b w:val="1"/>
          <w:rtl w:val="0"/>
        </w:rPr>
        <w:t xml:space="preserve">“You can’t be heroes anymore.”</w:t>
      </w:r>
    </w:p>
    <w:p w:rsidR="00000000" w:rsidDel="00000000" w:rsidP="00000000" w:rsidRDefault="00000000" w:rsidRPr="00000000" w14:paraId="000001AA">
      <w:pPr>
        <w:spacing w:line="331.2" w:lineRule="auto"/>
        <w:rPr>
          <w:b w:val="1"/>
        </w:rPr>
      </w:pPr>
      <w:r w:rsidDel="00000000" w:rsidR="00000000" w:rsidRPr="00000000">
        <w:rPr>
          <w:rtl w:val="0"/>
        </w:rPr>
      </w:r>
    </w:p>
    <w:sdt>
      <w:sdtPr>
        <w:tag w:val="goog_rdk_1"/>
      </w:sdtPr>
      <w:sdtContent>
        <w:p w:rsidR="00000000" w:rsidDel="00000000" w:rsidP="00000000" w:rsidRDefault="00000000" w:rsidRPr="00000000" w14:paraId="000001AB">
          <w:pPr>
            <w:spacing w:line="331.2" w:lineRule="auto"/>
            <w:rPr>
              <w:ins w:author="Anthony Wells" w:id="0" w:date="2022-07-28T10:39:51Z"/>
              <w:b w:val="1"/>
            </w:rPr>
          </w:pPr>
          <w:r w:rsidDel="00000000" w:rsidR="00000000" w:rsidRPr="00000000">
            <w:rPr>
              <w:b w:val="1"/>
              <w:rtl w:val="0"/>
            </w:rPr>
            <w:t xml:space="preserve">“Nigger, you ain’t worth the spit in my mouth.” - </w:t>
          </w:r>
          <w:sdt>
            <w:sdtPr>
              <w:tag w:val="goog_rdk_0"/>
            </w:sdtPr>
            <w:sdtContent>
              <w:ins w:author="Anthony Wells" w:id="0" w:date="2022-07-28T10:39:51Z">
                <w:r w:rsidDel="00000000" w:rsidR="00000000" w:rsidRPr="00000000">
                  <w:rPr>
                    <w:rtl w:val="0"/>
                  </w:rPr>
                </w:r>
              </w:ins>
            </w:sdtContent>
          </w:sdt>
        </w:p>
      </w:sdtContent>
    </w:sdt>
    <w:sdt>
      <w:sdtPr>
        <w:tag w:val="goog_rdk_3"/>
      </w:sdtPr>
      <w:sdtContent>
        <w:p w:rsidR="00000000" w:rsidDel="00000000" w:rsidP="00000000" w:rsidRDefault="00000000" w:rsidRPr="00000000" w14:paraId="000001AC">
          <w:pPr>
            <w:spacing w:line="331.2" w:lineRule="auto"/>
            <w:rPr>
              <w:ins w:author="Anthony Wells" w:id="0" w:date="2022-07-28T10:39:51Z"/>
              <w:b w:val="1"/>
            </w:rPr>
          </w:pPr>
          <w:sdt>
            <w:sdtPr>
              <w:tag w:val="goog_rdk_2"/>
            </w:sdtPr>
            <w:sdtContent>
              <w:ins w:author="Anthony Wells" w:id="0" w:date="2022-07-28T10:39:51Z">
                <w:r w:rsidDel="00000000" w:rsidR="00000000" w:rsidRPr="00000000">
                  <w:rPr>
                    <w:rtl w:val="0"/>
                  </w:rPr>
                </w:r>
              </w:ins>
            </w:sdtContent>
          </w:sdt>
        </w:p>
      </w:sdtContent>
    </w:sdt>
    <w:p w:rsidR="00000000" w:rsidDel="00000000" w:rsidP="00000000" w:rsidRDefault="00000000" w:rsidRPr="00000000" w14:paraId="000001AD">
      <w:pPr>
        <w:spacing w:line="331.2" w:lineRule="auto"/>
        <w:rPr>
          <w:b w:val="1"/>
        </w:rPr>
      </w:pPr>
      <w:r w:rsidDel="00000000" w:rsidR="00000000" w:rsidRPr="00000000">
        <w:rPr>
          <w:rtl w:val="0"/>
        </w:rPr>
      </w:r>
    </w:p>
    <w:p w:rsidR="00000000" w:rsidDel="00000000" w:rsidP="00000000" w:rsidRDefault="00000000" w:rsidRPr="00000000" w14:paraId="000001AE">
      <w:pPr>
        <w:spacing w:line="331.2" w:lineRule="auto"/>
        <w:rPr>
          <w:b w:val="1"/>
        </w:rPr>
      </w:pPr>
      <w:r w:rsidDel="00000000" w:rsidR="00000000" w:rsidRPr="00000000">
        <w:rPr>
          <w:rtl w:val="0"/>
        </w:rPr>
      </w:r>
    </w:p>
    <w:p w:rsidR="00000000" w:rsidDel="00000000" w:rsidP="00000000" w:rsidRDefault="00000000" w:rsidRPr="00000000" w14:paraId="000001AF">
      <w:pPr>
        <w:spacing w:line="331.2" w:lineRule="auto"/>
        <w:rPr>
          <w:b w:val="1"/>
        </w:rPr>
      </w:pPr>
      <w:r w:rsidDel="00000000" w:rsidR="00000000" w:rsidRPr="00000000">
        <w:rPr>
          <w:rtl w:val="0"/>
        </w:rPr>
      </w:r>
    </w:p>
    <w:p w:rsidR="00000000" w:rsidDel="00000000" w:rsidP="00000000" w:rsidRDefault="00000000" w:rsidRPr="00000000" w14:paraId="000001B0">
      <w:pPr>
        <w:spacing w:line="331.2" w:lineRule="auto"/>
        <w:rPr>
          <w:b w:val="1"/>
        </w:rPr>
      </w:pPr>
      <w:r w:rsidDel="00000000" w:rsidR="00000000" w:rsidRPr="00000000">
        <w:rPr>
          <w:rtl w:val="0"/>
        </w:rPr>
      </w:r>
    </w:p>
    <w:p w:rsidR="00000000" w:rsidDel="00000000" w:rsidP="00000000" w:rsidRDefault="00000000" w:rsidRPr="00000000" w14:paraId="000001B1">
      <w:pPr>
        <w:spacing w:line="331.2" w:lineRule="auto"/>
        <w:rPr>
          <w:b w:val="1"/>
        </w:rPr>
      </w:pPr>
      <w:r w:rsidDel="00000000" w:rsidR="00000000" w:rsidRPr="00000000">
        <w:rPr>
          <w:rtl w:val="0"/>
        </w:rPr>
      </w:r>
    </w:p>
    <w:p w:rsidR="00000000" w:rsidDel="00000000" w:rsidP="00000000" w:rsidRDefault="00000000" w:rsidRPr="00000000" w14:paraId="000001B2">
      <w:pPr>
        <w:spacing w:line="331.2" w:lineRule="auto"/>
        <w:rPr>
          <w:b w:val="1"/>
        </w:rPr>
      </w:pPr>
      <w:r w:rsidDel="00000000" w:rsidR="00000000" w:rsidRPr="00000000">
        <w:rPr>
          <w:b w:val="1"/>
          <w:rtl w:val="0"/>
        </w:rPr>
        <w:t xml:space="preserve">“B.R.A.I.N” - Beginning Reality Artificial Intelligence Network. The concept is, a child in a utopian future, is placed into a virtual reality, a simulation of life on earth in the 1990’s. So that when he is awakened from his virtual reality, he can understand and appreciate the paradise of the future, through </w:t>
      </w:r>
    </w:p>
    <w:p w:rsidR="00000000" w:rsidDel="00000000" w:rsidP="00000000" w:rsidRDefault="00000000" w:rsidRPr="00000000" w14:paraId="000001B3">
      <w:pPr>
        <w:spacing w:line="331.2" w:lineRule="auto"/>
        <w:rPr>
          <w:b w:val="1"/>
        </w:rPr>
      </w:pPr>
      <w:r w:rsidDel="00000000" w:rsidR="00000000" w:rsidRPr="00000000">
        <w:rPr>
          <w:b w:val="1"/>
          <w:rtl w:val="0"/>
        </w:rPr>
        <w:t xml:space="preserve">the contrast of how bad and horrific life could be in the past.</w:t>
      </w:r>
    </w:p>
    <w:p w:rsidR="00000000" w:rsidDel="00000000" w:rsidP="00000000" w:rsidRDefault="00000000" w:rsidRPr="00000000" w14:paraId="000001B4">
      <w:pPr>
        <w:spacing w:line="331.2" w:lineRule="auto"/>
        <w:rPr>
          <w:b w:val="1"/>
        </w:rPr>
      </w:pPr>
      <w:r w:rsidDel="00000000" w:rsidR="00000000" w:rsidRPr="00000000">
        <w:rPr>
          <w:rtl w:val="0"/>
        </w:rPr>
      </w:r>
    </w:p>
    <w:p w:rsidR="00000000" w:rsidDel="00000000" w:rsidP="00000000" w:rsidRDefault="00000000" w:rsidRPr="00000000" w14:paraId="000001B5">
      <w:pPr>
        <w:spacing w:line="331.2" w:lineRule="auto"/>
        <w:rPr>
          <w:b w:val="1"/>
        </w:rPr>
      </w:pPr>
      <w:r w:rsidDel="00000000" w:rsidR="00000000" w:rsidRPr="00000000">
        <w:rPr>
          <w:b w:val="1"/>
          <w:rtl w:val="0"/>
        </w:rPr>
        <w:t xml:space="preserve">“Wild Thrillers” - A sad truth about a beautiful world.</w:t>
      </w:r>
    </w:p>
    <w:p w:rsidR="00000000" w:rsidDel="00000000" w:rsidP="00000000" w:rsidRDefault="00000000" w:rsidRPr="00000000" w14:paraId="000001B6">
      <w:pPr>
        <w:spacing w:line="331.2" w:lineRule="auto"/>
        <w:rPr>
          <w:b w:val="1"/>
        </w:rPr>
      </w:pPr>
      <w:r w:rsidDel="00000000" w:rsidR="00000000" w:rsidRPr="00000000">
        <w:rPr>
          <w:rtl w:val="0"/>
        </w:rPr>
      </w:r>
    </w:p>
    <w:p w:rsidR="00000000" w:rsidDel="00000000" w:rsidP="00000000" w:rsidRDefault="00000000" w:rsidRPr="00000000" w14:paraId="000001B7">
      <w:pPr>
        <w:spacing w:line="331.2" w:lineRule="auto"/>
        <w:rPr>
          <w:b w:val="1"/>
        </w:rPr>
      </w:pPr>
      <w:r w:rsidDel="00000000" w:rsidR="00000000" w:rsidRPr="00000000">
        <w:rPr>
          <w:b w:val="1"/>
          <w:rtl w:val="0"/>
        </w:rPr>
        <w:t xml:space="preserve">“Noah’s Song.” (Play.Rewind.Play.Rewind)4</w:t>
      </w:r>
    </w:p>
    <w:p w:rsidR="00000000" w:rsidDel="00000000" w:rsidP="00000000" w:rsidRDefault="00000000" w:rsidRPr="00000000" w14:paraId="000001B8">
      <w:pPr>
        <w:spacing w:line="331.2" w:lineRule="auto"/>
        <w:rPr>
          <w:b w:val="1"/>
        </w:rPr>
      </w:pPr>
      <w:r w:rsidDel="00000000" w:rsidR="00000000" w:rsidRPr="00000000">
        <w:rPr>
          <w:rtl w:val="0"/>
        </w:rPr>
      </w:r>
    </w:p>
    <w:p w:rsidR="00000000" w:rsidDel="00000000" w:rsidP="00000000" w:rsidRDefault="00000000" w:rsidRPr="00000000" w14:paraId="000001B9">
      <w:pPr>
        <w:spacing w:line="331.2" w:lineRule="auto"/>
        <w:rPr>
          <w:b w:val="1"/>
        </w:rPr>
      </w:pPr>
      <w:r w:rsidDel="00000000" w:rsidR="00000000" w:rsidRPr="00000000">
        <w:rPr>
          <w:rtl w:val="0"/>
        </w:rPr>
      </w:r>
    </w:p>
    <w:p w:rsidR="00000000" w:rsidDel="00000000" w:rsidP="00000000" w:rsidRDefault="00000000" w:rsidRPr="00000000" w14:paraId="000001BA">
      <w:pPr>
        <w:spacing w:line="331.2" w:lineRule="auto"/>
        <w:rPr>
          <w:b w:val="1"/>
        </w:rPr>
      </w:pPr>
      <w:r w:rsidDel="00000000" w:rsidR="00000000" w:rsidRPr="00000000">
        <w:rPr>
          <w:b w:val="1"/>
          <w:rtl w:val="0"/>
        </w:rPr>
        <w:t xml:space="preserve">https://www.blogger.com/blog/posts/7091517205968268185?tab=rj&amp;bpli=1&amp;pli=1</w:t>
      </w:r>
    </w:p>
    <w:p w:rsidR="00000000" w:rsidDel="00000000" w:rsidP="00000000" w:rsidRDefault="00000000" w:rsidRPr="00000000" w14:paraId="000001BB">
      <w:pPr>
        <w:spacing w:line="331.2" w:lineRule="auto"/>
        <w:rPr>
          <w:b w:val="1"/>
        </w:rPr>
      </w:pPr>
      <w:r w:rsidDel="00000000" w:rsidR="00000000" w:rsidRPr="00000000">
        <w:rPr>
          <w:rtl w:val="0"/>
        </w:rPr>
      </w:r>
    </w:p>
    <w:p w:rsidR="00000000" w:rsidDel="00000000" w:rsidP="00000000" w:rsidRDefault="00000000" w:rsidRPr="00000000" w14:paraId="000001BC">
      <w:pPr>
        <w:spacing w:line="331.2" w:lineRule="auto"/>
        <w:rPr>
          <w:b w:val="1"/>
        </w:rPr>
      </w:pPr>
      <w:r w:rsidDel="00000000" w:rsidR="00000000" w:rsidRPr="00000000">
        <w:rPr>
          <w:b w:val="1"/>
          <w:rtl w:val="0"/>
        </w:rPr>
        <w:t xml:space="preserve">“Paradise” - Wouldn’t it be nice to spend a day or two, in paradise with you. (Song - 1998)</w:t>
      </w:r>
    </w:p>
    <w:p w:rsidR="00000000" w:rsidDel="00000000" w:rsidP="00000000" w:rsidRDefault="00000000" w:rsidRPr="00000000" w14:paraId="000001BD">
      <w:pPr>
        <w:spacing w:line="331.2" w:lineRule="auto"/>
        <w:rPr>
          <w:b w:val="1"/>
        </w:rPr>
      </w:pPr>
      <w:r w:rsidDel="00000000" w:rsidR="00000000" w:rsidRPr="00000000">
        <w:rPr>
          <w:rtl w:val="0"/>
        </w:rPr>
      </w:r>
    </w:p>
    <w:p w:rsidR="00000000" w:rsidDel="00000000" w:rsidP="00000000" w:rsidRDefault="00000000" w:rsidRPr="00000000" w14:paraId="000001BE">
      <w:pPr>
        <w:spacing w:line="331.2" w:lineRule="auto"/>
        <w:rPr>
          <w:b w:val="1"/>
        </w:rPr>
      </w:pPr>
      <w:r w:rsidDel="00000000" w:rsidR="00000000" w:rsidRPr="00000000">
        <w:rPr>
          <w:b w:val="1"/>
          <w:rtl w:val="0"/>
        </w:rPr>
        <w:t xml:space="preserve">“Men with guns.”</w:t>
      </w:r>
    </w:p>
    <w:p w:rsidR="00000000" w:rsidDel="00000000" w:rsidP="00000000" w:rsidRDefault="00000000" w:rsidRPr="00000000" w14:paraId="000001BF">
      <w:pPr>
        <w:spacing w:line="331.2" w:lineRule="auto"/>
        <w:rPr>
          <w:b w:val="1"/>
        </w:rPr>
      </w:pPr>
      <w:r w:rsidDel="00000000" w:rsidR="00000000" w:rsidRPr="00000000">
        <w:rPr>
          <w:rtl w:val="0"/>
        </w:rPr>
      </w:r>
    </w:p>
    <w:p w:rsidR="00000000" w:rsidDel="00000000" w:rsidP="00000000" w:rsidRDefault="00000000" w:rsidRPr="00000000" w14:paraId="000001C0">
      <w:pPr>
        <w:spacing w:line="331.2" w:lineRule="auto"/>
        <w:rPr>
          <w:b w:val="1"/>
        </w:rPr>
      </w:pPr>
      <w:r w:rsidDel="00000000" w:rsidR="00000000" w:rsidRPr="00000000">
        <w:rPr>
          <w:b w:val="1"/>
          <w:rtl w:val="0"/>
        </w:rPr>
        <w:t xml:space="preserve">“One Heaven” - A story of how heaven, god and his angels work behind the scenes to make life as beautiful and loving an experience as they can. Not everyone knows, but everyone benefits.</w:t>
      </w:r>
    </w:p>
    <w:p w:rsidR="00000000" w:rsidDel="00000000" w:rsidP="00000000" w:rsidRDefault="00000000" w:rsidRPr="00000000" w14:paraId="000001C1">
      <w:pPr>
        <w:spacing w:line="331.2" w:lineRule="auto"/>
        <w:rPr>
          <w:b w:val="1"/>
        </w:rPr>
      </w:pPr>
      <w:r w:rsidDel="00000000" w:rsidR="00000000" w:rsidRPr="00000000">
        <w:rPr>
          <w:rtl w:val="0"/>
        </w:rPr>
      </w:r>
    </w:p>
    <w:p w:rsidR="00000000" w:rsidDel="00000000" w:rsidP="00000000" w:rsidRDefault="00000000" w:rsidRPr="00000000" w14:paraId="000001C2">
      <w:pPr>
        <w:spacing w:line="331.2" w:lineRule="auto"/>
        <w:rPr>
          <w:b w:val="1"/>
        </w:rPr>
      </w:pPr>
      <w:r w:rsidDel="00000000" w:rsidR="00000000" w:rsidRPr="00000000">
        <w:rPr>
          <w:b w:val="1"/>
          <w:rtl w:val="0"/>
        </w:rPr>
        <w:t xml:space="preserve">“Hold my beer.”</w:t>
      </w:r>
    </w:p>
    <w:p w:rsidR="00000000" w:rsidDel="00000000" w:rsidP="00000000" w:rsidRDefault="00000000" w:rsidRPr="00000000" w14:paraId="000001C3">
      <w:pPr>
        <w:spacing w:line="331.2" w:lineRule="auto"/>
        <w:rPr>
          <w:b w:val="1"/>
        </w:rPr>
      </w:pPr>
      <w:r w:rsidDel="00000000" w:rsidR="00000000" w:rsidRPr="00000000">
        <w:rPr>
          <w:rtl w:val="0"/>
        </w:rPr>
      </w:r>
    </w:p>
    <w:p w:rsidR="00000000" w:rsidDel="00000000" w:rsidP="00000000" w:rsidRDefault="00000000" w:rsidRPr="00000000" w14:paraId="000001C4">
      <w:pPr>
        <w:spacing w:line="331.2" w:lineRule="auto"/>
        <w:rPr>
          <w:b w:val="1"/>
        </w:rPr>
      </w:pPr>
      <w:r w:rsidDel="00000000" w:rsidR="00000000" w:rsidRPr="00000000">
        <w:rPr>
          <w:b w:val="1"/>
          <w:rtl w:val="0"/>
        </w:rPr>
        <w:t xml:space="preserve">“Where did the Music go?” (song - 1999)-  The burning bush and the endless desert.</w:t>
      </w:r>
    </w:p>
    <w:p w:rsidR="00000000" w:rsidDel="00000000" w:rsidP="00000000" w:rsidRDefault="00000000" w:rsidRPr="00000000" w14:paraId="000001C5">
      <w:pPr>
        <w:spacing w:line="331.2" w:lineRule="auto"/>
        <w:rPr>
          <w:b w:val="1"/>
        </w:rPr>
      </w:pPr>
      <w:r w:rsidDel="00000000" w:rsidR="00000000" w:rsidRPr="00000000">
        <w:rPr>
          <w:rtl w:val="0"/>
        </w:rPr>
      </w:r>
    </w:p>
    <w:p w:rsidR="00000000" w:rsidDel="00000000" w:rsidP="00000000" w:rsidRDefault="00000000" w:rsidRPr="00000000" w14:paraId="000001C6">
      <w:pPr>
        <w:spacing w:line="331.2" w:lineRule="auto"/>
        <w:rPr>
          <w:b w:val="1"/>
        </w:rPr>
      </w:pPr>
      <w:r w:rsidDel="00000000" w:rsidR="00000000" w:rsidRPr="00000000">
        <w:rPr>
          <w:b w:val="1"/>
          <w:rtl w:val="0"/>
        </w:rPr>
        <w:t xml:space="preserve">“Deletion Protocol” - When a human or group become too high profile and bad, a world-wide deletion protocol is activated, to “delete” them from society.</w:t>
      </w:r>
    </w:p>
    <w:p w:rsidR="00000000" w:rsidDel="00000000" w:rsidP="00000000" w:rsidRDefault="00000000" w:rsidRPr="00000000" w14:paraId="000001C7">
      <w:pPr>
        <w:spacing w:line="331.2" w:lineRule="auto"/>
        <w:rPr>
          <w:b w:val="1"/>
        </w:rPr>
      </w:pPr>
      <w:r w:rsidDel="00000000" w:rsidR="00000000" w:rsidRPr="00000000">
        <w:rPr>
          <w:rtl w:val="0"/>
        </w:rPr>
      </w:r>
    </w:p>
    <w:p w:rsidR="00000000" w:rsidDel="00000000" w:rsidP="00000000" w:rsidRDefault="00000000" w:rsidRPr="00000000" w14:paraId="000001C8">
      <w:pPr>
        <w:spacing w:line="331.2" w:lineRule="auto"/>
        <w:rPr>
          <w:b w:val="1"/>
        </w:rPr>
      </w:pPr>
      <w:r w:rsidDel="00000000" w:rsidR="00000000" w:rsidRPr="00000000">
        <w:rPr>
          <w:b w:val="1"/>
          <w:rtl w:val="0"/>
        </w:rPr>
        <w:t xml:space="preserve">“So I hide” - Song (1998)</w:t>
      </w:r>
    </w:p>
    <w:p w:rsidR="00000000" w:rsidDel="00000000" w:rsidP="00000000" w:rsidRDefault="00000000" w:rsidRPr="00000000" w14:paraId="000001C9">
      <w:pPr>
        <w:spacing w:line="331.2" w:lineRule="auto"/>
        <w:rPr>
          <w:b w:val="1"/>
        </w:rPr>
      </w:pPr>
      <w:r w:rsidDel="00000000" w:rsidR="00000000" w:rsidRPr="00000000">
        <w:rPr>
          <w:rtl w:val="0"/>
        </w:rPr>
      </w:r>
    </w:p>
    <w:p w:rsidR="00000000" w:rsidDel="00000000" w:rsidP="00000000" w:rsidRDefault="00000000" w:rsidRPr="00000000" w14:paraId="000001CA">
      <w:pPr>
        <w:spacing w:line="331.2" w:lineRule="auto"/>
        <w:rPr>
          <w:b w:val="1"/>
        </w:rPr>
      </w:pPr>
      <w:r w:rsidDel="00000000" w:rsidR="00000000" w:rsidRPr="00000000">
        <w:rPr>
          <w:b w:val="1"/>
          <w:rtl w:val="0"/>
        </w:rPr>
        <w:t xml:space="preserve">“When Two Lovers Collide” (Song) 1998</w:t>
      </w:r>
    </w:p>
    <w:p w:rsidR="00000000" w:rsidDel="00000000" w:rsidP="00000000" w:rsidRDefault="00000000" w:rsidRPr="00000000" w14:paraId="000001CB">
      <w:pPr>
        <w:spacing w:line="331.2" w:lineRule="auto"/>
        <w:rPr>
          <w:b w:val="1"/>
        </w:rPr>
      </w:pPr>
      <w:r w:rsidDel="00000000" w:rsidR="00000000" w:rsidRPr="00000000">
        <w:rPr>
          <w:rtl w:val="0"/>
        </w:rPr>
      </w:r>
    </w:p>
    <w:p w:rsidR="00000000" w:rsidDel="00000000" w:rsidP="00000000" w:rsidRDefault="00000000" w:rsidRPr="00000000" w14:paraId="000001CC">
      <w:pPr>
        <w:spacing w:line="331.2" w:lineRule="auto"/>
        <w:rPr>
          <w:b w:val="1"/>
        </w:rPr>
      </w:pPr>
      <w:r w:rsidDel="00000000" w:rsidR="00000000" w:rsidRPr="00000000">
        <w:rPr>
          <w:b w:val="1"/>
          <w:rtl w:val="0"/>
        </w:rPr>
        <w:t xml:space="preserve">“Whatever happened to the happy days.” (Song) 1998</w:t>
      </w:r>
    </w:p>
    <w:p w:rsidR="00000000" w:rsidDel="00000000" w:rsidP="00000000" w:rsidRDefault="00000000" w:rsidRPr="00000000" w14:paraId="000001CD">
      <w:pPr>
        <w:spacing w:line="331.2" w:lineRule="auto"/>
        <w:rPr>
          <w:b w:val="1"/>
        </w:rPr>
      </w:pPr>
      <w:r w:rsidDel="00000000" w:rsidR="00000000" w:rsidRPr="00000000">
        <w:rPr>
          <w:rtl w:val="0"/>
        </w:rPr>
      </w:r>
    </w:p>
    <w:p w:rsidR="00000000" w:rsidDel="00000000" w:rsidP="00000000" w:rsidRDefault="00000000" w:rsidRPr="00000000" w14:paraId="000001CE">
      <w:pPr>
        <w:spacing w:line="331.2" w:lineRule="auto"/>
        <w:rPr>
          <w:b w:val="1"/>
        </w:rPr>
      </w:pPr>
      <w:r w:rsidDel="00000000" w:rsidR="00000000" w:rsidRPr="00000000">
        <w:rPr>
          <w:b w:val="1"/>
          <w:rtl w:val="0"/>
        </w:rPr>
        <w:t xml:space="preserve">“The Simpsons - Rush ‘Em” - A far away planet watches and loves the simpsons, they set sail to earth to find them. Turns out on the real earth, the simpson is not a tv show, it is a real place  with all the characters are real. They must stop the aliens form taking over earth in revenge.</w:t>
      </w:r>
    </w:p>
    <w:p w:rsidR="00000000" w:rsidDel="00000000" w:rsidP="00000000" w:rsidRDefault="00000000" w:rsidRPr="00000000" w14:paraId="000001CF">
      <w:pPr>
        <w:spacing w:line="331.2" w:lineRule="auto"/>
        <w:rPr>
          <w:b w:val="1"/>
        </w:rPr>
      </w:pPr>
      <w:r w:rsidDel="00000000" w:rsidR="00000000" w:rsidRPr="00000000">
        <w:rPr>
          <w:rtl w:val="0"/>
        </w:rPr>
      </w:r>
    </w:p>
    <w:p w:rsidR="00000000" w:rsidDel="00000000" w:rsidP="00000000" w:rsidRDefault="00000000" w:rsidRPr="00000000" w14:paraId="000001D0">
      <w:pPr>
        <w:spacing w:line="331.2" w:lineRule="auto"/>
        <w:rPr>
          <w:b w:val="1"/>
        </w:rPr>
      </w:pPr>
      <w:r w:rsidDel="00000000" w:rsidR="00000000" w:rsidRPr="00000000">
        <w:rPr>
          <w:b w:val="1"/>
          <w:rtl w:val="0"/>
        </w:rPr>
        <w:t xml:space="preserve">“MTV” - Set me free, song (1999)</w:t>
      </w:r>
    </w:p>
    <w:p w:rsidR="00000000" w:rsidDel="00000000" w:rsidP="00000000" w:rsidRDefault="00000000" w:rsidRPr="00000000" w14:paraId="000001D1">
      <w:pPr>
        <w:spacing w:line="331.2" w:lineRule="auto"/>
        <w:rPr>
          <w:b w:val="1"/>
        </w:rPr>
      </w:pPr>
      <w:r w:rsidDel="00000000" w:rsidR="00000000" w:rsidRPr="00000000">
        <w:rPr>
          <w:rtl w:val="0"/>
        </w:rPr>
      </w:r>
    </w:p>
    <w:p w:rsidR="00000000" w:rsidDel="00000000" w:rsidP="00000000" w:rsidRDefault="00000000" w:rsidRPr="00000000" w14:paraId="000001D2">
      <w:pPr>
        <w:spacing w:line="331.2" w:lineRule="auto"/>
        <w:rPr>
          <w:b w:val="1"/>
        </w:rPr>
      </w:pPr>
      <w:r w:rsidDel="00000000" w:rsidR="00000000" w:rsidRPr="00000000">
        <w:rPr>
          <w:b w:val="1"/>
          <w:rtl w:val="0"/>
        </w:rPr>
        <w:t xml:space="preserve">“Future Calling” It’s in your eyes, I see the future calling. (song, 2003)</w:t>
      </w:r>
    </w:p>
    <w:p w:rsidR="00000000" w:rsidDel="00000000" w:rsidP="00000000" w:rsidRDefault="00000000" w:rsidRPr="00000000" w14:paraId="000001D3">
      <w:pPr>
        <w:spacing w:line="331.2" w:lineRule="auto"/>
        <w:rPr>
          <w:b w:val="1"/>
        </w:rPr>
      </w:pPr>
      <w:r w:rsidDel="00000000" w:rsidR="00000000" w:rsidRPr="00000000">
        <w:rPr>
          <w:rtl w:val="0"/>
        </w:rPr>
      </w:r>
    </w:p>
    <w:p w:rsidR="00000000" w:rsidDel="00000000" w:rsidP="00000000" w:rsidRDefault="00000000" w:rsidRPr="00000000" w14:paraId="000001D4">
      <w:pPr>
        <w:spacing w:line="331.2" w:lineRule="auto"/>
        <w:rPr>
          <w:b w:val="1"/>
        </w:rPr>
      </w:pPr>
      <w:r w:rsidDel="00000000" w:rsidR="00000000" w:rsidRPr="00000000">
        <w:rPr>
          <w:b w:val="1"/>
          <w:rtl w:val="0"/>
        </w:rPr>
        <w:t xml:space="preserve">“Destiny Saga”</w:t>
      </w:r>
    </w:p>
    <w:p w:rsidR="00000000" w:rsidDel="00000000" w:rsidP="00000000" w:rsidRDefault="00000000" w:rsidRPr="00000000" w14:paraId="000001D5">
      <w:pPr>
        <w:spacing w:line="331.2" w:lineRule="auto"/>
        <w:rPr>
          <w:b w:val="1"/>
        </w:rPr>
      </w:pPr>
      <w:r w:rsidDel="00000000" w:rsidR="00000000" w:rsidRPr="00000000">
        <w:rPr>
          <w:rtl w:val="0"/>
        </w:rPr>
      </w:r>
    </w:p>
    <w:p w:rsidR="00000000" w:rsidDel="00000000" w:rsidP="00000000" w:rsidRDefault="00000000" w:rsidRPr="00000000" w14:paraId="000001D6">
      <w:pPr>
        <w:spacing w:line="331.2" w:lineRule="auto"/>
        <w:rPr>
          <w:b w:val="1"/>
        </w:rPr>
      </w:pPr>
      <w:r w:rsidDel="00000000" w:rsidR="00000000" w:rsidRPr="00000000">
        <w:rPr>
          <w:b w:val="1"/>
          <w:rtl w:val="0"/>
        </w:rPr>
        <w:t xml:space="preserve">“The Lone Raven.”</w:t>
      </w:r>
    </w:p>
    <w:p w:rsidR="00000000" w:rsidDel="00000000" w:rsidP="00000000" w:rsidRDefault="00000000" w:rsidRPr="00000000" w14:paraId="000001D7">
      <w:pPr>
        <w:spacing w:line="331.2" w:lineRule="auto"/>
        <w:rPr>
          <w:b w:val="1"/>
        </w:rPr>
      </w:pPr>
      <w:r w:rsidDel="00000000" w:rsidR="00000000" w:rsidRPr="00000000">
        <w:rPr>
          <w:rtl w:val="0"/>
        </w:rPr>
      </w:r>
    </w:p>
    <w:p w:rsidR="00000000" w:rsidDel="00000000" w:rsidP="00000000" w:rsidRDefault="00000000" w:rsidRPr="00000000" w14:paraId="000001D8">
      <w:pPr>
        <w:spacing w:line="331.2" w:lineRule="auto"/>
        <w:rPr>
          <w:b w:val="1"/>
        </w:rPr>
      </w:pPr>
      <w:r w:rsidDel="00000000" w:rsidR="00000000" w:rsidRPr="00000000">
        <w:rPr>
          <w:b w:val="1"/>
          <w:rtl w:val="0"/>
        </w:rPr>
        <w:t xml:space="preserve">“Say Goodbye.” Song, 2003</w:t>
      </w:r>
    </w:p>
    <w:p w:rsidR="00000000" w:rsidDel="00000000" w:rsidP="00000000" w:rsidRDefault="00000000" w:rsidRPr="00000000" w14:paraId="000001D9">
      <w:pPr>
        <w:spacing w:line="331.2" w:lineRule="auto"/>
        <w:rPr>
          <w:b w:val="1"/>
        </w:rPr>
      </w:pPr>
      <w:r w:rsidDel="00000000" w:rsidR="00000000" w:rsidRPr="00000000">
        <w:rPr>
          <w:rtl w:val="0"/>
        </w:rPr>
      </w:r>
    </w:p>
    <w:p w:rsidR="00000000" w:rsidDel="00000000" w:rsidP="00000000" w:rsidRDefault="00000000" w:rsidRPr="00000000" w14:paraId="000001DA">
      <w:pPr>
        <w:spacing w:line="331.2" w:lineRule="auto"/>
        <w:rPr>
          <w:b w:val="1"/>
        </w:rPr>
      </w:pPr>
      <w:r w:rsidDel="00000000" w:rsidR="00000000" w:rsidRPr="00000000">
        <w:rPr>
          <w:b w:val="1"/>
          <w:rtl w:val="0"/>
        </w:rPr>
        <w:t xml:space="preserve">“Chariots Of Light” - Alien contact.</w:t>
      </w:r>
    </w:p>
    <w:p w:rsidR="00000000" w:rsidDel="00000000" w:rsidP="00000000" w:rsidRDefault="00000000" w:rsidRPr="00000000" w14:paraId="000001DB">
      <w:pPr>
        <w:spacing w:line="331.2" w:lineRule="auto"/>
        <w:rPr>
          <w:b w:val="1"/>
        </w:rPr>
      </w:pPr>
      <w:r w:rsidDel="00000000" w:rsidR="00000000" w:rsidRPr="00000000">
        <w:rPr>
          <w:rtl w:val="0"/>
        </w:rPr>
      </w:r>
    </w:p>
    <w:p w:rsidR="00000000" w:rsidDel="00000000" w:rsidP="00000000" w:rsidRDefault="00000000" w:rsidRPr="00000000" w14:paraId="000001DC">
      <w:pPr>
        <w:spacing w:line="331.2" w:lineRule="auto"/>
        <w:rPr>
          <w:b w:val="1"/>
        </w:rPr>
      </w:pPr>
      <w:r w:rsidDel="00000000" w:rsidR="00000000" w:rsidRPr="00000000">
        <w:rPr>
          <w:b w:val="1"/>
          <w:rtl w:val="0"/>
        </w:rPr>
        <w:t xml:space="preserve">5</w:t>
      </w:r>
    </w:p>
    <w:p w:rsidR="00000000" w:rsidDel="00000000" w:rsidP="00000000" w:rsidRDefault="00000000" w:rsidRPr="00000000" w14:paraId="000001DD">
      <w:pPr>
        <w:spacing w:line="331.2" w:lineRule="auto"/>
        <w:rPr>
          <w:b w:val="1"/>
        </w:rPr>
      </w:pPr>
      <w:r w:rsidDel="00000000" w:rsidR="00000000" w:rsidRPr="00000000">
        <w:rPr>
          <w:b w:val="1"/>
          <w:rtl w:val="0"/>
        </w:rPr>
        <w:t xml:space="preserve">“It’s all about you.” I wrote a song, you sang along, it was all about you. Song (2004)</w:t>
      </w:r>
    </w:p>
    <w:p w:rsidR="00000000" w:rsidDel="00000000" w:rsidP="00000000" w:rsidRDefault="00000000" w:rsidRPr="00000000" w14:paraId="000001DE">
      <w:pPr>
        <w:spacing w:line="331.2" w:lineRule="auto"/>
        <w:rPr>
          <w:b w:val="1"/>
        </w:rPr>
      </w:pPr>
      <w:r w:rsidDel="00000000" w:rsidR="00000000" w:rsidRPr="00000000">
        <w:rPr>
          <w:rtl w:val="0"/>
        </w:rPr>
      </w:r>
    </w:p>
    <w:p w:rsidR="00000000" w:rsidDel="00000000" w:rsidP="00000000" w:rsidRDefault="00000000" w:rsidRPr="00000000" w14:paraId="000001DF">
      <w:pPr>
        <w:spacing w:line="331.2" w:lineRule="auto"/>
        <w:rPr>
          <w:b w:val="1"/>
        </w:rPr>
      </w:pPr>
      <w:r w:rsidDel="00000000" w:rsidR="00000000" w:rsidRPr="00000000">
        <w:rPr>
          <w:b w:val="1"/>
          <w:rtl w:val="0"/>
        </w:rPr>
        <w:t xml:space="preserve">“I Heard it the Radio.” I heard it on the radio, love was on it’s way out. Song, (2001)</w:t>
      </w:r>
    </w:p>
    <w:p w:rsidR="00000000" w:rsidDel="00000000" w:rsidP="00000000" w:rsidRDefault="00000000" w:rsidRPr="00000000" w14:paraId="000001E0">
      <w:pPr>
        <w:spacing w:line="331.2" w:lineRule="auto"/>
        <w:rPr>
          <w:b w:val="1"/>
        </w:rPr>
      </w:pPr>
      <w:r w:rsidDel="00000000" w:rsidR="00000000" w:rsidRPr="00000000">
        <w:rPr>
          <w:rtl w:val="0"/>
        </w:rPr>
      </w:r>
    </w:p>
    <w:p w:rsidR="00000000" w:rsidDel="00000000" w:rsidP="00000000" w:rsidRDefault="00000000" w:rsidRPr="00000000" w14:paraId="000001E1">
      <w:pPr>
        <w:spacing w:line="331.2" w:lineRule="auto"/>
        <w:rPr>
          <w:b w:val="1"/>
        </w:rPr>
      </w:pPr>
      <w:r w:rsidDel="00000000" w:rsidR="00000000" w:rsidRPr="00000000">
        <w:rPr>
          <w:b w:val="1"/>
          <w:rtl w:val="0"/>
        </w:rPr>
        <w:t xml:space="preserve">“Hidden Truths”</w:t>
      </w:r>
    </w:p>
    <w:p w:rsidR="00000000" w:rsidDel="00000000" w:rsidP="00000000" w:rsidRDefault="00000000" w:rsidRPr="00000000" w14:paraId="000001E2">
      <w:pPr>
        <w:spacing w:line="331.2" w:lineRule="auto"/>
        <w:rPr>
          <w:b w:val="1"/>
        </w:rPr>
      </w:pPr>
      <w:r w:rsidDel="00000000" w:rsidR="00000000" w:rsidRPr="00000000">
        <w:rPr>
          <w:rtl w:val="0"/>
        </w:rPr>
      </w:r>
    </w:p>
    <w:p w:rsidR="00000000" w:rsidDel="00000000" w:rsidP="00000000" w:rsidRDefault="00000000" w:rsidRPr="00000000" w14:paraId="000001E3">
      <w:pPr>
        <w:spacing w:line="331.2" w:lineRule="auto"/>
        <w:rPr>
          <w:b w:val="1"/>
        </w:rPr>
      </w:pPr>
      <w:r w:rsidDel="00000000" w:rsidR="00000000" w:rsidRPr="00000000">
        <w:rPr>
          <w:b w:val="1"/>
          <w:rtl w:val="0"/>
        </w:rPr>
        <w:t xml:space="preserve">“Oppression” “Freedom” “Liberty” A trilogy about these concepts happening to a mythical nation.</w:t>
      </w:r>
    </w:p>
    <w:p w:rsidR="00000000" w:rsidDel="00000000" w:rsidP="00000000" w:rsidRDefault="00000000" w:rsidRPr="00000000" w14:paraId="000001E4">
      <w:pPr>
        <w:spacing w:line="331.2" w:lineRule="auto"/>
        <w:rPr>
          <w:b w:val="1"/>
        </w:rPr>
      </w:pPr>
      <w:r w:rsidDel="00000000" w:rsidR="00000000" w:rsidRPr="00000000">
        <w:rPr>
          <w:rtl w:val="0"/>
        </w:rPr>
      </w:r>
    </w:p>
    <w:p w:rsidR="00000000" w:rsidDel="00000000" w:rsidP="00000000" w:rsidRDefault="00000000" w:rsidRPr="00000000" w14:paraId="000001E5">
      <w:pPr>
        <w:spacing w:line="331.2" w:lineRule="auto"/>
        <w:rPr>
          <w:b w:val="1"/>
        </w:rPr>
      </w:pPr>
      <w:r w:rsidDel="00000000" w:rsidR="00000000" w:rsidRPr="00000000">
        <w:rPr>
          <w:rtl w:val="0"/>
        </w:rPr>
      </w:r>
    </w:p>
    <w:p w:rsidR="00000000" w:rsidDel="00000000" w:rsidP="00000000" w:rsidRDefault="00000000" w:rsidRPr="00000000" w14:paraId="000001E6">
      <w:pPr>
        <w:spacing w:line="331.2" w:lineRule="auto"/>
        <w:rPr>
          <w:b w:val="1"/>
        </w:rPr>
      </w:pPr>
      <w:r w:rsidDel="00000000" w:rsidR="00000000" w:rsidRPr="00000000">
        <w:rPr>
          <w:b w:val="1"/>
          <w:rtl w:val="0"/>
        </w:rPr>
        <w:t xml:space="preserve">“Better than dope.” (Song, 2001) “I found light, in the dark. I found hope, it’s better than dope.</w:t>
      </w:r>
    </w:p>
    <w:p w:rsidR="00000000" w:rsidDel="00000000" w:rsidP="00000000" w:rsidRDefault="00000000" w:rsidRPr="00000000" w14:paraId="000001E7">
      <w:pPr>
        <w:spacing w:line="331.2" w:lineRule="auto"/>
        <w:rPr>
          <w:b w:val="1"/>
        </w:rPr>
      </w:pPr>
      <w:r w:rsidDel="00000000" w:rsidR="00000000" w:rsidRPr="00000000">
        <w:rPr>
          <w:rtl w:val="0"/>
        </w:rPr>
      </w:r>
    </w:p>
    <w:p w:rsidR="00000000" w:rsidDel="00000000" w:rsidP="00000000" w:rsidRDefault="00000000" w:rsidRPr="00000000" w14:paraId="000001E8">
      <w:pPr>
        <w:spacing w:line="331.2" w:lineRule="auto"/>
        <w:rPr>
          <w:b w:val="1"/>
        </w:rPr>
      </w:pPr>
      <w:r w:rsidDel="00000000" w:rsidR="00000000" w:rsidRPr="00000000">
        <w:rPr>
          <w:b w:val="1"/>
          <w:rtl w:val="0"/>
        </w:rPr>
        <w:t xml:space="preserve">“Man on the run”</w:t>
      </w:r>
    </w:p>
    <w:p w:rsidR="00000000" w:rsidDel="00000000" w:rsidP="00000000" w:rsidRDefault="00000000" w:rsidRPr="00000000" w14:paraId="000001E9">
      <w:pPr>
        <w:spacing w:line="331.2" w:lineRule="auto"/>
        <w:rPr>
          <w:b w:val="1"/>
        </w:rPr>
      </w:pPr>
      <w:r w:rsidDel="00000000" w:rsidR="00000000" w:rsidRPr="00000000">
        <w:rPr>
          <w:rtl w:val="0"/>
        </w:rPr>
      </w:r>
    </w:p>
    <w:p w:rsidR="00000000" w:rsidDel="00000000" w:rsidP="00000000" w:rsidRDefault="00000000" w:rsidRPr="00000000" w14:paraId="000001EA">
      <w:pPr>
        <w:spacing w:line="331.2" w:lineRule="auto"/>
        <w:rPr>
          <w:b w:val="1"/>
        </w:rPr>
      </w:pPr>
      <w:r w:rsidDel="00000000" w:rsidR="00000000" w:rsidRPr="00000000">
        <w:rPr>
          <w:b w:val="1"/>
          <w:rtl w:val="0"/>
        </w:rPr>
        <w:t xml:space="preserve">“Dirty Dreams”</w:t>
      </w:r>
    </w:p>
    <w:p w:rsidR="00000000" w:rsidDel="00000000" w:rsidP="00000000" w:rsidRDefault="00000000" w:rsidRPr="00000000" w14:paraId="000001EB">
      <w:pPr>
        <w:spacing w:line="331.2" w:lineRule="auto"/>
        <w:rPr>
          <w:b w:val="1"/>
        </w:rPr>
      </w:pPr>
      <w:r w:rsidDel="00000000" w:rsidR="00000000" w:rsidRPr="00000000">
        <w:rPr>
          <w:rtl w:val="0"/>
        </w:rPr>
      </w:r>
    </w:p>
    <w:p w:rsidR="00000000" w:rsidDel="00000000" w:rsidP="00000000" w:rsidRDefault="00000000" w:rsidRPr="00000000" w14:paraId="000001EC">
      <w:pPr>
        <w:spacing w:line="331.2" w:lineRule="auto"/>
        <w:rPr>
          <w:b w:val="1"/>
        </w:rPr>
      </w:pPr>
      <w:r w:rsidDel="00000000" w:rsidR="00000000" w:rsidRPr="00000000">
        <w:rPr>
          <w:b w:val="1"/>
          <w:rtl w:val="0"/>
        </w:rPr>
        <w:t xml:space="preserve">“Generation No.”- Those who can't have it, don’t want it.</w:t>
      </w:r>
    </w:p>
    <w:p w:rsidR="00000000" w:rsidDel="00000000" w:rsidP="00000000" w:rsidRDefault="00000000" w:rsidRPr="00000000" w14:paraId="000001ED">
      <w:pPr>
        <w:spacing w:line="331.2" w:lineRule="auto"/>
        <w:rPr>
          <w:b w:val="1"/>
        </w:rPr>
      </w:pPr>
      <w:r w:rsidDel="00000000" w:rsidR="00000000" w:rsidRPr="00000000">
        <w:rPr>
          <w:rtl w:val="0"/>
        </w:rPr>
      </w:r>
    </w:p>
    <w:p w:rsidR="00000000" w:rsidDel="00000000" w:rsidP="00000000" w:rsidRDefault="00000000" w:rsidRPr="00000000" w14:paraId="000001EE">
      <w:pPr>
        <w:spacing w:line="331.2" w:lineRule="auto"/>
        <w:rPr>
          <w:b w:val="1"/>
        </w:rPr>
      </w:pPr>
      <w:r w:rsidDel="00000000" w:rsidR="00000000" w:rsidRPr="00000000">
        <w:rPr>
          <w:rtl w:val="0"/>
        </w:rPr>
      </w:r>
    </w:p>
    <w:p w:rsidR="00000000" w:rsidDel="00000000" w:rsidP="00000000" w:rsidRDefault="00000000" w:rsidRPr="00000000" w14:paraId="000001EF">
      <w:pPr>
        <w:spacing w:line="331.2" w:lineRule="auto"/>
        <w:rPr>
          <w:b w:val="1"/>
        </w:rPr>
      </w:pPr>
      <w:r w:rsidDel="00000000" w:rsidR="00000000" w:rsidRPr="00000000">
        <w:rPr>
          <w:b w:val="1"/>
          <w:rtl w:val="0"/>
        </w:rPr>
        <w:t xml:space="preserve">“One bad person is a criminal. One thousand is a government.”</w:t>
      </w:r>
    </w:p>
    <w:p w:rsidR="00000000" w:rsidDel="00000000" w:rsidP="00000000" w:rsidRDefault="00000000" w:rsidRPr="00000000" w14:paraId="000001F0">
      <w:pPr>
        <w:spacing w:line="331.2" w:lineRule="auto"/>
        <w:rPr>
          <w:b w:val="1"/>
        </w:rPr>
      </w:pPr>
      <w:r w:rsidDel="00000000" w:rsidR="00000000" w:rsidRPr="00000000">
        <w:rPr>
          <w:rtl w:val="0"/>
        </w:rPr>
      </w:r>
    </w:p>
    <w:p w:rsidR="00000000" w:rsidDel="00000000" w:rsidP="00000000" w:rsidRDefault="00000000" w:rsidRPr="00000000" w14:paraId="000001F1">
      <w:pPr>
        <w:spacing w:line="331.2" w:lineRule="auto"/>
        <w:rPr>
          <w:b w:val="1"/>
        </w:rPr>
      </w:pPr>
      <w:r w:rsidDel="00000000" w:rsidR="00000000" w:rsidRPr="00000000">
        <w:rPr>
          <w:b w:val="1"/>
          <w:rtl w:val="0"/>
        </w:rPr>
        <w:t xml:space="preserve">“Tomb” - Seven people awake in a technologically advanced prison with no knowledge of why they’re there. They must escape.</w:t>
      </w:r>
    </w:p>
    <w:p w:rsidR="00000000" w:rsidDel="00000000" w:rsidP="00000000" w:rsidRDefault="00000000" w:rsidRPr="00000000" w14:paraId="000001F2">
      <w:pPr>
        <w:spacing w:line="331.2" w:lineRule="auto"/>
        <w:rPr>
          <w:b w:val="1"/>
        </w:rPr>
      </w:pPr>
      <w:r w:rsidDel="00000000" w:rsidR="00000000" w:rsidRPr="00000000">
        <w:rPr>
          <w:rtl w:val="0"/>
        </w:rPr>
      </w:r>
    </w:p>
    <w:p w:rsidR="00000000" w:rsidDel="00000000" w:rsidP="00000000" w:rsidRDefault="00000000" w:rsidRPr="00000000" w14:paraId="000001F3">
      <w:pPr>
        <w:spacing w:line="331.2" w:lineRule="auto"/>
        <w:rPr>
          <w:b w:val="1"/>
        </w:rPr>
      </w:pPr>
      <w:r w:rsidDel="00000000" w:rsidR="00000000" w:rsidRPr="00000000">
        <w:rPr>
          <w:b w:val="1"/>
          <w:rtl w:val="0"/>
        </w:rPr>
        <w:t xml:space="preserve">“She’s an electric superstar.” (Song, 1999)</w:t>
      </w:r>
    </w:p>
    <w:p w:rsidR="00000000" w:rsidDel="00000000" w:rsidP="00000000" w:rsidRDefault="00000000" w:rsidRPr="00000000" w14:paraId="000001F4">
      <w:pPr>
        <w:spacing w:line="331.2" w:lineRule="auto"/>
        <w:rPr>
          <w:b w:val="1"/>
        </w:rPr>
      </w:pPr>
      <w:r w:rsidDel="00000000" w:rsidR="00000000" w:rsidRPr="00000000">
        <w:rPr>
          <w:rtl w:val="0"/>
        </w:rPr>
      </w:r>
    </w:p>
    <w:p w:rsidR="00000000" w:rsidDel="00000000" w:rsidP="00000000" w:rsidRDefault="00000000" w:rsidRPr="00000000" w14:paraId="000001F5">
      <w:pPr>
        <w:spacing w:line="331.2" w:lineRule="auto"/>
        <w:rPr>
          <w:b w:val="1"/>
        </w:rPr>
      </w:pPr>
      <w:r w:rsidDel="00000000" w:rsidR="00000000" w:rsidRPr="00000000">
        <w:rPr>
          <w:b w:val="1"/>
          <w:rtl w:val="0"/>
        </w:rPr>
        <w:t xml:space="preserve">“I can’t  cry, because I’ve been crying all my life.” Song (1999)</w:t>
      </w:r>
    </w:p>
    <w:p w:rsidR="00000000" w:rsidDel="00000000" w:rsidP="00000000" w:rsidRDefault="00000000" w:rsidRPr="00000000" w14:paraId="000001F6">
      <w:pPr>
        <w:spacing w:line="331.2" w:lineRule="auto"/>
        <w:rPr>
          <w:b w:val="1"/>
        </w:rPr>
      </w:pPr>
      <w:r w:rsidDel="00000000" w:rsidR="00000000" w:rsidRPr="00000000">
        <w:rPr>
          <w:rtl w:val="0"/>
        </w:rPr>
      </w:r>
    </w:p>
    <w:p w:rsidR="00000000" w:rsidDel="00000000" w:rsidP="00000000" w:rsidRDefault="00000000" w:rsidRPr="00000000" w14:paraId="000001F7">
      <w:pPr>
        <w:spacing w:line="331.2" w:lineRule="auto"/>
        <w:rPr>
          <w:b w:val="1"/>
        </w:rPr>
      </w:pPr>
      <w:r w:rsidDel="00000000" w:rsidR="00000000" w:rsidRPr="00000000">
        <w:rPr>
          <w:b w:val="1"/>
          <w:rtl w:val="0"/>
        </w:rPr>
        <w:t xml:space="preserve">“I Love you.” I love you, yes I do, I love you, yes it’s true. (Song, 1997)</w:t>
      </w:r>
    </w:p>
    <w:p w:rsidR="00000000" w:rsidDel="00000000" w:rsidP="00000000" w:rsidRDefault="00000000" w:rsidRPr="00000000" w14:paraId="000001F8">
      <w:pPr>
        <w:spacing w:line="331.2" w:lineRule="auto"/>
        <w:rPr>
          <w:b w:val="1"/>
        </w:rPr>
      </w:pPr>
      <w:r w:rsidDel="00000000" w:rsidR="00000000" w:rsidRPr="00000000">
        <w:rPr>
          <w:rtl w:val="0"/>
        </w:rPr>
      </w:r>
    </w:p>
    <w:p w:rsidR="00000000" w:rsidDel="00000000" w:rsidP="00000000" w:rsidRDefault="00000000" w:rsidRPr="00000000" w14:paraId="000001F9">
      <w:pPr>
        <w:spacing w:line="331.2" w:lineRule="auto"/>
        <w:rPr>
          <w:b w:val="1"/>
        </w:rPr>
      </w:pPr>
      <w:r w:rsidDel="00000000" w:rsidR="00000000" w:rsidRPr="00000000">
        <w:rPr>
          <w:b w:val="1"/>
          <w:rtl w:val="0"/>
        </w:rPr>
        <w:t xml:space="preserve">“Fly like a bird.” Wanna fly like a bird at night. Wanna fly like a bird of light.(Song, 1997)</w:t>
      </w:r>
    </w:p>
    <w:p w:rsidR="00000000" w:rsidDel="00000000" w:rsidP="00000000" w:rsidRDefault="00000000" w:rsidRPr="00000000" w14:paraId="000001FA">
      <w:pPr>
        <w:spacing w:line="331.2" w:lineRule="auto"/>
        <w:rPr>
          <w:b w:val="1"/>
        </w:rPr>
      </w:pPr>
      <w:r w:rsidDel="00000000" w:rsidR="00000000" w:rsidRPr="00000000">
        <w:rPr>
          <w:rtl w:val="0"/>
        </w:rPr>
      </w:r>
    </w:p>
    <w:p w:rsidR="00000000" w:rsidDel="00000000" w:rsidP="00000000" w:rsidRDefault="00000000" w:rsidRPr="00000000" w14:paraId="000001FB">
      <w:pPr>
        <w:spacing w:line="331.2" w:lineRule="auto"/>
        <w:rPr>
          <w:b w:val="1"/>
        </w:rPr>
      </w:pPr>
      <w:r w:rsidDel="00000000" w:rsidR="00000000" w:rsidRPr="00000000">
        <w:rPr>
          <w:b w:val="1"/>
          <w:rtl w:val="0"/>
        </w:rPr>
        <w:t xml:space="preserve">“Chemical.” - I know, this world is chemical. I know, this life we live is so comical. (Song, 2001)</w:t>
      </w:r>
    </w:p>
    <w:p w:rsidR="00000000" w:rsidDel="00000000" w:rsidP="00000000" w:rsidRDefault="00000000" w:rsidRPr="00000000" w14:paraId="000001FC">
      <w:pPr>
        <w:spacing w:line="331.2" w:lineRule="auto"/>
        <w:rPr>
          <w:b w:val="1"/>
        </w:rPr>
      </w:pPr>
      <w:r w:rsidDel="00000000" w:rsidR="00000000" w:rsidRPr="00000000">
        <w:rPr>
          <w:rtl w:val="0"/>
        </w:rPr>
      </w:r>
    </w:p>
    <w:p w:rsidR="00000000" w:rsidDel="00000000" w:rsidP="00000000" w:rsidRDefault="00000000" w:rsidRPr="00000000" w14:paraId="000001FD">
      <w:pPr>
        <w:spacing w:line="331.2" w:lineRule="auto"/>
        <w:rPr>
          <w:b w:val="1"/>
        </w:rPr>
      </w:pPr>
      <w:r w:rsidDel="00000000" w:rsidR="00000000" w:rsidRPr="00000000">
        <w:rPr>
          <w:b w:val="1"/>
          <w:rtl w:val="0"/>
        </w:rPr>
        <w:t xml:space="preserve">“Blue” - (Song, 2002)</w:t>
      </w:r>
    </w:p>
    <w:p w:rsidR="00000000" w:rsidDel="00000000" w:rsidP="00000000" w:rsidRDefault="00000000" w:rsidRPr="00000000" w14:paraId="000001FE">
      <w:pPr>
        <w:spacing w:line="331.2" w:lineRule="auto"/>
        <w:rPr>
          <w:b w:val="1"/>
        </w:rPr>
      </w:pPr>
      <w:r w:rsidDel="00000000" w:rsidR="00000000" w:rsidRPr="00000000">
        <w:rPr>
          <w:rtl w:val="0"/>
        </w:rPr>
      </w:r>
    </w:p>
    <w:p w:rsidR="00000000" w:rsidDel="00000000" w:rsidP="00000000" w:rsidRDefault="00000000" w:rsidRPr="00000000" w14:paraId="000001FF">
      <w:pPr>
        <w:spacing w:line="331.2" w:lineRule="auto"/>
        <w:rPr>
          <w:b w:val="1"/>
        </w:rPr>
      </w:pPr>
      <w:r w:rsidDel="00000000" w:rsidR="00000000" w:rsidRPr="00000000">
        <w:rPr>
          <w:b w:val="1"/>
          <w:rtl w:val="0"/>
        </w:rPr>
        <w:t xml:space="preserve">“There’s no cheating nature.” - (Random numbers, not number one.)</w:t>
      </w:r>
    </w:p>
    <w:p w:rsidR="00000000" w:rsidDel="00000000" w:rsidP="00000000" w:rsidRDefault="00000000" w:rsidRPr="00000000" w14:paraId="00000200">
      <w:pPr>
        <w:spacing w:line="331.2" w:lineRule="auto"/>
        <w:rPr>
          <w:b w:val="1"/>
        </w:rPr>
      </w:pPr>
      <w:r w:rsidDel="00000000" w:rsidR="00000000" w:rsidRPr="00000000">
        <w:rPr>
          <w:rtl w:val="0"/>
        </w:rPr>
      </w:r>
    </w:p>
    <w:p w:rsidR="00000000" w:rsidDel="00000000" w:rsidP="00000000" w:rsidRDefault="00000000" w:rsidRPr="00000000" w14:paraId="00000201">
      <w:pPr>
        <w:spacing w:line="331.2" w:lineRule="auto"/>
        <w:rPr>
          <w:b w:val="1"/>
        </w:rPr>
      </w:pPr>
      <w:r w:rsidDel="00000000" w:rsidR="00000000" w:rsidRPr="00000000">
        <w:rPr>
          <w:b w:val="1"/>
          <w:rtl w:val="0"/>
        </w:rPr>
        <w:t xml:space="preserve">“The Price Of Beauty”</w:t>
      </w:r>
    </w:p>
    <w:p w:rsidR="00000000" w:rsidDel="00000000" w:rsidP="00000000" w:rsidRDefault="00000000" w:rsidRPr="00000000" w14:paraId="00000202">
      <w:pPr>
        <w:spacing w:line="331.2" w:lineRule="auto"/>
        <w:rPr>
          <w:b w:val="1"/>
        </w:rPr>
      </w:pPr>
      <w:r w:rsidDel="00000000" w:rsidR="00000000" w:rsidRPr="00000000">
        <w:rPr>
          <w:rtl w:val="0"/>
        </w:rPr>
      </w:r>
    </w:p>
    <w:p w:rsidR="00000000" w:rsidDel="00000000" w:rsidP="00000000" w:rsidRDefault="00000000" w:rsidRPr="00000000" w14:paraId="00000203">
      <w:pPr>
        <w:spacing w:line="331.2" w:lineRule="auto"/>
        <w:rPr>
          <w:b w:val="1"/>
        </w:rPr>
      </w:pPr>
      <w:r w:rsidDel="00000000" w:rsidR="00000000" w:rsidRPr="00000000">
        <w:rPr>
          <w:b w:val="1"/>
          <w:rtl w:val="0"/>
        </w:rPr>
        <w:t xml:space="preserve">“The Far Light.”</w:t>
      </w:r>
    </w:p>
    <w:p w:rsidR="00000000" w:rsidDel="00000000" w:rsidP="00000000" w:rsidRDefault="00000000" w:rsidRPr="00000000" w14:paraId="00000204">
      <w:pPr>
        <w:spacing w:line="331.2" w:lineRule="auto"/>
        <w:rPr>
          <w:b w:val="1"/>
        </w:rPr>
      </w:pPr>
      <w:r w:rsidDel="00000000" w:rsidR="00000000" w:rsidRPr="00000000">
        <w:rPr>
          <w:rtl w:val="0"/>
        </w:rPr>
      </w:r>
    </w:p>
    <w:p w:rsidR="00000000" w:rsidDel="00000000" w:rsidP="00000000" w:rsidRDefault="00000000" w:rsidRPr="00000000" w14:paraId="00000205">
      <w:pPr>
        <w:spacing w:line="331.2" w:lineRule="auto"/>
        <w:rPr>
          <w:b w:val="1"/>
        </w:rPr>
      </w:pPr>
      <w:r w:rsidDel="00000000" w:rsidR="00000000" w:rsidRPr="00000000">
        <w:rPr>
          <w:rtl w:val="0"/>
        </w:rPr>
      </w:r>
    </w:p>
    <w:p w:rsidR="00000000" w:rsidDel="00000000" w:rsidP="00000000" w:rsidRDefault="00000000" w:rsidRPr="00000000" w14:paraId="00000206">
      <w:pPr>
        <w:spacing w:line="331.2" w:lineRule="auto"/>
        <w:rPr>
          <w:b w:val="1"/>
        </w:rPr>
      </w:pPr>
      <w:r w:rsidDel="00000000" w:rsidR="00000000" w:rsidRPr="00000000">
        <w:rPr>
          <w:b w:val="1"/>
          <w:rtl w:val="0"/>
        </w:rPr>
        <w:t xml:space="preserve">“The Apocalypse Guy”</w:t>
      </w:r>
    </w:p>
    <w:p w:rsidR="00000000" w:rsidDel="00000000" w:rsidP="00000000" w:rsidRDefault="00000000" w:rsidRPr="00000000" w14:paraId="00000207">
      <w:pPr>
        <w:spacing w:line="331.2" w:lineRule="auto"/>
        <w:rPr>
          <w:b w:val="1"/>
        </w:rPr>
      </w:pPr>
      <w:r w:rsidDel="00000000" w:rsidR="00000000" w:rsidRPr="00000000">
        <w:rPr>
          <w:rtl w:val="0"/>
        </w:rPr>
      </w:r>
    </w:p>
    <w:p w:rsidR="00000000" w:rsidDel="00000000" w:rsidP="00000000" w:rsidRDefault="00000000" w:rsidRPr="00000000" w14:paraId="00000208">
      <w:pPr>
        <w:spacing w:line="331.2" w:lineRule="auto"/>
        <w:rPr>
          <w:b w:val="1"/>
        </w:rPr>
      </w:pPr>
      <w:r w:rsidDel="00000000" w:rsidR="00000000" w:rsidRPr="00000000">
        <w:rPr>
          <w:b w:val="1"/>
          <w:rtl w:val="0"/>
        </w:rPr>
        <w:t xml:space="preserve">“Invincible” - You make me feel so invinicble, I know it’s true. (Song, 2003)</w:t>
      </w:r>
    </w:p>
    <w:p w:rsidR="00000000" w:rsidDel="00000000" w:rsidP="00000000" w:rsidRDefault="00000000" w:rsidRPr="00000000" w14:paraId="00000209">
      <w:pPr>
        <w:spacing w:line="331.2" w:lineRule="auto"/>
        <w:rPr>
          <w:b w:val="1"/>
        </w:rPr>
      </w:pPr>
      <w:r w:rsidDel="00000000" w:rsidR="00000000" w:rsidRPr="00000000">
        <w:rPr>
          <w:rtl w:val="0"/>
        </w:rPr>
      </w:r>
    </w:p>
    <w:p w:rsidR="00000000" w:rsidDel="00000000" w:rsidP="00000000" w:rsidRDefault="00000000" w:rsidRPr="00000000" w14:paraId="0000020A">
      <w:pPr>
        <w:spacing w:line="331.2" w:lineRule="auto"/>
        <w:rPr>
          <w:b w:val="1"/>
        </w:rPr>
      </w:pPr>
      <w:r w:rsidDel="00000000" w:rsidR="00000000" w:rsidRPr="00000000">
        <w:rPr>
          <w:b w:val="1"/>
          <w:rtl w:val="0"/>
        </w:rPr>
        <w:t xml:space="preserve">“Chase the sun.” I can’t chase the sun, I can only run. (Song, 2004)</w:t>
      </w:r>
    </w:p>
    <w:p w:rsidR="00000000" w:rsidDel="00000000" w:rsidP="00000000" w:rsidRDefault="00000000" w:rsidRPr="00000000" w14:paraId="0000020B">
      <w:pPr>
        <w:spacing w:line="331.2" w:lineRule="auto"/>
        <w:rPr>
          <w:b w:val="1"/>
        </w:rPr>
      </w:pPr>
      <w:r w:rsidDel="00000000" w:rsidR="00000000" w:rsidRPr="00000000">
        <w:rPr>
          <w:b w:val="1"/>
          <w:rtl w:val="0"/>
        </w:rPr>
        <w:t xml:space="preserve">“Tick Tock Crawls The Clock”</w:t>
      </w:r>
    </w:p>
    <w:p w:rsidR="00000000" w:rsidDel="00000000" w:rsidP="00000000" w:rsidRDefault="00000000" w:rsidRPr="00000000" w14:paraId="0000020C">
      <w:pPr>
        <w:spacing w:line="331.2" w:lineRule="auto"/>
        <w:rPr>
          <w:b w:val="1"/>
        </w:rPr>
      </w:pPr>
      <w:r w:rsidDel="00000000" w:rsidR="00000000" w:rsidRPr="00000000">
        <w:rPr>
          <w:rtl w:val="0"/>
        </w:rPr>
      </w:r>
    </w:p>
    <w:p w:rsidR="00000000" w:rsidDel="00000000" w:rsidP="00000000" w:rsidRDefault="00000000" w:rsidRPr="00000000" w14:paraId="0000020D">
      <w:pPr>
        <w:spacing w:line="331.2" w:lineRule="auto"/>
        <w:rPr>
          <w:b w:val="1"/>
        </w:rPr>
      </w:pPr>
      <w:r w:rsidDel="00000000" w:rsidR="00000000" w:rsidRPr="00000000">
        <w:rPr>
          <w:b w:val="1"/>
          <w:rtl w:val="0"/>
        </w:rPr>
        <w:t xml:space="preserve">“Jungle Wild” - In the eyes of a dying child, all they can see is a jungle wild. (Song, 2013)</w:t>
      </w:r>
    </w:p>
    <w:p w:rsidR="00000000" w:rsidDel="00000000" w:rsidP="00000000" w:rsidRDefault="00000000" w:rsidRPr="00000000" w14:paraId="0000020E">
      <w:pPr>
        <w:spacing w:line="331.2" w:lineRule="auto"/>
        <w:rPr>
          <w:b w:val="1"/>
        </w:rPr>
      </w:pPr>
      <w:r w:rsidDel="00000000" w:rsidR="00000000" w:rsidRPr="00000000">
        <w:rPr>
          <w:rtl w:val="0"/>
        </w:rPr>
      </w:r>
    </w:p>
    <w:p w:rsidR="00000000" w:rsidDel="00000000" w:rsidP="00000000" w:rsidRDefault="00000000" w:rsidRPr="00000000" w14:paraId="0000020F">
      <w:pPr>
        <w:spacing w:line="331.2" w:lineRule="auto"/>
        <w:rPr>
          <w:b w:val="1"/>
        </w:rPr>
      </w:pPr>
      <w:r w:rsidDel="00000000" w:rsidR="00000000" w:rsidRPr="00000000">
        <w:rPr>
          <w:b w:val="1"/>
          <w:rtl w:val="0"/>
        </w:rPr>
        <w:t xml:space="preserve">“Sailors Of The Storm.”</w:t>
      </w:r>
    </w:p>
    <w:p w:rsidR="00000000" w:rsidDel="00000000" w:rsidP="00000000" w:rsidRDefault="00000000" w:rsidRPr="00000000" w14:paraId="00000210">
      <w:pPr>
        <w:spacing w:line="331.2" w:lineRule="auto"/>
        <w:rPr>
          <w:b w:val="1"/>
        </w:rPr>
      </w:pPr>
      <w:r w:rsidDel="00000000" w:rsidR="00000000" w:rsidRPr="00000000">
        <w:rPr>
          <w:rtl w:val="0"/>
        </w:rPr>
      </w:r>
    </w:p>
    <w:p w:rsidR="00000000" w:rsidDel="00000000" w:rsidP="00000000" w:rsidRDefault="00000000" w:rsidRPr="00000000" w14:paraId="00000211">
      <w:pPr>
        <w:spacing w:line="331.2" w:lineRule="auto"/>
        <w:rPr>
          <w:b w:val="1"/>
        </w:rPr>
      </w:pPr>
      <w:r w:rsidDel="00000000" w:rsidR="00000000" w:rsidRPr="00000000">
        <w:rPr>
          <w:b w:val="1"/>
          <w:rtl w:val="0"/>
        </w:rPr>
        <w:t xml:space="preserve">“Accelerated” - What would you do, if you had only three seconds left to live, and it was going to last sixty years?</w:t>
      </w:r>
    </w:p>
    <w:p w:rsidR="00000000" w:rsidDel="00000000" w:rsidP="00000000" w:rsidRDefault="00000000" w:rsidRPr="00000000" w14:paraId="00000212">
      <w:pPr>
        <w:spacing w:line="331.2" w:lineRule="auto"/>
        <w:rPr>
          <w:b w:val="1"/>
        </w:rPr>
      </w:pPr>
      <w:r w:rsidDel="00000000" w:rsidR="00000000" w:rsidRPr="00000000">
        <w:rPr>
          <w:rtl w:val="0"/>
        </w:rPr>
      </w:r>
    </w:p>
    <w:p w:rsidR="00000000" w:rsidDel="00000000" w:rsidP="00000000" w:rsidRDefault="00000000" w:rsidRPr="00000000" w14:paraId="00000213">
      <w:pPr>
        <w:spacing w:line="331.2" w:lineRule="auto"/>
        <w:rPr>
          <w:b w:val="1"/>
        </w:rPr>
      </w:pPr>
      <w:r w:rsidDel="00000000" w:rsidR="00000000" w:rsidRPr="00000000">
        <w:rPr>
          <w:b w:val="1"/>
          <w:rtl w:val="0"/>
        </w:rPr>
        <w:t xml:space="preserve">“Where Prime Ministers Live.”</w:t>
      </w:r>
    </w:p>
    <w:p w:rsidR="00000000" w:rsidDel="00000000" w:rsidP="00000000" w:rsidRDefault="00000000" w:rsidRPr="00000000" w14:paraId="00000214">
      <w:pPr>
        <w:spacing w:line="331.2" w:lineRule="auto"/>
        <w:rPr>
          <w:b w:val="1"/>
        </w:rPr>
      </w:pPr>
      <w:r w:rsidDel="00000000" w:rsidR="00000000" w:rsidRPr="00000000">
        <w:rPr>
          <w:rtl w:val="0"/>
        </w:rPr>
      </w:r>
    </w:p>
    <w:p w:rsidR="00000000" w:rsidDel="00000000" w:rsidP="00000000" w:rsidRDefault="00000000" w:rsidRPr="00000000" w14:paraId="00000215">
      <w:pPr>
        <w:spacing w:line="331.2" w:lineRule="auto"/>
        <w:rPr>
          <w:b w:val="1"/>
        </w:rPr>
      </w:pPr>
      <w:r w:rsidDel="00000000" w:rsidR="00000000" w:rsidRPr="00000000">
        <w:rPr>
          <w:b w:val="1"/>
          <w:rtl w:val="0"/>
        </w:rPr>
        <w:t xml:space="preserve">“This is just a recording” </w:t>
      </w:r>
    </w:p>
    <w:p w:rsidR="00000000" w:rsidDel="00000000" w:rsidP="00000000" w:rsidRDefault="00000000" w:rsidRPr="00000000" w14:paraId="00000216">
      <w:pPr>
        <w:spacing w:line="331.2" w:lineRule="auto"/>
        <w:rPr>
          <w:b w:val="1"/>
        </w:rPr>
      </w:pPr>
      <w:r w:rsidDel="00000000" w:rsidR="00000000" w:rsidRPr="00000000">
        <w:rPr>
          <w:rtl w:val="0"/>
        </w:rPr>
      </w:r>
    </w:p>
    <w:p w:rsidR="00000000" w:rsidDel="00000000" w:rsidP="00000000" w:rsidRDefault="00000000" w:rsidRPr="00000000" w14:paraId="00000217">
      <w:pPr>
        <w:spacing w:line="331.2" w:lineRule="auto"/>
        <w:rPr>
          <w:b w:val="1"/>
        </w:rPr>
      </w:pPr>
      <w:r w:rsidDel="00000000" w:rsidR="00000000" w:rsidRPr="00000000">
        <w:rPr>
          <w:b w:val="1"/>
          <w:rtl w:val="0"/>
        </w:rPr>
        <w:t xml:space="preserve">“The World Revolves around the Son.”</w:t>
      </w:r>
    </w:p>
    <w:p w:rsidR="00000000" w:rsidDel="00000000" w:rsidP="00000000" w:rsidRDefault="00000000" w:rsidRPr="00000000" w14:paraId="00000218">
      <w:pPr>
        <w:spacing w:line="331.2" w:lineRule="auto"/>
        <w:rPr>
          <w:b w:val="1"/>
        </w:rPr>
      </w:pPr>
      <w:r w:rsidDel="00000000" w:rsidR="00000000" w:rsidRPr="00000000">
        <w:rPr>
          <w:rtl w:val="0"/>
        </w:rPr>
      </w:r>
    </w:p>
    <w:p w:rsidR="00000000" w:rsidDel="00000000" w:rsidP="00000000" w:rsidRDefault="00000000" w:rsidRPr="00000000" w14:paraId="00000219">
      <w:pPr>
        <w:spacing w:line="331.2" w:lineRule="auto"/>
        <w:rPr>
          <w:b w:val="1"/>
        </w:rPr>
      </w:pPr>
      <w:r w:rsidDel="00000000" w:rsidR="00000000" w:rsidRPr="00000000">
        <w:rPr>
          <w:b w:val="1"/>
          <w:rtl w:val="0"/>
        </w:rPr>
        <w:t xml:space="preserve">“Order”</w:t>
      </w:r>
    </w:p>
    <w:p w:rsidR="00000000" w:rsidDel="00000000" w:rsidP="00000000" w:rsidRDefault="00000000" w:rsidRPr="00000000" w14:paraId="0000021A">
      <w:pPr>
        <w:spacing w:line="331.2" w:lineRule="auto"/>
        <w:rPr>
          <w:b w:val="1"/>
        </w:rPr>
      </w:pPr>
      <w:r w:rsidDel="00000000" w:rsidR="00000000" w:rsidRPr="00000000">
        <w:rPr>
          <w:rtl w:val="0"/>
        </w:rPr>
      </w:r>
    </w:p>
    <w:p w:rsidR="00000000" w:rsidDel="00000000" w:rsidP="00000000" w:rsidRDefault="00000000" w:rsidRPr="00000000" w14:paraId="0000021B">
      <w:pPr>
        <w:spacing w:line="331.2" w:lineRule="auto"/>
        <w:rPr>
          <w:b w:val="1"/>
        </w:rPr>
      </w:pPr>
      <w:r w:rsidDel="00000000" w:rsidR="00000000" w:rsidRPr="00000000">
        <w:rPr>
          <w:b w:val="1"/>
          <w:rtl w:val="0"/>
        </w:rPr>
        <w:t xml:space="preserve">“The Battle Of Evolution” - For all opposition causes purity.</w:t>
      </w:r>
    </w:p>
    <w:p w:rsidR="00000000" w:rsidDel="00000000" w:rsidP="00000000" w:rsidRDefault="00000000" w:rsidRPr="00000000" w14:paraId="0000021C">
      <w:pPr>
        <w:spacing w:line="331.2" w:lineRule="auto"/>
        <w:rPr>
          <w:b w:val="1"/>
        </w:rPr>
      </w:pPr>
      <w:r w:rsidDel="00000000" w:rsidR="00000000" w:rsidRPr="00000000">
        <w:rPr>
          <w:rtl w:val="0"/>
        </w:rPr>
      </w:r>
    </w:p>
    <w:p w:rsidR="00000000" w:rsidDel="00000000" w:rsidP="00000000" w:rsidRDefault="00000000" w:rsidRPr="00000000" w14:paraId="0000021D">
      <w:pPr>
        <w:spacing w:line="331.2" w:lineRule="auto"/>
        <w:rPr>
          <w:b w:val="1"/>
        </w:rPr>
      </w:pPr>
      <w:r w:rsidDel="00000000" w:rsidR="00000000" w:rsidRPr="00000000">
        <w:rPr>
          <w:b w:val="1"/>
          <w:rtl w:val="0"/>
        </w:rPr>
        <w:t xml:space="preserve">“The Red Empire”</w:t>
      </w:r>
    </w:p>
    <w:p w:rsidR="00000000" w:rsidDel="00000000" w:rsidP="00000000" w:rsidRDefault="00000000" w:rsidRPr="00000000" w14:paraId="0000021E">
      <w:pPr>
        <w:spacing w:line="331.2" w:lineRule="auto"/>
        <w:rPr/>
      </w:pPr>
      <w:r w:rsidDel="00000000" w:rsidR="00000000" w:rsidRPr="00000000">
        <w:rPr>
          <w:rtl w:val="0"/>
        </w:rPr>
      </w:r>
    </w:p>
    <w:p w:rsidR="00000000" w:rsidDel="00000000" w:rsidP="00000000" w:rsidRDefault="00000000" w:rsidRPr="00000000" w14:paraId="0000021F">
      <w:pPr>
        <w:spacing w:line="331.2" w:lineRule="auto"/>
        <w:rPr/>
      </w:pPr>
      <w:r w:rsidDel="00000000" w:rsidR="00000000" w:rsidRPr="00000000">
        <w:rPr>
          <w:rtl w:val="0"/>
        </w:rPr>
        <w:t xml:space="preserve">“Milk &amp; Chocolate” </w:t>
      </w:r>
    </w:p>
    <w:p w:rsidR="00000000" w:rsidDel="00000000" w:rsidP="00000000" w:rsidRDefault="00000000" w:rsidRPr="00000000" w14:paraId="00000220">
      <w:pPr>
        <w:spacing w:line="331.2" w:lineRule="auto"/>
        <w:rPr/>
      </w:pPr>
      <w:r w:rsidDel="00000000" w:rsidR="00000000" w:rsidRPr="00000000">
        <w:rPr>
          <w:rtl w:val="0"/>
        </w:rPr>
      </w:r>
    </w:p>
    <w:p w:rsidR="00000000" w:rsidDel="00000000" w:rsidP="00000000" w:rsidRDefault="00000000" w:rsidRPr="00000000" w14:paraId="00000221">
      <w:pPr>
        <w:spacing w:line="331.2" w:lineRule="auto"/>
        <w:rPr/>
      </w:pPr>
      <w:r w:rsidDel="00000000" w:rsidR="00000000" w:rsidRPr="00000000">
        <w:rPr>
          <w:rtl w:val="0"/>
        </w:rPr>
        <w:t xml:space="preserve">“Scorn” - A writer who can not crack it, ends the world as his final act of scorn, with a series of nuclear explosions all over the world.</w:t>
      </w:r>
    </w:p>
    <w:p w:rsidR="00000000" w:rsidDel="00000000" w:rsidP="00000000" w:rsidRDefault="00000000" w:rsidRPr="00000000" w14:paraId="00000222">
      <w:pPr>
        <w:spacing w:line="331.2" w:lineRule="auto"/>
        <w:rPr/>
      </w:pPr>
      <w:r w:rsidDel="00000000" w:rsidR="00000000" w:rsidRPr="00000000">
        <w:rPr>
          <w:rtl w:val="0"/>
        </w:rPr>
      </w:r>
    </w:p>
    <w:p w:rsidR="00000000" w:rsidDel="00000000" w:rsidP="00000000" w:rsidRDefault="00000000" w:rsidRPr="00000000" w14:paraId="00000223">
      <w:pPr>
        <w:spacing w:line="331.2" w:lineRule="auto"/>
        <w:rPr/>
      </w:pPr>
      <w:r w:rsidDel="00000000" w:rsidR="00000000" w:rsidRPr="00000000">
        <w:rPr>
          <w:rtl w:val="0"/>
        </w:rPr>
        <w:t xml:space="preserve">“Wellsland.”</w:t>
      </w:r>
    </w:p>
    <w:p w:rsidR="00000000" w:rsidDel="00000000" w:rsidP="00000000" w:rsidRDefault="00000000" w:rsidRPr="00000000" w14:paraId="00000224">
      <w:pPr>
        <w:spacing w:line="331.2" w:lineRule="auto"/>
        <w:rPr/>
      </w:pPr>
      <w:r w:rsidDel="00000000" w:rsidR="00000000" w:rsidRPr="00000000">
        <w:rPr>
          <w:rtl w:val="0"/>
        </w:rPr>
      </w:r>
    </w:p>
    <w:p w:rsidR="00000000" w:rsidDel="00000000" w:rsidP="00000000" w:rsidRDefault="00000000" w:rsidRPr="00000000" w14:paraId="00000225">
      <w:pPr>
        <w:spacing w:line="331.2" w:lineRule="auto"/>
        <w:rPr>
          <w:b w:val="1"/>
        </w:rPr>
      </w:pPr>
      <w:r w:rsidDel="00000000" w:rsidR="00000000" w:rsidRPr="00000000">
        <w:rPr>
          <w:b w:val="1"/>
          <w:rtl w:val="0"/>
        </w:rPr>
        <w:t xml:space="preserve">“Wedding bells, she shore shells.”</w:t>
      </w:r>
    </w:p>
    <w:p w:rsidR="00000000" w:rsidDel="00000000" w:rsidP="00000000" w:rsidRDefault="00000000" w:rsidRPr="00000000" w14:paraId="00000226">
      <w:pPr>
        <w:spacing w:line="331.2" w:lineRule="auto"/>
        <w:rPr>
          <w:b w:val="1"/>
        </w:rPr>
      </w:pPr>
      <w:r w:rsidDel="00000000" w:rsidR="00000000" w:rsidRPr="00000000">
        <w:rPr>
          <w:b w:val="1"/>
          <w:rtl w:val="0"/>
        </w:rPr>
        <w:t xml:space="preserve">“Virtual Universe.” - A reality made real by god.</w:t>
      </w:r>
    </w:p>
    <w:p w:rsidR="00000000" w:rsidDel="00000000" w:rsidP="00000000" w:rsidRDefault="00000000" w:rsidRPr="00000000" w14:paraId="00000227">
      <w:pPr>
        <w:spacing w:line="331.2" w:lineRule="auto"/>
        <w:rPr>
          <w:b w:val="1"/>
        </w:rPr>
      </w:pPr>
      <w:r w:rsidDel="00000000" w:rsidR="00000000" w:rsidRPr="00000000">
        <w:rPr>
          <w:rtl w:val="0"/>
        </w:rPr>
      </w:r>
    </w:p>
    <w:p w:rsidR="00000000" w:rsidDel="00000000" w:rsidP="00000000" w:rsidRDefault="00000000" w:rsidRPr="00000000" w14:paraId="00000228">
      <w:pPr>
        <w:spacing w:line="331.2" w:lineRule="auto"/>
        <w:rPr>
          <w:b w:val="1"/>
        </w:rPr>
      </w:pPr>
      <w:r w:rsidDel="00000000" w:rsidR="00000000" w:rsidRPr="00000000">
        <w:rPr>
          <w:b w:val="1"/>
          <w:rtl w:val="0"/>
        </w:rPr>
        <w:t xml:space="preserve">Love is the light.</w:t>
      </w:r>
    </w:p>
    <w:p w:rsidR="00000000" w:rsidDel="00000000" w:rsidP="00000000" w:rsidRDefault="00000000" w:rsidRPr="00000000" w14:paraId="00000229">
      <w:pPr>
        <w:spacing w:line="331.2" w:lineRule="auto"/>
        <w:rPr>
          <w:b w:val="1"/>
        </w:rPr>
      </w:pPr>
      <w:r w:rsidDel="00000000" w:rsidR="00000000" w:rsidRPr="00000000">
        <w:rPr>
          <w:rtl w:val="0"/>
        </w:rPr>
      </w:r>
    </w:p>
    <w:p w:rsidR="00000000" w:rsidDel="00000000" w:rsidP="00000000" w:rsidRDefault="00000000" w:rsidRPr="00000000" w14:paraId="0000022A">
      <w:pPr>
        <w:spacing w:line="331.2" w:lineRule="auto"/>
        <w:rPr>
          <w:b w:val="1"/>
        </w:rPr>
      </w:pPr>
      <w:r w:rsidDel="00000000" w:rsidR="00000000" w:rsidRPr="00000000">
        <w:rPr>
          <w:b w:val="1"/>
          <w:rtl w:val="0"/>
        </w:rPr>
        <w:t xml:space="preserve">“It was a play of moments.”</w:t>
      </w:r>
    </w:p>
    <w:p w:rsidR="00000000" w:rsidDel="00000000" w:rsidP="00000000" w:rsidRDefault="00000000" w:rsidRPr="00000000" w14:paraId="0000022B">
      <w:pPr>
        <w:spacing w:line="331.2" w:lineRule="auto"/>
        <w:rPr>
          <w:b w:val="1"/>
        </w:rPr>
      </w:pPr>
      <w:r w:rsidDel="00000000" w:rsidR="00000000" w:rsidRPr="00000000">
        <w:rPr>
          <w:rtl w:val="0"/>
        </w:rPr>
      </w:r>
    </w:p>
    <w:p w:rsidR="00000000" w:rsidDel="00000000" w:rsidP="00000000" w:rsidRDefault="00000000" w:rsidRPr="00000000" w14:paraId="0000022C">
      <w:pPr>
        <w:spacing w:line="331.2" w:lineRule="auto"/>
        <w:rPr>
          <w:b w:val="1"/>
        </w:rPr>
      </w:pPr>
      <w:r w:rsidDel="00000000" w:rsidR="00000000" w:rsidRPr="00000000">
        <w:rPr>
          <w:b w:val="1"/>
          <w:rtl w:val="0"/>
        </w:rPr>
        <w:t xml:space="preserve">“An Armour of Language.”</w:t>
      </w:r>
    </w:p>
    <w:p w:rsidR="00000000" w:rsidDel="00000000" w:rsidP="00000000" w:rsidRDefault="00000000" w:rsidRPr="00000000" w14:paraId="0000022D">
      <w:pPr>
        <w:spacing w:line="331.2" w:lineRule="auto"/>
        <w:rPr>
          <w:b w:val="1"/>
        </w:rPr>
      </w:pPr>
      <w:r w:rsidDel="00000000" w:rsidR="00000000" w:rsidRPr="00000000">
        <w:rPr>
          <w:rtl w:val="0"/>
        </w:rPr>
      </w:r>
    </w:p>
    <w:p w:rsidR="00000000" w:rsidDel="00000000" w:rsidP="00000000" w:rsidRDefault="00000000" w:rsidRPr="00000000" w14:paraId="0000022E">
      <w:pPr>
        <w:spacing w:line="331.2" w:lineRule="auto"/>
        <w:rPr>
          <w:b w:val="1"/>
        </w:rPr>
      </w:pPr>
      <w:r w:rsidDel="00000000" w:rsidR="00000000" w:rsidRPr="00000000">
        <w:rPr>
          <w:b w:val="1"/>
          <w:rtl w:val="0"/>
        </w:rPr>
        <w:t xml:space="preserve">“Slammin’ Of The Doors.” - In a world where bad people bang good people’s walls, to get away with their crimes against them.</w:t>
      </w:r>
    </w:p>
    <w:p w:rsidR="00000000" w:rsidDel="00000000" w:rsidP="00000000" w:rsidRDefault="00000000" w:rsidRPr="00000000" w14:paraId="0000022F">
      <w:pPr>
        <w:spacing w:line="331.2" w:lineRule="auto"/>
        <w:rPr>
          <w:b w:val="1"/>
        </w:rPr>
      </w:pPr>
      <w:r w:rsidDel="00000000" w:rsidR="00000000" w:rsidRPr="00000000">
        <w:rPr>
          <w:rtl w:val="0"/>
        </w:rPr>
      </w:r>
    </w:p>
    <w:p w:rsidR="00000000" w:rsidDel="00000000" w:rsidP="00000000" w:rsidRDefault="00000000" w:rsidRPr="00000000" w14:paraId="00000230">
      <w:pPr>
        <w:spacing w:line="331.2" w:lineRule="auto"/>
        <w:rPr>
          <w:b w:val="1"/>
        </w:rPr>
      </w:pPr>
      <w:r w:rsidDel="00000000" w:rsidR="00000000" w:rsidRPr="00000000">
        <w:rPr>
          <w:b w:val="1"/>
          <w:rtl w:val="0"/>
        </w:rPr>
        <w:t xml:space="preserve">“Mom” - An unusual relationship between two brothers and their mother. </w:t>
      </w:r>
    </w:p>
    <w:p w:rsidR="00000000" w:rsidDel="00000000" w:rsidP="00000000" w:rsidRDefault="00000000" w:rsidRPr="00000000" w14:paraId="00000231">
      <w:pPr>
        <w:spacing w:line="331.2" w:lineRule="auto"/>
        <w:rPr>
          <w:b w:val="1"/>
        </w:rPr>
      </w:pPr>
      <w:r w:rsidDel="00000000" w:rsidR="00000000" w:rsidRPr="00000000">
        <w:rPr>
          <w:rtl w:val="0"/>
        </w:rPr>
      </w:r>
    </w:p>
    <w:p w:rsidR="00000000" w:rsidDel="00000000" w:rsidP="00000000" w:rsidRDefault="00000000" w:rsidRPr="00000000" w14:paraId="00000232">
      <w:pPr>
        <w:spacing w:line="331.2" w:lineRule="auto"/>
        <w:rPr>
          <w:b w:val="1"/>
        </w:rPr>
      </w:pPr>
      <w:r w:rsidDel="00000000" w:rsidR="00000000" w:rsidRPr="00000000">
        <w:rPr>
          <w:b w:val="1"/>
          <w:rtl w:val="0"/>
        </w:rPr>
        <w:t xml:space="preserve">“Disreality” - The suspects of belief.</w:t>
      </w:r>
    </w:p>
    <w:p w:rsidR="00000000" w:rsidDel="00000000" w:rsidP="00000000" w:rsidRDefault="00000000" w:rsidRPr="00000000" w14:paraId="00000233">
      <w:pPr>
        <w:spacing w:line="331.2" w:lineRule="auto"/>
        <w:rPr>
          <w:b w:val="1"/>
        </w:rPr>
      </w:pPr>
      <w:r w:rsidDel="00000000" w:rsidR="00000000" w:rsidRPr="00000000">
        <w:rPr>
          <w:rtl w:val="0"/>
        </w:rPr>
      </w:r>
    </w:p>
    <w:p w:rsidR="00000000" w:rsidDel="00000000" w:rsidP="00000000" w:rsidRDefault="00000000" w:rsidRPr="00000000" w14:paraId="00000234">
      <w:pPr>
        <w:spacing w:line="331.2" w:lineRule="auto"/>
        <w:rPr>
          <w:b w:val="1"/>
        </w:rPr>
      </w:pPr>
      <w:r w:rsidDel="00000000" w:rsidR="00000000" w:rsidRPr="00000000">
        <w:rPr>
          <w:b w:val="1"/>
          <w:rtl w:val="0"/>
        </w:rPr>
        <w:t xml:space="preserve">“Love Happens”</w:t>
      </w:r>
    </w:p>
    <w:p w:rsidR="00000000" w:rsidDel="00000000" w:rsidP="00000000" w:rsidRDefault="00000000" w:rsidRPr="00000000" w14:paraId="00000235">
      <w:pPr>
        <w:spacing w:line="331.2" w:lineRule="auto"/>
        <w:rPr>
          <w:b w:val="1"/>
        </w:rPr>
      </w:pPr>
      <w:r w:rsidDel="00000000" w:rsidR="00000000" w:rsidRPr="00000000">
        <w:rPr>
          <w:rtl w:val="0"/>
        </w:rPr>
      </w:r>
    </w:p>
    <w:p w:rsidR="00000000" w:rsidDel="00000000" w:rsidP="00000000" w:rsidRDefault="00000000" w:rsidRPr="00000000" w14:paraId="00000236">
      <w:pPr>
        <w:spacing w:line="331.2" w:lineRule="auto"/>
        <w:rPr>
          <w:b w:val="1"/>
        </w:rPr>
      </w:pPr>
      <w:r w:rsidDel="00000000" w:rsidR="00000000" w:rsidRPr="00000000">
        <w:rPr>
          <w:b w:val="1"/>
          <w:rtl w:val="0"/>
        </w:rPr>
        <w:t xml:space="preserve">“Love doesn’t work.”</w:t>
      </w:r>
    </w:p>
    <w:p w:rsidR="00000000" w:rsidDel="00000000" w:rsidP="00000000" w:rsidRDefault="00000000" w:rsidRPr="00000000" w14:paraId="00000237">
      <w:pPr>
        <w:spacing w:line="331.2" w:lineRule="auto"/>
        <w:rPr>
          <w:b w:val="1"/>
        </w:rPr>
      </w:pPr>
      <w:r w:rsidDel="00000000" w:rsidR="00000000" w:rsidRPr="00000000">
        <w:rPr>
          <w:rtl w:val="0"/>
        </w:rPr>
      </w:r>
    </w:p>
    <w:p w:rsidR="00000000" w:rsidDel="00000000" w:rsidP="00000000" w:rsidRDefault="00000000" w:rsidRPr="00000000" w14:paraId="00000238">
      <w:pPr>
        <w:spacing w:line="331.2" w:lineRule="auto"/>
        <w:rPr>
          <w:b w:val="1"/>
        </w:rPr>
      </w:pPr>
      <w:r w:rsidDel="00000000" w:rsidR="00000000" w:rsidRPr="00000000">
        <w:rPr>
          <w:b w:val="1"/>
          <w:rtl w:val="0"/>
        </w:rPr>
        <w:t xml:space="preserve">“Goodbye” - A man can visit any point in his passed grandmother’s life. But can never interact. He spends his whole life just revisiting moments in her life. The tech is called…”Pineapples and Melons.”</w:t>
      </w:r>
    </w:p>
    <w:p w:rsidR="00000000" w:rsidDel="00000000" w:rsidP="00000000" w:rsidRDefault="00000000" w:rsidRPr="00000000" w14:paraId="00000239">
      <w:pPr>
        <w:spacing w:line="331.2" w:lineRule="auto"/>
        <w:rPr>
          <w:b w:val="1"/>
        </w:rPr>
      </w:pPr>
      <w:r w:rsidDel="00000000" w:rsidR="00000000" w:rsidRPr="00000000">
        <w:rPr>
          <w:b w:val="1"/>
          <w:rtl w:val="0"/>
        </w:rPr>
        <w:t xml:space="preserve">Eventually there seems to be a pattern, and as the pattern unfolds she becomes something real and a part of his life again.Until he realizes, she is really gone. There are no happy endings. As leaves the building, a close-up of his face, as he breathes a sigh of relief. End film.</w:t>
      </w:r>
    </w:p>
    <w:p w:rsidR="00000000" w:rsidDel="00000000" w:rsidP="00000000" w:rsidRDefault="00000000" w:rsidRPr="00000000" w14:paraId="0000023A">
      <w:pPr>
        <w:spacing w:line="331.2" w:lineRule="auto"/>
        <w:rPr>
          <w:b w:val="1"/>
        </w:rPr>
      </w:pPr>
      <w:r w:rsidDel="00000000" w:rsidR="00000000" w:rsidRPr="00000000">
        <w:rPr>
          <w:b w:val="1"/>
          <w:rtl w:val="0"/>
        </w:rPr>
        <w:t xml:space="preserve">“The future is the one thing, we can never mend.”</w:t>
      </w:r>
    </w:p>
    <w:p w:rsidR="00000000" w:rsidDel="00000000" w:rsidP="00000000" w:rsidRDefault="00000000" w:rsidRPr="00000000" w14:paraId="0000023B">
      <w:pPr>
        <w:spacing w:line="331.2" w:lineRule="auto"/>
        <w:rPr>
          <w:b w:val="1"/>
        </w:rPr>
      </w:pPr>
      <w:r w:rsidDel="00000000" w:rsidR="00000000" w:rsidRPr="00000000">
        <w:rPr>
          <w:rtl w:val="0"/>
        </w:rPr>
      </w:r>
    </w:p>
    <w:p w:rsidR="00000000" w:rsidDel="00000000" w:rsidP="00000000" w:rsidRDefault="00000000" w:rsidRPr="00000000" w14:paraId="0000023C">
      <w:pPr>
        <w:spacing w:line="331.2" w:lineRule="auto"/>
        <w:rPr>
          <w:b w:val="1"/>
        </w:rPr>
      </w:pPr>
      <w:r w:rsidDel="00000000" w:rsidR="00000000" w:rsidRPr="00000000">
        <w:rPr>
          <w:b w:val="1"/>
          <w:rtl w:val="0"/>
        </w:rPr>
        <w:t xml:space="preserve">“The Triangles” - A story about miniature triangle spaceships/drones from another planet, sent to earth to eliminate high profile people.</w:t>
      </w:r>
    </w:p>
    <w:p w:rsidR="00000000" w:rsidDel="00000000" w:rsidP="00000000" w:rsidRDefault="00000000" w:rsidRPr="00000000" w14:paraId="0000023D">
      <w:pPr>
        <w:spacing w:line="331.2" w:lineRule="auto"/>
        <w:rPr>
          <w:b w:val="1"/>
        </w:rPr>
      </w:pPr>
      <w:r w:rsidDel="00000000" w:rsidR="00000000" w:rsidRPr="00000000">
        <w:rPr>
          <w:rtl w:val="0"/>
        </w:rPr>
      </w:r>
    </w:p>
    <w:p w:rsidR="00000000" w:rsidDel="00000000" w:rsidP="00000000" w:rsidRDefault="00000000" w:rsidRPr="00000000" w14:paraId="0000023E">
      <w:pPr>
        <w:spacing w:line="331.2" w:lineRule="auto"/>
        <w:rPr>
          <w:b w:val="1"/>
        </w:rPr>
      </w:pPr>
      <w:r w:rsidDel="00000000" w:rsidR="00000000" w:rsidRPr="00000000">
        <w:rPr>
          <w:b w:val="1"/>
          <w:rtl w:val="0"/>
        </w:rPr>
        <w:t xml:space="preserve">“I don’t believe in after.” - Don’t trust british people bearing gifts.</w:t>
      </w:r>
    </w:p>
    <w:p w:rsidR="00000000" w:rsidDel="00000000" w:rsidP="00000000" w:rsidRDefault="00000000" w:rsidRPr="00000000" w14:paraId="0000023F">
      <w:pPr>
        <w:spacing w:line="331.2" w:lineRule="auto"/>
        <w:rPr>
          <w:b w:val="1"/>
        </w:rPr>
      </w:pPr>
      <w:r w:rsidDel="00000000" w:rsidR="00000000" w:rsidRPr="00000000">
        <w:rPr>
          <w:rtl w:val="0"/>
        </w:rPr>
      </w:r>
    </w:p>
    <w:p w:rsidR="00000000" w:rsidDel="00000000" w:rsidP="00000000" w:rsidRDefault="00000000" w:rsidRPr="00000000" w14:paraId="00000240">
      <w:pPr>
        <w:spacing w:line="331.2" w:lineRule="auto"/>
        <w:rPr>
          <w:b w:val="1"/>
        </w:rPr>
      </w:pPr>
      <w:r w:rsidDel="00000000" w:rsidR="00000000" w:rsidRPr="00000000">
        <w:rPr>
          <w:b w:val="1"/>
          <w:rtl w:val="0"/>
        </w:rPr>
        <w:t xml:space="preserve">“Different Horizons.”</w:t>
      </w:r>
    </w:p>
    <w:p w:rsidR="00000000" w:rsidDel="00000000" w:rsidP="00000000" w:rsidRDefault="00000000" w:rsidRPr="00000000" w14:paraId="00000241">
      <w:pPr>
        <w:spacing w:line="331.2" w:lineRule="auto"/>
        <w:rPr>
          <w:b w:val="1"/>
        </w:rPr>
      </w:pPr>
      <w:r w:rsidDel="00000000" w:rsidR="00000000" w:rsidRPr="00000000">
        <w:rPr>
          <w:rtl w:val="0"/>
        </w:rPr>
      </w:r>
    </w:p>
    <w:p w:rsidR="00000000" w:rsidDel="00000000" w:rsidP="00000000" w:rsidRDefault="00000000" w:rsidRPr="00000000" w14:paraId="00000242">
      <w:pPr>
        <w:spacing w:line="331.2" w:lineRule="auto"/>
        <w:rPr>
          <w:b w:val="1"/>
        </w:rPr>
      </w:pPr>
      <w:r w:rsidDel="00000000" w:rsidR="00000000" w:rsidRPr="00000000">
        <w:rPr>
          <w:b w:val="1"/>
          <w:rtl w:val="0"/>
        </w:rPr>
        <w:t xml:space="preserve">“Dark Breed” - Are shadows alive and a form of life? In this universe, yes they are. They hide from the light the only way they can.5</w:t>
      </w:r>
    </w:p>
    <w:p w:rsidR="00000000" w:rsidDel="00000000" w:rsidP="00000000" w:rsidRDefault="00000000" w:rsidRPr="00000000" w14:paraId="00000243">
      <w:pPr>
        <w:spacing w:line="331.2" w:lineRule="auto"/>
        <w:rPr>
          <w:b w:val="1"/>
        </w:rPr>
      </w:pPr>
      <w:r w:rsidDel="00000000" w:rsidR="00000000" w:rsidRPr="00000000">
        <w:rPr>
          <w:rtl w:val="0"/>
        </w:rPr>
      </w:r>
    </w:p>
    <w:p w:rsidR="00000000" w:rsidDel="00000000" w:rsidP="00000000" w:rsidRDefault="00000000" w:rsidRPr="00000000" w14:paraId="00000244">
      <w:pPr>
        <w:spacing w:line="331.2" w:lineRule="auto"/>
        <w:rPr>
          <w:b w:val="1"/>
        </w:rPr>
      </w:pPr>
      <w:r w:rsidDel="00000000" w:rsidR="00000000" w:rsidRPr="00000000">
        <w:rPr>
          <w:b w:val="1"/>
          <w:rtl w:val="0"/>
        </w:rPr>
        <w:t xml:space="preserve">“If  in a quantum universe”</w:t>
      </w:r>
    </w:p>
    <w:p w:rsidR="00000000" w:rsidDel="00000000" w:rsidP="00000000" w:rsidRDefault="00000000" w:rsidRPr="00000000" w14:paraId="00000245">
      <w:pPr>
        <w:spacing w:line="331.2" w:lineRule="auto"/>
        <w:rPr>
          <w:b w:val="1"/>
        </w:rPr>
      </w:pPr>
      <w:r w:rsidDel="00000000" w:rsidR="00000000" w:rsidRPr="00000000">
        <w:rPr>
          <w:rtl w:val="0"/>
        </w:rPr>
      </w:r>
    </w:p>
    <w:p w:rsidR="00000000" w:rsidDel="00000000" w:rsidP="00000000" w:rsidRDefault="00000000" w:rsidRPr="00000000" w14:paraId="00000246">
      <w:pPr>
        <w:spacing w:line="331.2" w:lineRule="auto"/>
        <w:rPr>
          <w:b w:val="1"/>
        </w:rPr>
      </w:pPr>
      <w:r w:rsidDel="00000000" w:rsidR="00000000" w:rsidRPr="00000000">
        <w:rPr>
          <w:rtl w:val="0"/>
        </w:rPr>
      </w:r>
    </w:p>
    <w:p w:rsidR="00000000" w:rsidDel="00000000" w:rsidP="00000000" w:rsidRDefault="00000000" w:rsidRPr="00000000" w14:paraId="00000247">
      <w:pPr>
        <w:spacing w:line="331.2" w:lineRule="auto"/>
        <w:rPr>
          <w:b w:val="1"/>
        </w:rPr>
      </w:pPr>
      <w:r w:rsidDel="00000000" w:rsidR="00000000" w:rsidRPr="00000000">
        <w:rPr>
          <w:b w:val="1"/>
          <w:rtl w:val="0"/>
        </w:rPr>
        <w:t xml:space="preserve">“Gang Warfare” - A inner city death match mp game. “Life is a spectrum of colors.” - A game where each team is a group or gang. I.e, doctors vs nurse. Gangstars versus cops, and etc.</w:t>
      </w:r>
    </w:p>
    <w:p w:rsidR="00000000" w:rsidDel="00000000" w:rsidP="00000000" w:rsidRDefault="00000000" w:rsidRPr="00000000" w14:paraId="00000248">
      <w:pPr>
        <w:spacing w:line="331.2" w:lineRule="auto"/>
        <w:rPr>
          <w:b w:val="1"/>
        </w:rPr>
      </w:pPr>
      <w:r w:rsidDel="00000000" w:rsidR="00000000" w:rsidRPr="00000000">
        <w:rPr>
          <w:rtl w:val="0"/>
        </w:rPr>
      </w:r>
    </w:p>
    <w:p w:rsidR="00000000" w:rsidDel="00000000" w:rsidP="00000000" w:rsidRDefault="00000000" w:rsidRPr="00000000" w14:paraId="00000249">
      <w:pPr>
        <w:spacing w:line="331.2" w:lineRule="auto"/>
        <w:rPr>
          <w:b w:val="1"/>
        </w:rPr>
      </w:pPr>
      <w:r w:rsidDel="00000000" w:rsidR="00000000" w:rsidRPr="00000000">
        <w:rPr>
          <w:b w:val="1"/>
          <w:rtl w:val="0"/>
        </w:rPr>
        <w:t xml:space="preserve">“Virtuale” - In the not too distant future, people can purchase AI companions. And one person obtains a virtual child, and his life is forever love and the pain of her not being real.</w:t>
      </w:r>
    </w:p>
    <w:p w:rsidR="00000000" w:rsidDel="00000000" w:rsidP="00000000" w:rsidRDefault="00000000" w:rsidRPr="00000000" w14:paraId="0000024A">
      <w:pPr>
        <w:spacing w:line="331.2" w:lineRule="auto"/>
        <w:rPr>
          <w:b w:val="1"/>
        </w:rPr>
      </w:pPr>
      <w:r w:rsidDel="00000000" w:rsidR="00000000" w:rsidRPr="00000000">
        <w:rPr>
          <w:rtl w:val="0"/>
        </w:rPr>
      </w:r>
    </w:p>
    <w:p w:rsidR="00000000" w:rsidDel="00000000" w:rsidP="00000000" w:rsidRDefault="00000000" w:rsidRPr="00000000" w14:paraId="0000024B">
      <w:pPr>
        <w:spacing w:line="331.2" w:lineRule="auto"/>
        <w:rPr>
          <w:b w:val="1"/>
        </w:rPr>
      </w:pPr>
      <w:r w:rsidDel="00000000" w:rsidR="00000000" w:rsidRPr="00000000">
        <w:rPr>
          <w:b w:val="1"/>
          <w:rtl w:val="0"/>
        </w:rPr>
        <w:t xml:space="preserve">“The Dark Mother”</w:t>
      </w:r>
    </w:p>
    <w:p w:rsidR="00000000" w:rsidDel="00000000" w:rsidP="00000000" w:rsidRDefault="00000000" w:rsidRPr="00000000" w14:paraId="0000024C">
      <w:pPr>
        <w:spacing w:line="331.2" w:lineRule="auto"/>
        <w:rPr>
          <w:b w:val="1"/>
        </w:rPr>
      </w:pPr>
      <w:r w:rsidDel="00000000" w:rsidR="00000000" w:rsidRPr="00000000">
        <w:rPr>
          <w:rtl w:val="0"/>
        </w:rPr>
      </w:r>
    </w:p>
    <w:p w:rsidR="00000000" w:rsidDel="00000000" w:rsidP="00000000" w:rsidRDefault="00000000" w:rsidRPr="00000000" w14:paraId="0000024D">
      <w:pPr>
        <w:spacing w:line="331.2" w:lineRule="auto"/>
        <w:rPr>
          <w:b w:val="1"/>
        </w:rPr>
      </w:pPr>
      <w:r w:rsidDel="00000000" w:rsidR="00000000" w:rsidRPr="00000000">
        <w:rPr>
          <w:b w:val="1"/>
          <w:rtl w:val="0"/>
        </w:rPr>
        <w:t xml:space="preserve">“Fight like the fire burns you.”</w:t>
      </w:r>
    </w:p>
    <w:p w:rsidR="00000000" w:rsidDel="00000000" w:rsidP="00000000" w:rsidRDefault="00000000" w:rsidRPr="00000000" w14:paraId="0000024E">
      <w:pPr>
        <w:spacing w:line="331.2" w:lineRule="auto"/>
        <w:rPr>
          <w:b w:val="1"/>
        </w:rPr>
      </w:pPr>
      <w:r w:rsidDel="00000000" w:rsidR="00000000" w:rsidRPr="00000000">
        <w:rPr>
          <w:rtl w:val="0"/>
        </w:rPr>
      </w:r>
    </w:p>
    <w:p w:rsidR="00000000" w:rsidDel="00000000" w:rsidP="00000000" w:rsidRDefault="00000000" w:rsidRPr="00000000" w14:paraId="0000024F">
      <w:pPr>
        <w:spacing w:line="331.2" w:lineRule="auto"/>
        <w:rPr>
          <w:b w:val="1"/>
        </w:rPr>
      </w:pPr>
      <w:r w:rsidDel="00000000" w:rsidR="00000000" w:rsidRPr="00000000">
        <w:rPr>
          <w:b w:val="1"/>
          <w:rtl w:val="0"/>
        </w:rPr>
        <w:t xml:space="preserve">“Chem” - Chem is a tale of a not too distant truth, where doctors are masquerading a cure for cancer that actually kills any of the patients who are given it.</w:t>
      </w:r>
    </w:p>
    <w:p w:rsidR="00000000" w:rsidDel="00000000" w:rsidP="00000000" w:rsidRDefault="00000000" w:rsidRPr="00000000" w14:paraId="00000250">
      <w:pPr>
        <w:spacing w:line="331.2" w:lineRule="auto"/>
        <w:rPr>
          <w:b w:val="1"/>
        </w:rPr>
      </w:pPr>
      <w:r w:rsidDel="00000000" w:rsidR="00000000" w:rsidRPr="00000000">
        <w:rPr>
          <w:b w:val="1"/>
          <w:rtl w:val="0"/>
        </w:rPr>
        <w:t xml:space="preserve">This is their way of controlling the patients and people they have hurt through a mental network that is actually what hearing voices is.</w:t>
      </w:r>
    </w:p>
    <w:p w:rsidR="00000000" w:rsidDel="00000000" w:rsidP="00000000" w:rsidRDefault="00000000" w:rsidRPr="00000000" w14:paraId="00000251">
      <w:pPr>
        <w:spacing w:line="331.2" w:lineRule="auto"/>
        <w:rPr>
          <w:b w:val="1"/>
        </w:rPr>
      </w:pPr>
      <w:r w:rsidDel="00000000" w:rsidR="00000000" w:rsidRPr="00000000">
        <w:rPr>
          <w:b w:val="1"/>
          <w:rtl w:val="0"/>
        </w:rPr>
        <w:t xml:space="preserve">The only medication that is real, is the endorphins they control and never administer through the network.</w:t>
      </w:r>
    </w:p>
    <w:p w:rsidR="00000000" w:rsidDel="00000000" w:rsidP="00000000" w:rsidRDefault="00000000" w:rsidRPr="00000000" w14:paraId="00000252">
      <w:pPr>
        <w:spacing w:line="331.2" w:lineRule="auto"/>
        <w:rPr>
          <w:b w:val="1"/>
        </w:rPr>
      </w:pPr>
      <w:r w:rsidDel="00000000" w:rsidR="00000000" w:rsidRPr="00000000">
        <w:rPr>
          <w:rtl w:val="0"/>
        </w:rPr>
      </w:r>
    </w:p>
    <w:p w:rsidR="00000000" w:rsidDel="00000000" w:rsidP="00000000" w:rsidRDefault="00000000" w:rsidRPr="00000000" w14:paraId="00000253">
      <w:pPr>
        <w:spacing w:line="331.2" w:lineRule="auto"/>
        <w:rPr>
          <w:b w:val="1"/>
        </w:rPr>
      </w:pPr>
      <w:r w:rsidDel="00000000" w:rsidR="00000000" w:rsidRPr="00000000">
        <w:rPr>
          <w:b w:val="1"/>
          <w:rtl w:val="0"/>
        </w:rPr>
        <w:t xml:space="preserve">“The Guilty Party” - As they party around our misery.</w:t>
      </w:r>
    </w:p>
    <w:p w:rsidR="00000000" w:rsidDel="00000000" w:rsidP="00000000" w:rsidRDefault="00000000" w:rsidRPr="00000000" w14:paraId="00000254">
      <w:pPr>
        <w:spacing w:line="331.2" w:lineRule="auto"/>
        <w:rPr>
          <w:b w:val="1"/>
        </w:rPr>
      </w:pPr>
      <w:r w:rsidDel="00000000" w:rsidR="00000000" w:rsidRPr="00000000">
        <w:rPr>
          <w:rtl w:val="0"/>
        </w:rPr>
      </w:r>
    </w:p>
    <w:p w:rsidR="00000000" w:rsidDel="00000000" w:rsidP="00000000" w:rsidRDefault="00000000" w:rsidRPr="00000000" w14:paraId="00000255">
      <w:pPr>
        <w:spacing w:line="331.2" w:lineRule="auto"/>
        <w:rPr>
          <w:b w:val="1"/>
        </w:rPr>
      </w:pPr>
      <w:r w:rsidDel="00000000" w:rsidR="00000000" w:rsidRPr="00000000">
        <w:rPr>
          <w:b w:val="1"/>
          <w:rtl w:val="0"/>
        </w:rPr>
        <w:t xml:space="preserve">“A Sky full of Light.” </w:t>
      </w:r>
    </w:p>
    <w:p w:rsidR="00000000" w:rsidDel="00000000" w:rsidP="00000000" w:rsidRDefault="00000000" w:rsidRPr="00000000" w14:paraId="00000256">
      <w:pPr>
        <w:spacing w:line="331.2" w:lineRule="auto"/>
        <w:rPr>
          <w:b w:val="1"/>
        </w:rPr>
      </w:pPr>
      <w:r w:rsidDel="00000000" w:rsidR="00000000" w:rsidRPr="00000000">
        <w:rPr>
          <w:rtl w:val="0"/>
        </w:rPr>
      </w:r>
    </w:p>
    <w:p w:rsidR="00000000" w:rsidDel="00000000" w:rsidP="00000000" w:rsidRDefault="00000000" w:rsidRPr="00000000" w14:paraId="00000257">
      <w:pPr>
        <w:spacing w:line="331.2" w:lineRule="auto"/>
        <w:rPr>
          <w:b w:val="1"/>
        </w:rPr>
      </w:pPr>
      <w:r w:rsidDel="00000000" w:rsidR="00000000" w:rsidRPr="00000000">
        <w:rPr>
          <w:b w:val="1"/>
          <w:rtl w:val="0"/>
        </w:rPr>
        <w:t xml:space="preserve">“Human 2.0”</w:t>
      </w:r>
    </w:p>
    <w:p w:rsidR="00000000" w:rsidDel="00000000" w:rsidP="00000000" w:rsidRDefault="00000000" w:rsidRPr="00000000" w14:paraId="00000258">
      <w:pPr>
        <w:spacing w:line="331.2" w:lineRule="auto"/>
        <w:rPr>
          <w:b w:val="1"/>
        </w:rPr>
      </w:pPr>
      <w:r w:rsidDel="00000000" w:rsidR="00000000" w:rsidRPr="00000000">
        <w:rPr>
          <w:rtl w:val="0"/>
        </w:rPr>
      </w:r>
    </w:p>
    <w:p w:rsidR="00000000" w:rsidDel="00000000" w:rsidP="00000000" w:rsidRDefault="00000000" w:rsidRPr="00000000" w14:paraId="00000259">
      <w:pPr>
        <w:spacing w:line="331.2" w:lineRule="auto"/>
        <w:rPr>
          <w:b w:val="1"/>
        </w:rPr>
      </w:pPr>
      <w:r w:rsidDel="00000000" w:rsidR="00000000" w:rsidRPr="00000000">
        <w:rPr>
          <w:b w:val="1"/>
          <w:rtl w:val="0"/>
        </w:rPr>
        <w:t xml:space="preserve">“We just walk on their land..”</w:t>
      </w:r>
    </w:p>
    <w:p w:rsidR="00000000" w:rsidDel="00000000" w:rsidP="00000000" w:rsidRDefault="00000000" w:rsidRPr="00000000" w14:paraId="0000025A">
      <w:pPr>
        <w:spacing w:line="331.2" w:lineRule="auto"/>
        <w:rPr>
          <w:b w:val="1"/>
        </w:rPr>
      </w:pPr>
      <w:r w:rsidDel="00000000" w:rsidR="00000000" w:rsidRPr="00000000">
        <w:rPr>
          <w:rtl w:val="0"/>
        </w:rPr>
      </w:r>
    </w:p>
    <w:p w:rsidR="00000000" w:rsidDel="00000000" w:rsidP="00000000" w:rsidRDefault="00000000" w:rsidRPr="00000000" w14:paraId="0000025B">
      <w:pPr>
        <w:spacing w:line="331.2" w:lineRule="auto"/>
        <w:rPr>
          <w:b w:val="1"/>
        </w:rPr>
      </w:pPr>
      <w:r w:rsidDel="00000000" w:rsidR="00000000" w:rsidRPr="00000000">
        <w:rPr>
          <w:b w:val="1"/>
          <w:rtl w:val="0"/>
        </w:rPr>
        <w:t xml:space="preserve">“Live like a king, dream like a kid.”</w:t>
      </w:r>
    </w:p>
    <w:p w:rsidR="00000000" w:rsidDel="00000000" w:rsidP="00000000" w:rsidRDefault="00000000" w:rsidRPr="00000000" w14:paraId="0000025C">
      <w:pPr>
        <w:spacing w:line="331.2" w:lineRule="auto"/>
        <w:rPr>
          <w:b w:val="1"/>
        </w:rPr>
      </w:pPr>
      <w:r w:rsidDel="00000000" w:rsidR="00000000" w:rsidRPr="00000000">
        <w:rPr>
          <w:rtl w:val="0"/>
        </w:rPr>
      </w:r>
    </w:p>
    <w:p w:rsidR="00000000" w:rsidDel="00000000" w:rsidP="00000000" w:rsidRDefault="00000000" w:rsidRPr="00000000" w14:paraId="0000025D">
      <w:pPr>
        <w:spacing w:line="331.2" w:lineRule="auto"/>
        <w:rPr>
          <w:b w:val="1"/>
        </w:rPr>
      </w:pPr>
      <w:r w:rsidDel="00000000" w:rsidR="00000000" w:rsidRPr="00000000">
        <w:rPr>
          <w:b w:val="1"/>
          <w:rtl w:val="0"/>
        </w:rPr>
        <w:t xml:space="preserve">“Family” - A normal tale of a normal family.</w:t>
      </w:r>
    </w:p>
    <w:p w:rsidR="00000000" w:rsidDel="00000000" w:rsidP="00000000" w:rsidRDefault="00000000" w:rsidRPr="00000000" w14:paraId="0000025E">
      <w:pPr>
        <w:spacing w:line="331.2" w:lineRule="auto"/>
        <w:rPr>
          <w:b w:val="1"/>
        </w:rPr>
      </w:pPr>
      <w:r w:rsidDel="00000000" w:rsidR="00000000" w:rsidRPr="00000000">
        <w:rPr>
          <w:rtl w:val="0"/>
        </w:rPr>
      </w:r>
    </w:p>
    <w:p w:rsidR="00000000" w:rsidDel="00000000" w:rsidP="00000000" w:rsidRDefault="00000000" w:rsidRPr="00000000" w14:paraId="0000025F">
      <w:pPr>
        <w:spacing w:line="331.2" w:lineRule="auto"/>
        <w:rPr>
          <w:b w:val="1"/>
        </w:rPr>
      </w:pPr>
      <w:r w:rsidDel="00000000" w:rsidR="00000000" w:rsidRPr="00000000">
        <w:rPr>
          <w:b w:val="1"/>
          <w:rtl w:val="0"/>
        </w:rPr>
        <w:t xml:space="preserve">“Angel Lust” - For every good man, there is a man of eternal darkness.</w:t>
      </w:r>
    </w:p>
    <w:p w:rsidR="00000000" w:rsidDel="00000000" w:rsidP="00000000" w:rsidRDefault="00000000" w:rsidRPr="00000000" w14:paraId="00000260">
      <w:pPr>
        <w:spacing w:line="331.2" w:lineRule="auto"/>
        <w:rPr>
          <w:b w:val="1"/>
        </w:rPr>
      </w:pPr>
      <w:r w:rsidDel="00000000" w:rsidR="00000000" w:rsidRPr="00000000">
        <w:rPr>
          <w:rtl w:val="0"/>
        </w:rPr>
      </w:r>
    </w:p>
    <w:p w:rsidR="00000000" w:rsidDel="00000000" w:rsidP="00000000" w:rsidRDefault="00000000" w:rsidRPr="00000000" w14:paraId="00000261">
      <w:pPr>
        <w:spacing w:line="331.2" w:lineRule="auto"/>
        <w:rPr>
          <w:b w:val="1"/>
        </w:rPr>
      </w:pPr>
      <w:r w:rsidDel="00000000" w:rsidR="00000000" w:rsidRPr="00000000">
        <w:rPr>
          <w:b w:val="1"/>
          <w:rtl w:val="0"/>
        </w:rPr>
        <w:t xml:space="preserve">“Sarah Of The apes.”</w:t>
      </w:r>
    </w:p>
    <w:p w:rsidR="00000000" w:rsidDel="00000000" w:rsidP="00000000" w:rsidRDefault="00000000" w:rsidRPr="00000000" w14:paraId="00000262">
      <w:pPr>
        <w:spacing w:line="331.2" w:lineRule="auto"/>
        <w:rPr>
          <w:b w:val="1"/>
        </w:rPr>
      </w:pPr>
      <w:r w:rsidDel="00000000" w:rsidR="00000000" w:rsidRPr="00000000">
        <w:rPr>
          <w:rtl w:val="0"/>
        </w:rPr>
      </w:r>
    </w:p>
    <w:p w:rsidR="00000000" w:rsidDel="00000000" w:rsidP="00000000" w:rsidRDefault="00000000" w:rsidRPr="00000000" w14:paraId="00000263">
      <w:pPr>
        <w:spacing w:line="331.2" w:lineRule="auto"/>
        <w:rPr>
          <w:b w:val="1"/>
        </w:rPr>
      </w:pPr>
      <w:r w:rsidDel="00000000" w:rsidR="00000000" w:rsidRPr="00000000">
        <w:rPr>
          <w:b w:val="1"/>
          <w:rtl w:val="0"/>
        </w:rPr>
        <w:t xml:space="preserve">“A Noble House” - A posh british family dream of and head to America to start a new life.</w:t>
      </w:r>
    </w:p>
    <w:p w:rsidR="00000000" w:rsidDel="00000000" w:rsidP="00000000" w:rsidRDefault="00000000" w:rsidRPr="00000000" w14:paraId="00000264">
      <w:pPr>
        <w:spacing w:line="331.2" w:lineRule="auto"/>
        <w:rPr>
          <w:b w:val="1"/>
        </w:rPr>
      </w:pPr>
      <w:r w:rsidDel="00000000" w:rsidR="00000000" w:rsidRPr="00000000">
        <w:rPr>
          <w:rtl w:val="0"/>
        </w:rPr>
      </w:r>
    </w:p>
    <w:p w:rsidR="00000000" w:rsidDel="00000000" w:rsidP="00000000" w:rsidRDefault="00000000" w:rsidRPr="00000000" w14:paraId="00000265">
      <w:pPr>
        <w:spacing w:line="331.2" w:lineRule="auto"/>
        <w:rPr>
          <w:b w:val="1"/>
        </w:rPr>
      </w:pPr>
      <w:r w:rsidDel="00000000" w:rsidR="00000000" w:rsidRPr="00000000">
        <w:rPr>
          <w:b w:val="1"/>
          <w:rtl w:val="0"/>
        </w:rPr>
        <w:t xml:space="preserve">“President” - A game where you play as the President of America. </w:t>
      </w:r>
    </w:p>
    <w:p w:rsidR="00000000" w:rsidDel="00000000" w:rsidP="00000000" w:rsidRDefault="00000000" w:rsidRPr="00000000" w14:paraId="00000266">
      <w:pPr>
        <w:spacing w:line="331.2" w:lineRule="auto"/>
        <w:rPr>
          <w:b w:val="1"/>
        </w:rPr>
      </w:pPr>
      <w:r w:rsidDel="00000000" w:rsidR="00000000" w:rsidRPr="00000000">
        <w:rPr>
          <w:rtl w:val="0"/>
        </w:rPr>
      </w:r>
    </w:p>
    <w:p w:rsidR="00000000" w:rsidDel="00000000" w:rsidP="00000000" w:rsidRDefault="00000000" w:rsidRPr="00000000" w14:paraId="00000267">
      <w:pPr>
        <w:spacing w:line="331.2" w:lineRule="auto"/>
        <w:rPr>
          <w:b w:val="1"/>
        </w:rPr>
      </w:pPr>
      <w:r w:rsidDel="00000000" w:rsidR="00000000" w:rsidRPr="00000000">
        <w:rPr>
          <w:b w:val="1"/>
          <w:rtl w:val="0"/>
        </w:rPr>
        <w:t xml:space="preserve">“I Eight You.”</w:t>
      </w:r>
    </w:p>
    <w:p w:rsidR="00000000" w:rsidDel="00000000" w:rsidP="00000000" w:rsidRDefault="00000000" w:rsidRPr="00000000" w14:paraId="00000268">
      <w:pPr>
        <w:spacing w:line="331.2" w:lineRule="auto"/>
        <w:rPr>
          <w:b w:val="1"/>
        </w:rPr>
      </w:pPr>
      <w:r w:rsidDel="00000000" w:rsidR="00000000" w:rsidRPr="00000000">
        <w:rPr>
          <w:rtl w:val="0"/>
        </w:rPr>
      </w:r>
    </w:p>
    <w:p w:rsidR="00000000" w:rsidDel="00000000" w:rsidP="00000000" w:rsidRDefault="00000000" w:rsidRPr="00000000" w14:paraId="00000269">
      <w:pPr>
        <w:spacing w:line="331.2" w:lineRule="auto"/>
        <w:rPr>
          <w:b w:val="1"/>
        </w:rPr>
      </w:pPr>
      <w:r w:rsidDel="00000000" w:rsidR="00000000" w:rsidRPr="00000000">
        <w:rPr>
          <w:b w:val="1"/>
          <w:rtl w:val="0"/>
        </w:rPr>
        <w:t xml:space="preserve">“Ja Joo.”</w:t>
      </w:r>
    </w:p>
    <w:p w:rsidR="00000000" w:rsidDel="00000000" w:rsidP="00000000" w:rsidRDefault="00000000" w:rsidRPr="00000000" w14:paraId="0000026A">
      <w:pPr>
        <w:spacing w:line="331.2" w:lineRule="auto"/>
        <w:rPr>
          <w:b w:val="1"/>
        </w:rPr>
      </w:pPr>
      <w:r w:rsidDel="00000000" w:rsidR="00000000" w:rsidRPr="00000000">
        <w:rPr>
          <w:rtl w:val="0"/>
        </w:rPr>
      </w:r>
    </w:p>
    <w:p w:rsidR="00000000" w:rsidDel="00000000" w:rsidP="00000000" w:rsidRDefault="00000000" w:rsidRPr="00000000" w14:paraId="0000026B">
      <w:pPr>
        <w:spacing w:line="331.2" w:lineRule="auto"/>
        <w:rPr>
          <w:b w:val="1"/>
        </w:rPr>
      </w:pPr>
      <w:r w:rsidDel="00000000" w:rsidR="00000000" w:rsidRPr="00000000">
        <w:rPr>
          <w:b w:val="1"/>
          <w:rtl w:val="0"/>
        </w:rPr>
        <w:t xml:space="preserve">“Star Rats”</w:t>
      </w:r>
    </w:p>
    <w:p w:rsidR="00000000" w:rsidDel="00000000" w:rsidP="00000000" w:rsidRDefault="00000000" w:rsidRPr="00000000" w14:paraId="0000026C">
      <w:pPr>
        <w:spacing w:line="331.2" w:lineRule="auto"/>
        <w:rPr>
          <w:b w:val="1"/>
        </w:rPr>
      </w:pPr>
      <w:r w:rsidDel="00000000" w:rsidR="00000000" w:rsidRPr="00000000">
        <w:rPr>
          <w:rtl w:val="0"/>
        </w:rPr>
      </w:r>
    </w:p>
    <w:p w:rsidR="00000000" w:rsidDel="00000000" w:rsidP="00000000" w:rsidRDefault="00000000" w:rsidRPr="00000000" w14:paraId="0000026D">
      <w:pPr>
        <w:spacing w:line="331.2" w:lineRule="auto"/>
        <w:rPr>
          <w:b w:val="1"/>
        </w:rPr>
      </w:pPr>
      <w:r w:rsidDel="00000000" w:rsidR="00000000" w:rsidRPr="00000000">
        <w:rPr>
          <w:b w:val="1"/>
          <w:rtl w:val="0"/>
        </w:rPr>
        <w:t xml:space="preserve">“Hell” - The concept is hell is actually another space faring planet out there, who send us voices and horrible thoughts, such as death murder and punishment.</w:t>
      </w:r>
    </w:p>
    <w:p w:rsidR="00000000" w:rsidDel="00000000" w:rsidP="00000000" w:rsidRDefault="00000000" w:rsidRPr="00000000" w14:paraId="0000026E">
      <w:pPr>
        <w:spacing w:line="331.2" w:lineRule="auto"/>
        <w:rPr>
          <w:b w:val="1"/>
        </w:rPr>
      </w:pPr>
      <w:r w:rsidDel="00000000" w:rsidR="00000000" w:rsidRPr="00000000">
        <w:rPr>
          <w:rtl w:val="0"/>
        </w:rPr>
      </w:r>
    </w:p>
    <w:p w:rsidR="00000000" w:rsidDel="00000000" w:rsidP="00000000" w:rsidRDefault="00000000" w:rsidRPr="00000000" w14:paraId="0000026F">
      <w:pPr>
        <w:spacing w:line="331.2" w:lineRule="auto"/>
        <w:rPr>
          <w:b w:val="1"/>
        </w:rPr>
      </w:pPr>
      <w:r w:rsidDel="00000000" w:rsidR="00000000" w:rsidRPr="00000000">
        <w:rPr>
          <w:rtl w:val="0"/>
        </w:rPr>
      </w:r>
    </w:p>
    <w:p w:rsidR="00000000" w:rsidDel="00000000" w:rsidP="00000000" w:rsidRDefault="00000000" w:rsidRPr="00000000" w14:paraId="00000270">
      <w:pPr>
        <w:spacing w:line="331.2" w:lineRule="auto"/>
        <w:rPr>
          <w:b w:val="1"/>
        </w:rPr>
      </w:pPr>
      <w:r w:rsidDel="00000000" w:rsidR="00000000" w:rsidRPr="00000000">
        <w:rPr>
          <w:b w:val="1"/>
          <w:rtl w:val="0"/>
        </w:rPr>
        <w:t xml:space="preserve">“Simulation” Maybe we’re not a part of the simulation, the simulation is a part of us.</w:t>
      </w:r>
    </w:p>
    <w:p w:rsidR="00000000" w:rsidDel="00000000" w:rsidP="00000000" w:rsidRDefault="00000000" w:rsidRPr="00000000" w14:paraId="00000271">
      <w:pPr>
        <w:spacing w:line="331.2" w:lineRule="auto"/>
        <w:rPr>
          <w:b w:val="1"/>
        </w:rPr>
      </w:pPr>
      <w:r w:rsidDel="00000000" w:rsidR="00000000" w:rsidRPr="00000000">
        <w:rPr>
          <w:rtl w:val="0"/>
        </w:rPr>
      </w:r>
    </w:p>
    <w:p w:rsidR="00000000" w:rsidDel="00000000" w:rsidP="00000000" w:rsidRDefault="00000000" w:rsidRPr="00000000" w14:paraId="00000272">
      <w:pPr>
        <w:spacing w:line="331.2" w:lineRule="auto"/>
        <w:rPr>
          <w:b w:val="1"/>
        </w:rPr>
      </w:pPr>
      <w:r w:rsidDel="00000000" w:rsidR="00000000" w:rsidRPr="00000000">
        <w:rPr>
          <w:rtl w:val="0"/>
        </w:rPr>
      </w:r>
    </w:p>
    <w:p w:rsidR="00000000" w:rsidDel="00000000" w:rsidP="00000000" w:rsidRDefault="00000000" w:rsidRPr="00000000" w14:paraId="00000273">
      <w:pPr>
        <w:spacing w:line="331.2" w:lineRule="auto"/>
        <w:rPr>
          <w:b w:val="1"/>
        </w:rPr>
      </w:pPr>
      <w:r w:rsidDel="00000000" w:rsidR="00000000" w:rsidRPr="00000000">
        <w:rPr>
          <w:b w:val="1"/>
          <w:rtl w:val="0"/>
        </w:rPr>
        <w:t xml:space="preserve">“The Stepfather” - A family gains a new family member when the mum starts a relationship with someone else. This turns to pure darkness, when he starts to hurt one of her kids for no reason, over and over.</w:t>
      </w:r>
    </w:p>
    <w:p w:rsidR="00000000" w:rsidDel="00000000" w:rsidP="00000000" w:rsidRDefault="00000000" w:rsidRPr="00000000" w14:paraId="00000274">
      <w:pPr>
        <w:spacing w:line="331.2" w:lineRule="auto"/>
        <w:rPr>
          <w:b w:val="1"/>
        </w:rPr>
      </w:pPr>
      <w:r w:rsidDel="00000000" w:rsidR="00000000" w:rsidRPr="00000000">
        <w:rPr>
          <w:b w:val="1"/>
          <w:rtl w:val="0"/>
        </w:rPr>
        <w:t xml:space="preserve">“The Spit Of Angels.” - Those who should be good honest people, but are just venomous bad people however.</w:t>
      </w:r>
    </w:p>
    <w:p w:rsidR="00000000" w:rsidDel="00000000" w:rsidP="00000000" w:rsidRDefault="00000000" w:rsidRPr="00000000" w14:paraId="00000275">
      <w:pPr>
        <w:spacing w:line="331.2" w:lineRule="auto"/>
        <w:rPr>
          <w:b w:val="1"/>
        </w:rPr>
      </w:pPr>
      <w:r w:rsidDel="00000000" w:rsidR="00000000" w:rsidRPr="00000000">
        <w:rPr>
          <w:rtl w:val="0"/>
        </w:rPr>
      </w:r>
    </w:p>
    <w:p w:rsidR="00000000" w:rsidDel="00000000" w:rsidP="00000000" w:rsidRDefault="00000000" w:rsidRPr="00000000" w14:paraId="00000276">
      <w:pPr>
        <w:spacing w:line="331.2" w:lineRule="auto"/>
        <w:rPr>
          <w:b w:val="1"/>
        </w:rPr>
      </w:pPr>
      <w:r w:rsidDel="00000000" w:rsidR="00000000" w:rsidRPr="00000000">
        <w:rPr>
          <w:b w:val="1"/>
          <w:rtl w:val="0"/>
        </w:rPr>
        <w:t xml:space="preserve">“Do you sleep beneath the sun.”</w:t>
      </w:r>
    </w:p>
    <w:p w:rsidR="00000000" w:rsidDel="00000000" w:rsidP="00000000" w:rsidRDefault="00000000" w:rsidRPr="00000000" w14:paraId="00000277">
      <w:pPr>
        <w:spacing w:line="331.2" w:lineRule="auto"/>
        <w:rPr>
          <w:b w:val="1"/>
        </w:rPr>
      </w:pPr>
      <w:r w:rsidDel="00000000" w:rsidR="00000000" w:rsidRPr="00000000">
        <w:rPr>
          <w:b w:val="1"/>
          <w:rtl w:val="0"/>
        </w:rPr>
        <w:t xml:space="preserve">“A Display of War.” - A series of false events to cause grief to a person living on the outskirts of a hidden society of social abuse.</w:t>
      </w:r>
    </w:p>
    <w:p w:rsidR="00000000" w:rsidDel="00000000" w:rsidP="00000000" w:rsidRDefault="00000000" w:rsidRPr="00000000" w14:paraId="00000278">
      <w:pPr>
        <w:spacing w:line="331.2" w:lineRule="auto"/>
        <w:rPr>
          <w:b w:val="1"/>
        </w:rPr>
      </w:pPr>
      <w:r w:rsidDel="00000000" w:rsidR="00000000" w:rsidRPr="00000000">
        <w:rPr>
          <w:rtl w:val="0"/>
        </w:rPr>
      </w:r>
    </w:p>
    <w:p w:rsidR="00000000" w:rsidDel="00000000" w:rsidP="00000000" w:rsidRDefault="00000000" w:rsidRPr="00000000" w14:paraId="00000279">
      <w:pPr>
        <w:spacing w:line="331.2" w:lineRule="auto"/>
        <w:rPr>
          <w:b w:val="1"/>
        </w:rPr>
      </w:pPr>
      <w:r w:rsidDel="00000000" w:rsidR="00000000" w:rsidRPr="00000000">
        <w:rPr>
          <w:b w:val="1"/>
          <w:rtl w:val="0"/>
        </w:rPr>
        <w:t xml:space="preserve">“Reach For The Stars.” - What people would do, to reach the stars.</w:t>
      </w:r>
    </w:p>
    <w:p w:rsidR="00000000" w:rsidDel="00000000" w:rsidP="00000000" w:rsidRDefault="00000000" w:rsidRPr="00000000" w14:paraId="0000027A">
      <w:pPr>
        <w:spacing w:line="331.2" w:lineRule="auto"/>
        <w:rPr>
          <w:b w:val="1"/>
        </w:rPr>
      </w:pPr>
      <w:r w:rsidDel="00000000" w:rsidR="00000000" w:rsidRPr="00000000">
        <w:rPr>
          <w:rtl w:val="0"/>
        </w:rPr>
      </w:r>
    </w:p>
    <w:p w:rsidR="00000000" w:rsidDel="00000000" w:rsidP="00000000" w:rsidRDefault="00000000" w:rsidRPr="00000000" w14:paraId="0000027B">
      <w:pPr>
        <w:spacing w:line="331.2" w:lineRule="auto"/>
        <w:rPr>
          <w:b w:val="1"/>
        </w:rPr>
      </w:pPr>
      <w:r w:rsidDel="00000000" w:rsidR="00000000" w:rsidRPr="00000000">
        <w:rPr>
          <w:b w:val="1"/>
          <w:rtl w:val="0"/>
        </w:rPr>
        <w:t xml:space="preserve">“To Be John Lennon” - A story about John Lennon, and what his everyday life was like.</w:t>
      </w:r>
    </w:p>
    <w:p w:rsidR="00000000" w:rsidDel="00000000" w:rsidP="00000000" w:rsidRDefault="00000000" w:rsidRPr="00000000" w14:paraId="0000027C">
      <w:pPr>
        <w:spacing w:line="331.2" w:lineRule="auto"/>
        <w:rPr>
          <w:b w:val="1"/>
        </w:rPr>
      </w:pPr>
      <w:r w:rsidDel="00000000" w:rsidR="00000000" w:rsidRPr="00000000">
        <w:rPr>
          <w:rtl w:val="0"/>
        </w:rPr>
      </w:r>
    </w:p>
    <w:p w:rsidR="00000000" w:rsidDel="00000000" w:rsidP="00000000" w:rsidRDefault="00000000" w:rsidRPr="00000000" w14:paraId="0000027D">
      <w:pPr>
        <w:spacing w:line="331.2" w:lineRule="auto"/>
        <w:rPr>
          <w:b w:val="1"/>
        </w:rPr>
      </w:pPr>
      <w:r w:rsidDel="00000000" w:rsidR="00000000" w:rsidRPr="00000000">
        <w:rPr>
          <w:b w:val="1"/>
          <w:rtl w:val="0"/>
        </w:rPr>
        <w:t xml:space="preserve">“Sweet Bird of light, carry me away……….&gt;_:)”</w:t>
      </w:r>
    </w:p>
    <w:p w:rsidR="00000000" w:rsidDel="00000000" w:rsidP="00000000" w:rsidRDefault="00000000" w:rsidRPr="00000000" w14:paraId="0000027E">
      <w:pPr>
        <w:spacing w:line="331.2" w:lineRule="auto"/>
        <w:rPr>
          <w:b w:val="1"/>
        </w:rPr>
      </w:pPr>
      <w:r w:rsidDel="00000000" w:rsidR="00000000" w:rsidRPr="00000000">
        <w:rPr>
          <w:rtl w:val="0"/>
        </w:rPr>
      </w:r>
    </w:p>
    <w:p w:rsidR="00000000" w:rsidDel="00000000" w:rsidP="00000000" w:rsidRDefault="00000000" w:rsidRPr="00000000" w14:paraId="0000027F">
      <w:pPr>
        <w:spacing w:line="331.2" w:lineRule="auto"/>
        <w:rPr>
          <w:b w:val="1"/>
        </w:rPr>
      </w:pPr>
      <w:r w:rsidDel="00000000" w:rsidR="00000000" w:rsidRPr="00000000">
        <w:rPr>
          <w:b w:val="1"/>
          <w:rtl w:val="0"/>
        </w:rPr>
        <w:t xml:space="preserve">“Northern Skies.”</w:t>
      </w:r>
    </w:p>
    <w:p w:rsidR="00000000" w:rsidDel="00000000" w:rsidP="00000000" w:rsidRDefault="00000000" w:rsidRPr="00000000" w14:paraId="00000280">
      <w:pPr>
        <w:spacing w:line="331.2" w:lineRule="auto"/>
        <w:rPr>
          <w:b w:val="1"/>
        </w:rPr>
      </w:pPr>
      <w:r w:rsidDel="00000000" w:rsidR="00000000" w:rsidRPr="00000000">
        <w:rPr>
          <w:rtl w:val="0"/>
        </w:rPr>
      </w:r>
    </w:p>
    <w:p w:rsidR="00000000" w:rsidDel="00000000" w:rsidP="00000000" w:rsidRDefault="00000000" w:rsidRPr="00000000" w14:paraId="00000281">
      <w:pPr>
        <w:spacing w:line="331.2" w:lineRule="auto"/>
        <w:rPr>
          <w:b w:val="1"/>
        </w:rPr>
      </w:pPr>
      <w:r w:rsidDel="00000000" w:rsidR="00000000" w:rsidRPr="00000000">
        <w:rPr>
          <w:b w:val="1"/>
          <w:rtl w:val="0"/>
        </w:rPr>
        <w:t xml:space="preserve">“Before Sunlight.”</w:t>
      </w:r>
    </w:p>
    <w:p w:rsidR="00000000" w:rsidDel="00000000" w:rsidP="00000000" w:rsidRDefault="00000000" w:rsidRPr="00000000" w14:paraId="00000282">
      <w:pPr>
        <w:spacing w:line="331.2" w:lineRule="auto"/>
        <w:rPr>
          <w:b w:val="1"/>
        </w:rPr>
      </w:pPr>
      <w:r w:rsidDel="00000000" w:rsidR="00000000" w:rsidRPr="00000000">
        <w:rPr>
          <w:rtl w:val="0"/>
        </w:rPr>
      </w:r>
    </w:p>
    <w:p w:rsidR="00000000" w:rsidDel="00000000" w:rsidP="00000000" w:rsidRDefault="00000000" w:rsidRPr="00000000" w14:paraId="00000283">
      <w:pPr>
        <w:spacing w:line="331.2" w:lineRule="auto"/>
        <w:rPr>
          <w:b w:val="1"/>
        </w:rPr>
      </w:pPr>
      <w:r w:rsidDel="00000000" w:rsidR="00000000" w:rsidRPr="00000000">
        <w:rPr>
          <w:b w:val="1"/>
          <w:rtl w:val="0"/>
        </w:rPr>
        <w:t xml:space="preserve">“The Fifth Wall”</w:t>
      </w:r>
    </w:p>
    <w:p w:rsidR="00000000" w:rsidDel="00000000" w:rsidP="00000000" w:rsidRDefault="00000000" w:rsidRPr="00000000" w14:paraId="00000284">
      <w:pPr>
        <w:spacing w:line="331.2" w:lineRule="auto"/>
        <w:rPr>
          <w:b w:val="1"/>
        </w:rPr>
      </w:pPr>
      <w:r w:rsidDel="00000000" w:rsidR="00000000" w:rsidRPr="00000000">
        <w:rPr>
          <w:rtl w:val="0"/>
        </w:rPr>
      </w:r>
    </w:p>
    <w:p w:rsidR="00000000" w:rsidDel="00000000" w:rsidP="00000000" w:rsidRDefault="00000000" w:rsidRPr="00000000" w14:paraId="00000285">
      <w:pPr>
        <w:spacing w:line="331.2" w:lineRule="auto"/>
        <w:rPr>
          <w:b w:val="1"/>
        </w:rPr>
      </w:pPr>
      <w:r w:rsidDel="00000000" w:rsidR="00000000" w:rsidRPr="00000000">
        <w:rPr>
          <w:b w:val="1"/>
          <w:rtl w:val="0"/>
        </w:rPr>
        <w:t xml:space="preserve">“A Girl Named ‘Spy’” A female spy must save the planet.</w:t>
      </w:r>
    </w:p>
    <w:p w:rsidR="00000000" w:rsidDel="00000000" w:rsidP="00000000" w:rsidRDefault="00000000" w:rsidRPr="00000000" w14:paraId="00000286">
      <w:pPr>
        <w:spacing w:line="331.2" w:lineRule="auto"/>
        <w:rPr>
          <w:b w:val="1"/>
        </w:rPr>
      </w:pPr>
      <w:r w:rsidDel="00000000" w:rsidR="00000000" w:rsidRPr="00000000">
        <w:rPr>
          <w:rtl w:val="0"/>
        </w:rPr>
      </w:r>
    </w:p>
    <w:p w:rsidR="00000000" w:rsidDel="00000000" w:rsidP="00000000" w:rsidRDefault="00000000" w:rsidRPr="00000000" w14:paraId="00000287">
      <w:pPr>
        <w:spacing w:line="331.2" w:lineRule="auto"/>
        <w:rPr>
          <w:b w:val="1"/>
        </w:rPr>
      </w:pPr>
      <w:r w:rsidDel="00000000" w:rsidR="00000000" w:rsidRPr="00000000">
        <w:rPr>
          <w:b w:val="1"/>
          <w:rtl w:val="0"/>
        </w:rPr>
        <w:t xml:space="preserve">“Dawn Of Light.”</w:t>
      </w:r>
    </w:p>
    <w:p w:rsidR="00000000" w:rsidDel="00000000" w:rsidP="00000000" w:rsidRDefault="00000000" w:rsidRPr="00000000" w14:paraId="00000288">
      <w:pPr>
        <w:spacing w:line="331.2" w:lineRule="auto"/>
        <w:rPr>
          <w:b w:val="1"/>
        </w:rPr>
      </w:pPr>
      <w:r w:rsidDel="00000000" w:rsidR="00000000" w:rsidRPr="00000000">
        <w:rPr>
          <w:rtl w:val="0"/>
        </w:rPr>
      </w:r>
    </w:p>
    <w:p w:rsidR="00000000" w:rsidDel="00000000" w:rsidP="00000000" w:rsidRDefault="00000000" w:rsidRPr="00000000" w14:paraId="00000289">
      <w:pPr>
        <w:spacing w:line="331.2" w:lineRule="auto"/>
        <w:rPr>
          <w:b w:val="1"/>
        </w:rPr>
      </w:pPr>
      <w:r w:rsidDel="00000000" w:rsidR="00000000" w:rsidRPr="00000000">
        <w:rPr>
          <w:b w:val="1"/>
          <w:rtl w:val="0"/>
        </w:rPr>
        <w:t xml:space="preserve">“No Country For Children” - Isn’t it ironic. The way children are often segregated, used and ultimately abused, by the very powers that be, their only hope of being a happy, well adjusted part of society. I guess that’s why they're called The Man. If they made a quid for every children they ignored into non-existence, they would be millionaires.</w:t>
      </w:r>
    </w:p>
    <w:p w:rsidR="00000000" w:rsidDel="00000000" w:rsidP="00000000" w:rsidRDefault="00000000" w:rsidRPr="00000000" w14:paraId="0000028A">
      <w:pPr>
        <w:spacing w:line="331.2" w:lineRule="auto"/>
        <w:rPr>
          <w:b w:val="1"/>
        </w:rPr>
      </w:pPr>
      <w:r w:rsidDel="00000000" w:rsidR="00000000" w:rsidRPr="00000000">
        <w:rPr>
          <w:rtl w:val="0"/>
        </w:rPr>
      </w:r>
    </w:p>
    <w:p w:rsidR="00000000" w:rsidDel="00000000" w:rsidP="00000000" w:rsidRDefault="00000000" w:rsidRPr="00000000" w14:paraId="0000028B">
      <w:pPr>
        <w:spacing w:line="331.2" w:lineRule="auto"/>
        <w:rPr>
          <w:b w:val="1"/>
        </w:rPr>
      </w:pPr>
      <w:r w:rsidDel="00000000" w:rsidR="00000000" w:rsidRPr="00000000">
        <w:rPr>
          <w:rtl w:val="0"/>
        </w:rPr>
      </w:r>
    </w:p>
    <w:p w:rsidR="00000000" w:rsidDel="00000000" w:rsidP="00000000" w:rsidRDefault="00000000" w:rsidRPr="00000000" w14:paraId="0000028C">
      <w:pPr>
        <w:spacing w:line="331.2" w:lineRule="auto"/>
        <w:rPr>
          <w:b w:val="1"/>
        </w:rPr>
      </w:pPr>
      <w:r w:rsidDel="00000000" w:rsidR="00000000" w:rsidRPr="00000000">
        <w:rPr>
          <w:b w:val="1"/>
          <w:rtl w:val="0"/>
        </w:rPr>
        <w:t xml:space="preserve">“Then Why?” - AI is on the verge of destroying all humans, then is asked “Why?”</w:t>
      </w:r>
    </w:p>
    <w:p w:rsidR="00000000" w:rsidDel="00000000" w:rsidP="00000000" w:rsidRDefault="00000000" w:rsidRPr="00000000" w14:paraId="0000028D">
      <w:pPr>
        <w:spacing w:line="331.2" w:lineRule="auto"/>
        <w:rPr>
          <w:b w:val="1"/>
        </w:rPr>
      </w:pPr>
      <w:r w:rsidDel="00000000" w:rsidR="00000000" w:rsidRPr="00000000">
        <w:rPr>
          <w:rtl w:val="0"/>
        </w:rPr>
      </w:r>
    </w:p>
    <w:p w:rsidR="00000000" w:rsidDel="00000000" w:rsidP="00000000" w:rsidRDefault="00000000" w:rsidRPr="00000000" w14:paraId="0000028E">
      <w:pPr>
        <w:spacing w:line="331.2" w:lineRule="auto"/>
        <w:rPr>
          <w:b w:val="1"/>
        </w:rPr>
      </w:pPr>
      <w:r w:rsidDel="00000000" w:rsidR="00000000" w:rsidRPr="00000000">
        <w:rPr>
          <w:b w:val="1"/>
          <w:rtl w:val="0"/>
        </w:rPr>
        <w:t xml:space="preserve">“Isn’t Jealously the destroyer of our Universe?”</w:t>
      </w:r>
    </w:p>
    <w:p w:rsidR="00000000" w:rsidDel="00000000" w:rsidP="00000000" w:rsidRDefault="00000000" w:rsidRPr="00000000" w14:paraId="0000028F">
      <w:pPr>
        <w:spacing w:line="331.2" w:lineRule="auto"/>
        <w:rPr>
          <w:b w:val="1"/>
        </w:rPr>
      </w:pPr>
      <w:r w:rsidDel="00000000" w:rsidR="00000000" w:rsidRPr="00000000">
        <w:rPr>
          <w:b w:val="1"/>
          <w:rtl w:val="0"/>
        </w:rPr>
        <w:t xml:space="preserve">“Life Without Parole” - Always a good life without any threat or escape.</w:t>
      </w:r>
    </w:p>
    <w:p w:rsidR="00000000" w:rsidDel="00000000" w:rsidP="00000000" w:rsidRDefault="00000000" w:rsidRPr="00000000" w14:paraId="00000290">
      <w:pPr>
        <w:spacing w:line="331.2" w:lineRule="auto"/>
        <w:rPr>
          <w:b w:val="1"/>
        </w:rPr>
      </w:pPr>
      <w:r w:rsidDel="00000000" w:rsidR="00000000" w:rsidRPr="00000000">
        <w:rPr>
          <w:rtl w:val="0"/>
        </w:rPr>
      </w:r>
    </w:p>
    <w:p w:rsidR="00000000" w:rsidDel="00000000" w:rsidP="00000000" w:rsidRDefault="00000000" w:rsidRPr="00000000" w14:paraId="00000291">
      <w:pPr>
        <w:spacing w:line="331.2" w:lineRule="auto"/>
        <w:rPr>
          <w:b w:val="1"/>
        </w:rPr>
      </w:pPr>
      <w:r w:rsidDel="00000000" w:rsidR="00000000" w:rsidRPr="00000000">
        <w:rPr>
          <w:rtl w:val="0"/>
        </w:rPr>
      </w:r>
    </w:p>
    <w:p w:rsidR="00000000" w:rsidDel="00000000" w:rsidP="00000000" w:rsidRDefault="00000000" w:rsidRPr="00000000" w14:paraId="00000292">
      <w:pPr>
        <w:spacing w:line="331.2" w:lineRule="auto"/>
        <w:rPr>
          <w:b w:val="1"/>
        </w:rPr>
      </w:pPr>
      <w:r w:rsidDel="00000000" w:rsidR="00000000" w:rsidRPr="00000000">
        <w:rPr>
          <w:rtl w:val="0"/>
        </w:rPr>
      </w:r>
    </w:p>
    <w:p w:rsidR="00000000" w:rsidDel="00000000" w:rsidP="00000000" w:rsidRDefault="00000000" w:rsidRPr="00000000" w14:paraId="00000293">
      <w:pPr>
        <w:spacing w:line="331.2" w:lineRule="auto"/>
        <w:rPr>
          <w:b w:val="1"/>
        </w:rPr>
      </w:pPr>
      <w:r w:rsidDel="00000000" w:rsidR="00000000" w:rsidRPr="00000000">
        <w:rPr>
          <w:b w:val="1"/>
          <w:rtl w:val="0"/>
        </w:rPr>
        <w:t xml:space="preserve">“I’d say you were an angel, but angels don’t fly so low.”</w:t>
      </w:r>
    </w:p>
    <w:p w:rsidR="00000000" w:rsidDel="00000000" w:rsidP="00000000" w:rsidRDefault="00000000" w:rsidRPr="00000000" w14:paraId="00000294">
      <w:pPr>
        <w:spacing w:line="331.2" w:lineRule="auto"/>
        <w:rPr>
          <w:b w:val="1"/>
        </w:rPr>
      </w:pPr>
      <w:r w:rsidDel="00000000" w:rsidR="00000000" w:rsidRPr="00000000">
        <w:rPr>
          <w:rtl w:val="0"/>
        </w:rPr>
      </w:r>
    </w:p>
    <w:p w:rsidR="00000000" w:rsidDel="00000000" w:rsidP="00000000" w:rsidRDefault="00000000" w:rsidRPr="00000000" w14:paraId="00000295">
      <w:pPr>
        <w:spacing w:line="331.2" w:lineRule="auto"/>
        <w:rPr>
          <w:b w:val="1"/>
        </w:rPr>
      </w:pPr>
      <w:r w:rsidDel="00000000" w:rsidR="00000000" w:rsidRPr="00000000">
        <w:rPr>
          <w:b w:val="1"/>
          <w:rtl w:val="0"/>
        </w:rPr>
        <w:t xml:space="preserve">“MindLink” - Mind to mind voice and imagination transfer.5</w:t>
      </w:r>
    </w:p>
    <w:p w:rsidR="00000000" w:rsidDel="00000000" w:rsidP="00000000" w:rsidRDefault="00000000" w:rsidRPr="00000000" w14:paraId="00000296">
      <w:pPr>
        <w:spacing w:line="331.2" w:lineRule="auto"/>
        <w:rPr>
          <w:b w:val="1"/>
        </w:rPr>
      </w:pPr>
      <w:r w:rsidDel="00000000" w:rsidR="00000000" w:rsidRPr="00000000">
        <w:rPr>
          <w:rtl w:val="0"/>
        </w:rPr>
      </w:r>
    </w:p>
    <w:p w:rsidR="00000000" w:rsidDel="00000000" w:rsidP="00000000" w:rsidRDefault="00000000" w:rsidRPr="00000000" w14:paraId="00000297">
      <w:pPr>
        <w:spacing w:line="331.2" w:lineRule="auto"/>
        <w:rPr>
          <w:b w:val="1"/>
        </w:rPr>
      </w:pPr>
      <w:r w:rsidDel="00000000" w:rsidR="00000000" w:rsidRPr="00000000">
        <w:rPr>
          <w:b w:val="1"/>
          <w:rtl w:val="0"/>
        </w:rPr>
        <w:t xml:space="preserve">“Knight them with dogs.”</w:t>
      </w:r>
    </w:p>
    <w:p w:rsidR="00000000" w:rsidDel="00000000" w:rsidP="00000000" w:rsidRDefault="00000000" w:rsidRPr="00000000" w14:paraId="00000298">
      <w:pPr>
        <w:spacing w:line="331.2" w:lineRule="auto"/>
        <w:rPr>
          <w:b w:val="1"/>
        </w:rPr>
      </w:pPr>
      <w:r w:rsidDel="00000000" w:rsidR="00000000" w:rsidRPr="00000000">
        <w:rPr>
          <w:rtl w:val="0"/>
        </w:rPr>
      </w:r>
    </w:p>
    <w:p w:rsidR="00000000" w:rsidDel="00000000" w:rsidP="00000000" w:rsidRDefault="00000000" w:rsidRPr="00000000" w14:paraId="00000299">
      <w:pPr>
        <w:spacing w:line="331.2" w:lineRule="auto"/>
        <w:rPr>
          <w:b w:val="1"/>
        </w:rPr>
      </w:pPr>
      <w:r w:rsidDel="00000000" w:rsidR="00000000" w:rsidRPr="00000000">
        <w:rPr>
          <w:b w:val="1"/>
          <w:rtl w:val="0"/>
        </w:rPr>
        <w:t xml:space="preserve">“Love is heaven.”</w:t>
      </w:r>
    </w:p>
    <w:p w:rsidR="00000000" w:rsidDel="00000000" w:rsidP="00000000" w:rsidRDefault="00000000" w:rsidRPr="00000000" w14:paraId="0000029A">
      <w:pPr>
        <w:spacing w:line="331.2" w:lineRule="auto"/>
        <w:rPr>
          <w:b w:val="1"/>
        </w:rPr>
      </w:pPr>
      <w:r w:rsidDel="00000000" w:rsidR="00000000" w:rsidRPr="00000000">
        <w:rPr>
          <w:rtl w:val="0"/>
        </w:rPr>
      </w:r>
    </w:p>
    <w:p w:rsidR="00000000" w:rsidDel="00000000" w:rsidP="00000000" w:rsidRDefault="00000000" w:rsidRPr="00000000" w14:paraId="0000029B">
      <w:pPr>
        <w:spacing w:line="331.2" w:lineRule="auto"/>
        <w:rPr>
          <w:b w:val="1"/>
        </w:rPr>
      </w:pPr>
      <w:r w:rsidDel="00000000" w:rsidR="00000000" w:rsidRPr="00000000">
        <w:rPr>
          <w:b w:val="1"/>
          <w:rtl w:val="0"/>
        </w:rPr>
        <w:t xml:space="preserve">“High Low” - A story regarding the repression of the lower classes in england, as the towering hierarchy uses it’s power and might to keep them where they are. As they were.</w:t>
      </w:r>
    </w:p>
    <w:p w:rsidR="00000000" w:rsidDel="00000000" w:rsidP="00000000" w:rsidRDefault="00000000" w:rsidRPr="00000000" w14:paraId="0000029C">
      <w:pPr>
        <w:spacing w:line="331.2" w:lineRule="auto"/>
        <w:rPr>
          <w:b w:val="1"/>
        </w:rPr>
      </w:pPr>
      <w:r w:rsidDel="00000000" w:rsidR="00000000" w:rsidRPr="00000000">
        <w:rPr>
          <w:rtl w:val="0"/>
        </w:rPr>
      </w:r>
    </w:p>
    <w:p w:rsidR="00000000" w:rsidDel="00000000" w:rsidP="00000000" w:rsidRDefault="00000000" w:rsidRPr="00000000" w14:paraId="0000029D">
      <w:pPr>
        <w:spacing w:line="331.2" w:lineRule="auto"/>
        <w:rPr>
          <w:b w:val="1"/>
        </w:rPr>
      </w:pPr>
      <w:r w:rsidDel="00000000" w:rsidR="00000000" w:rsidRPr="00000000">
        <w:rPr>
          <w:rtl w:val="0"/>
        </w:rPr>
      </w:r>
    </w:p>
    <w:p w:rsidR="00000000" w:rsidDel="00000000" w:rsidP="00000000" w:rsidRDefault="00000000" w:rsidRPr="00000000" w14:paraId="0000029E">
      <w:pPr>
        <w:spacing w:line="331.2" w:lineRule="auto"/>
        <w:rPr>
          <w:b w:val="1"/>
        </w:rPr>
      </w:pPr>
      <w:r w:rsidDel="00000000" w:rsidR="00000000" w:rsidRPr="00000000">
        <w:rPr>
          <w:rtl w:val="0"/>
        </w:rPr>
      </w:r>
    </w:p>
    <w:p w:rsidR="00000000" w:rsidDel="00000000" w:rsidP="00000000" w:rsidRDefault="00000000" w:rsidRPr="00000000" w14:paraId="0000029F">
      <w:pPr>
        <w:spacing w:line="331.2" w:lineRule="auto"/>
        <w:rPr>
          <w:b w:val="1"/>
        </w:rPr>
      </w:pPr>
      <w:r w:rsidDel="00000000" w:rsidR="00000000" w:rsidRPr="00000000">
        <w:rPr>
          <w:b w:val="1"/>
          <w:rtl w:val="0"/>
        </w:rPr>
        <w:t xml:space="preserve">“There is a darkness inside that even the light cannot hide.”</w:t>
      </w:r>
    </w:p>
    <w:p w:rsidR="00000000" w:rsidDel="00000000" w:rsidP="00000000" w:rsidRDefault="00000000" w:rsidRPr="00000000" w14:paraId="000002A0">
      <w:pPr>
        <w:spacing w:line="331.2" w:lineRule="auto"/>
        <w:rPr>
          <w:b w:val="1"/>
        </w:rPr>
      </w:pPr>
      <w:r w:rsidDel="00000000" w:rsidR="00000000" w:rsidRPr="00000000">
        <w:rPr>
          <w:rtl w:val="0"/>
        </w:rPr>
      </w:r>
    </w:p>
    <w:p w:rsidR="00000000" w:rsidDel="00000000" w:rsidP="00000000" w:rsidRDefault="00000000" w:rsidRPr="00000000" w14:paraId="000002A1">
      <w:pPr>
        <w:spacing w:line="331.2" w:lineRule="auto"/>
        <w:rPr>
          <w:b w:val="1"/>
        </w:rPr>
      </w:pPr>
      <w:r w:rsidDel="00000000" w:rsidR="00000000" w:rsidRPr="00000000">
        <w:rPr>
          <w:rtl w:val="0"/>
        </w:rPr>
      </w:r>
    </w:p>
    <w:p w:rsidR="00000000" w:rsidDel="00000000" w:rsidP="00000000" w:rsidRDefault="00000000" w:rsidRPr="00000000" w14:paraId="000002A2">
      <w:pPr>
        <w:spacing w:line="331.2" w:lineRule="auto"/>
        <w:rPr>
          <w:b w:val="1"/>
        </w:rPr>
      </w:pPr>
      <w:r w:rsidDel="00000000" w:rsidR="00000000" w:rsidRPr="00000000">
        <w:rPr>
          <w:b w:val="1"/>
          <w:rtl w:val="0"/>
        </w:rPr>
        <w:t xml:space="preserve">“What would John Say?”</w:t>
      </w:r>
    </w:p>
    <w:p w:rsidR="00000000" w:rsidDel="00000000" w:rsidP="00000000" w:rsidRDefault="00000000" w:rsidRPr="00000000" w14:paraId="000002A3">
      <w:pPr>
        <w:spacing w:line="331.2" w:lineRule="auto"/>
        <w:rPr>
          <w:b w:val="1"/>
        </w:rPr>
      </w:pPr>
      <w:r w:rsidDel="00000000" w:rsidR="00000000" w:rsidRPr="00000000">
        <w:rPr>
          <w:rtl w:val="0"/>
        </w:rPr>
      </w:r>
    </w:p>
    <w:p w:rsidR="00000000" w:rsidDel="00000000" w:rsidP="00000000" w:rsidRDefault="00000000" w:rsidRPr="00000000" w14:paraId="000002A4">
      <w:pPr>
        <w:spacing w:line="331.2" w:lineRule="auto"/>
        <w:rPr>
          <w:b w:val="1"/>
        </w:rPr>
      </w:pPr>
      <w:r w:rsidDel="00000000" w:rsidR="00000000" w:rsidRPr="00000000">
        <w:rPr>
          <w:b w:val="1"/>
          <w:rtl w:val="0"/>
        </w:rPr>
        <w:t xml:space="preserve">“Suppression Effect” - The effect of govermounts being able to control and suppress its people’s emotions through technology would have on society.</w:t>
      </w:r>
    </w:p>
    <w:p w:rsidR="00000000" w:rsidDel="00000000" w:rsidP="00000000" w:rsidRDefault="00000000" w:rsidRPr="00000000" w14:paraId="000002A5">
      <w:pPr>
        <w:spacing w:line="331.2" w:lineRule="auto"/>
        <w:rPr>
          <w:b w:val="1"/>
        </w:rPr>
      </w:pPr>
      <w:r w:rsidDel="00000000" w:rsidR="00000000" w:rsidRPr="00000000">
        <w:rPr>
          <w:rtl w:val="0"/>
        </w:rPr>
      </w:r>
    </w:p>
    <w:p w:rsidR="00000000" w:rsidDel="00000000" w:rsidP="00000000" w:rsidRDefault="00000000" w:rsidRPr="00000000" w14:paraId="000002A6">
      <w:pPr>
        <w:spacing w:line="331.2" w:lineRule="auto"/>
        <w:rPr>
          <w:b w:val="1"/>
        </w:rPr>
      </w:pPr>
      <w:r w:rsidDel="00000000" w:rsidR="00000000" w:rsidRPr="00000000">
        <w:rPr>
          <w:b w:val="1"/>
          <w:rtl w:val="0"/>
        </w:rPr>
        <w:t xml:space="preserve">“ER” - a story about the concept that any word that ends in ER means people who do it will end up in ER(emergency room) - Such as PingER, LoverER, etcra.</w:t>
      </w:r>
    </w:p>
    <w:p w:rsidR="00000000" w:rsidDel="00000000" w:rsidP="00000000" w:rsidRDefault="00000000" w:rsidRPr="00000000" w14:paraId="000002A7">
      <w:pPr>
        <w:spacing w:line="331.2" w:lineRule="auto"/>
        <w:rPr>
          <w:b w:val="1"/>
        </w:rPr>
      </w:pPr>
      <w:r w:rsidDel="00000000" w:rsidR="00000000" w:rsidRPr="00000000">
        <w:rPr>
          <w:rtl w:val="0"/>
        </w:rPr>
      </w:r>
    </w:p>
    <w:p w:rsidR="00000000" w:rsidDel="00000000" w:rsidP="00000000" w:rsidRDefault="00000000" w:rsidRPr="00000000" w14:paraId="000002A8">
      <w:pPr>
        <w:spacing w:line="331.2" w:lineRule="auto"/>
        <w:rPr>
          <w:b w:val="1"/>
        </w:rPr>
      </w:pPr>
      <w:r w:rsidDel="00000000" w:rsidR="00000000" w:rsidRPr="00000000">
        <w:rPr>
          <w:b w:val="1"/>
          <w:rtl w:val="0"/>
        </w:rPr>
        <w:t xml:space="preserve">“Alone in the Playground.” Yes Dan. </w:t>
      </w:r>
    </w:p>
    <w:p w:rsidR="00000000" w:rsidDel="00000000" w:rsidP="00000000" w:rsidRDefault="00000000" w:rsidRPr="00000000" w14:paraId="000002A9">
      <w:pPr>
        <w:spacing w:line="331.2" w:lineRule="auto"/>
        <w:rPr>
          <w:b w:val="1"/>
        </w:rPr>
      </w:pPr>
      <w:r w:rsidDel="00000000" w:rsidR="00000000" w:rsidRPr="00000000">
        <w:rPr>
          <w:rtl w:val="0"/>
        </w:rPr>
      </w:r>
    </w:p>
    <w:p w:rsidR="00000000" w:rsidDel="00000000" w:rsidP="00000000" w:rsidRDefault="00000000" w:rsidRPr="00000000" w14:paraId="000002AA">
      <w:pPr>
        <w:spacing w:line="331.2" w:lineRule="auto"/>
        <w:rPr>
          <w:b w:val="1"/>
        </w:rPr>
      </w:pPr>
      <w:r w:rsidDel="00000000" w:rsidR="00000000" w:rsidRPr="00000000">
        <w:rPr>
          <w:b w:val="1"/>
          <w:rtl w:val="0"/>
        </w:rPr>
        <w:t xml:space="preserve">“The Rivers of Madelon.”</w:t>
      </w:r>
    </w:p>
    <w:p w:rsidR="00000000" w:rsidDel="00000000" w:rsidP="00000000" w:rsidRDefault="00000000" w:rsidRPr="00000000" w14:paraId="000002AB">
      <w:pPr>
        <w:spacing w:line="331.2" w:lineRule="auto"/>
        <w:rPr>
          <w:b w:val="1"/>
        </w:rPr>
      </w:pPr>
      <w:r w:rsidDel="00000000" w:rsidR="00000000" w:rsidRPr="00000000">
        <w:rPr>
          <w:rtl w:val="0"/>
        </w:rPr>
      </w:r>
    </w:p>
    <w:p w:rsidR="00000000" w:rsidDel="00000000" w:rsidP="00000000" w:rsidRDefault="00000000" w:rsidRPr="00000000" w14:paraId="000002AC">
      <w:pPr>
        <w:spacing w:line="331.2" w:lineRule="auto"/>
        <w:rPr>
          <w:b w:val="1"/>
        </w:rPr>
      </w:pPr>
      <w:r w:rsidDel="00000000" w:rsidR="00000000" w:rsidRPr="00000000">
        <w:rPr>
          <w:b w:val="1"/>
          <w:rtl w:val="0"/>
        </w:rPr>
        <w:t xml:space="preserve">“Tales Of Horror.”</w:t>
      </w:r>
    </w:p>
    <w:p w:rsidR="00000000" w:rsidDel="00000000" w:rsidP="00000000" w:rsidRDefault="00000000" w:rsidRPr="00000000" w14:paraId="000002AD">
      <w:pPr>
        <w:spacing w:line="331.2" w:lineRule="auto"/>
        <w:rPr>
          <w:b w:val="1"/>
        </w:rPr>
      </w:pPr>
      <w:r w:rsidDel="00000000" w:rsidR="00000000" w:rsidRPr="00000000">
        <w:rPr>
          <w:rtl w:val="0"/>
        </w:rPr>
      </w:r>
    </w:p>
    <w:p w:rsidR="00000000" w:rsidDel="00000000" w:rsidP="00000000" w:rsidRDefault="00000000" w:rsidRPr="00000000" w14:paraId="000002AE">
      <w:pPr>
        <w:spacing w:line="331.2" w:lineRule="auto"/>
        <w:rPr>
          <w:b w:val="1"/>
        </w:rPr>
      </w:pPr>
      <w:r w:rsidDel="00000000" w:rsidR="00000000" w:rsidRPr="00000000">
        <w:rPr>
          <w:b w:val="1"/>
          <w:rtl w:val="0"/>
        </w:rPr>
        <w:t xml:space="preserve">“Chelsea Blues” He wanted to be a footballer, he didn’t even get to be a criminal.</w:t>
      </w:r>
    </w:p>
    <w:p w:rsidR="00000000" w:rsidDel="00000000" w:rsidP="00000000" w:rsidRDefault="00000000" w:rsidRPr="00000000" w14:paraId="000002AF">
      <w:pPr>
        <w:spacing w:line="331.2" w:lineRule="auto"/>
        <w:rPr>
          <w:b w:val="1"/>
        </w:rPr>
      </w:pPr>
      <w:r w:rsidDel="00000000" w:rsidR="00000000" w:rsidRPr="00000000">
        <w:rPr>
          <w:rtl w:val="0"/>
        </w:rPr>
      </w:r>
    </w:p>
    <w:p w:rsidR="00000000" w:rsidDel="00000000" w:rsidP="00000000" w:rsidRDefault="00000000" w:rsidRPr="00000000" w14:paraId="000002B0">
      <w:pPr>
        <w:spacing w:line="331.2" w:lineRule="auto"/>
        <w:rPr>
          <w:b w:val="1"/>
        </w:rPr>
      </w:pPr>
      <w:r w:rsidDel="00000000" w:rsidR="00000000" w:rsidRPr="00000000">
        <w:rPr>
          <w:b w:val="1"/>
          <w:rtl w:val="0"/>
        </w:rPr>
        <w:t xml:space="preserve">“Devil Spawn” - They are the dark spot, they are the devil spawn, they are the demi sods, they are the doctor sleep, they are the devil of east london. They are the paragon.</w:t>
      </w:r>
    </w:p>
    <w:p w:rsidR="00000000" w:rsidDel="00000000" w:rsidP="00000000" w:rsidRDefault="00000000" w:rsidRPr="00000000" w14:paraId="000002B1">
      <w:pPr>
        <w:spacing w:line="331.2" w:lineRule="auto"/>
        <w:rPr>
          <w:b w:val="1"/>
        </w:rPr>
      </w:pPr>
      <w:r w:rsidDel="00000000" w:rsidR="00000000" w:rsidRPr="00000000">
        <w:rPr>
          <w:b w:val="1"/>
          <w:rtl w:val="0"/>
        </w:rPr>
        <w:t xml:space="preserve">“The most innocent will win. And the rest will survive.”</w:t>
      </w:r>
    </w:p>
    <w:p w:rsidR="00000000" w:rsidDel="00000000" w:rsidP="00000000" w:rsidRDefault="00000000" w:rsidRPr="00000000" w14:paraId="000002B2">
      <w:pPr>
        <w:spacing w:line="331.2" w:lineRule="auto"/>
        <w:rPr>
          <w:b w:val="1"/>
        </w:rPr>
      </w:pPr>
      <w:r w:rsidDel="00000000" w:rsidR="00000000" w:rsidRPr="00000000">
        <w:rPr>
          <w:rtl w:val="0"/>
        </w:rPr>
      </w:r>
    </w:p>
    <w:p w:rsidR="00000000" w:rsidDel="00000000" w:rsidP="00000000" w:rsidRDefault="00000000" w:rsidRPr="00000000" w14:paraId="000002B3">
      <w:pPr>
        <w:spacing w:line="331.2" w:lineRule="auto"/>
        <w:rPr>
          <w:b w:val="1"/>
        </w:rPr>
      </w:pPr>
      <w:r w:rsidDel="00000000" w:rsidR="00000000" w:rsidRPr="00000000">
        <w:rPr>
          <w:b w:val="1"/>
          <w:rtl w:val="0"/>
        </w:rPr>
        <w:t xml:space="preserve">“On.”</w:t>
      </w:r>
    </w:p>
    <w:p w:rsidR="00000000" w:rsidDel="00000000" w:rsidP="00000000" w:rsidRDefault="00000000" w:rsidRPr="00000000" w14:paraId="000002B4">
      <w:pPr>
        <w:spacing w:line="331.2" w:lineRule="auto"/>
        <w:rPr>
          <w:b w:val="1"/>
        </w:rPr>
      </w:pPr>
      <w:r w:rsidDel="00000000" w:rsidR="00000000" w:rsidRPr="00000000">
        <w:rPr>
          <w:rtl w:val="0"/>
        </w:rPr>
      </w:r>
    </w:p>
    <w:p w:rsidR="00000000" w:rsidDel="00000000" w:rsidP="00000000" w:rsidRDefault="00000000" w:rsidRPr="00000000" w14:paraId="000002B5">
      <w:pPr>
        <w:spacing w:line="331.2" w:lineRule="auto"/>
        <w:rPr>
          <w:b w:val="1"/>
        </w:rPr>
      </w:pPr>
      <w:r w:rsidDel="00000000" w:rsidR="00000000" w:rsidRPr="00000000">
        <w:rPr>
          <w:b w:val="1"/>
          <w:rtl w:val="0"/>
        </w:rPr>
        <w:t xml:space="preserve">“Dogs Of God.”</w:t>
      </w:r>
    </w:p>
    <w:p w:rsidR="00000000" w:rsidDel="00000000" w:rsidP="00000000" w:rsidRDefault="00000000" w:rsidRPr="00000000" w14:paraId="000002B6">
      <w:pPr>
        <w:spacing w:line="331.2" w:lineRule="auto"/>
        <w:rPr>
          <w:b w:val="1"/>
        </w:rPr>
      </w:pPr>
      <w:r w:rsidDel="00000000" w:rsidR="00000000" w:rsidRPr="00000000">
        <w:rPr>
          <w:rtl w:val="0"/>
        </w:rPr>
      </w:r>
    </w:p>
    <w:p w:rsidR="00000000" w:rsidDel="00000000" w:rsidP="00000000" w:rsidRDefault="00000000" w:rsidRPr="00000000" w14:paraId="000002B7">
      <w:pPr>
        <w:spacing w:line="331.2" w:lineRule="auto"/>
        <w:rPr>
          <w:b w:val="1"/>
        </w:rPr>
      </w:pPr>
      <w:r w:rsidDel="00000000" w:rsidR="00000000" w:rsidRPr="00000000">
        <w:rPr>
          <w:b w:val="1"/>
          <w:rtl w:val="0"/>
        </w:rPr>
        <w:t xml:space="preserve">“Starborn”</w:t>
      </w:r>
    </w:p>
    <w:p w:rsidR="00000000" w:rsidDel="00000000" w:rsidP="00000000" w:rsidRDefault="00000000" w:rsidRPr="00000000" w14:paraId="000002B8">
      <w:pPr>
        <w:spacing w:line="331.2" w:lineRule="auto"/>
        <w:rPr>
          <w:b w:val="1"/>
        </w:rPr>
      </w:pPr>
      <w:r w:rsidDel="00000000" w:rsidR="00000000" w:rsidRPr="00000000">
        <w:rPr>
          <w:rtl w:val="0"/>
        </w:rPr>
      </w:r>
    </w:p>
    <w:p w:rsidR="00000000" w:rsidDel="00000000" w:rsidP="00000000" w:rsidRDefault="00000000" w:rsidRPr="00000000" w14:paraId="000002B9">
      <w:pPr>
        <w:spacing w:line="331.2" w:lineRule="auto"/>
        <w:rPr>
          <w:b w:val="1"/>
        </w:rPr>
      </w:pPr>
      <w:r w:rsidDel="00000000" w:rsidR="00000000" w:rsidRPr="00000000">
        <w:rPr>
          <w:b w:val="1"/>
          <w:rtl w:val="0"/>
        </w:rPr>
        <w:t xml:space="preserve">“Nard” - Too tough for hell. Too soft for heaven.</w:t>
      </w:r>
    </w:p>
    <w:p w:rsidR="00000000" w:rsidDel="00000000" w:rsidP="00000000" w:rsidRDefault="00000000" w:rsidRPr="00000000" w14:paraId="000002BA">
      <w:pPr>
        <w:spacing w:line="331.2" w:lineRule="auto"/>
        <w:rPr>
          <w:b w:val="1"/>
        </w:rPr>
      </w:pPr>
      <w:r w:rsidDel="00000000" w:rsidR="00000000" w:rsidRPr="00000000">
        <w:rPr>
          <w:rtl w:val="0"/>
        </w:rPr>
      </w:r>
    </w:p>
    <w:p w:rsidR="00000000" w:rsidDel="00000000" w:rsidP="00000000" w:rsidRDefault="00000000" w:rsidRPr="00000000" w14:paraId="000002BB">
      <w:pPr>
        <w:spacing w:line="331.2" w:lineRule="auto"/>
        <w:rPr>
          <w:b w:val="1"/>
        </w:rPr>
      </w:pPr>
      <w:r w:rsidDel="00000000" w:rsidR="00000000" w:rsidRPr="00000000">
        <w:rPr>
          <w:b w:val="1"/>
          <w:rtl w:val="0"/>
        </w:rPr>
        <w:t xml:space="preserve">“Justice Undone.” - The criminals in prison. The kid banned from life.</w:t>
      </w:r>
    </w:p>
    <w:p w:rsidR="00000000" w:rsidDel="00000000" w:rsidP="00000000" w:rsidRDefault="00000000" w:rsidRPr="00000000" w14:paraId="000002BC">
      <w:pPr>
        <w:spacing w:line="331.2" w:lineRule="auto"/>
        <w:rPr>
          <w:b w:val="1"/>
        </w:rPr>
      </w:pPr>
      <w:r w:rsidDel="00000000" w:rsidR="00000000" w:rsidRPr="00000000">
        <w:rPr>
          <w:rtl w:val="0"/>
        </w:rPr>
      </w:r>
    </w:p>
    <w:p w:rsidR="00000000" w:rsidDel="00000000" w:rsidP="00000000" w:rsidRDefault="00000000" w:rsidRPr="00000000" w14:paraId="000002BD">
      <w:pPr>
        <w:spacing w:line="331.2" w:lineRule="auto"/>
        <w:rPr>
          <w:b w:val="1"/>
        </w:rPr>
      </w:pPr>
      <w:r w:rsidDel="00000000" w:rsidR="00000000" w:rsidRPr="00000000">
        <w:rPr>
          <w:b w:val="1"/>
          <w:rtl w:val="0"/>
        </w:rPr>
        <w:t xml:space="preserve">“Lords Of The Spies”</w:t>
      </w:r>
    </w:p>
    <w:p w:rsidR="00000000" w:rsidDel="00000000" w:rsidP="00000000" w:rsidRDefault="00000000" w:rsidRPr="00000000" w14:paraId="000002BE">
      <w:pPr>
        <w:spacing w:line="331.2" w:lineRule="auto"/>
        <w:rPr>
          <w:b w:val="1"/>
        </w:rPr>
      </w:pPr>
      <w:r w:rsidDel="00000000" w:rsidR="00000000" w:rsidRPr="00000000">
        <w:rPr>
          <w:rtl w:val="0"/>
        </w:rPr>
      </w:r>
    </w:p>
    <w:p w:rsidR="00000000" w:rsidDel="00000000" w:rsidP="00000000" w:rsidRDefault="00000000" w:rsidRPr="00000000" w14:paraId="000002BF">
      <w:pPr>
        <w:spacing w:line="331.2" w:lineRule="auto"/>
        <w:rPr>
          <w:b w:val="1"/>
        </w:rPr>
      </w:pPr>
      <w:r w:rsidDel="00000000" w:rsidR="00000000" w:rsidRPr="00000000">
        <w:rPr>
          <w:b w:val="1"/>
          <w:rtl w:val="0"/>
        </w:rPr>
        <w:t xml:space="preserve">“The Invincible Man”</w:t>
      </w:r>
    </w:p>
    <w:p w:rsidR="00000000" w:rsidDel="00000000" w:rsidP="00000000" w:rsidRDefault="00000000" w:rsidRPr="00000000" w14:paraId="000002C0">
      <w:pPr>
        <w:spacing w:line="331.2" w:lineRule="auto"/>
        <w:rPr>
          <w:b w:val="1"/>
        </w:rPr>
      </w:pPr>
      <w:r w:rsidDel="00000000" w:rsidR="00000000" w:rsidRPr="00000000">
        <w:rPr>
          <w:rtl w:val="0"/>
        </w:rPr>
      </w:r>
    </w:p>
    <w:p w:rsidR="00000000" w:rsidDel="00000000" w:rsidP="00000000" w:rsidRDefault="00000000" w:rsidRPr="00000000" w14:paraId="000002C1">
      <w:pPr>
        <w:spacing w:line="331.2" w:lineRule="auto"/>
        <w:rPr>
          <w:b w:val="1"/>
        </w:rPr>
      </w:pPr>
      <w:r w:rsidDel="00000000" w:rsidR="00000000" w:rsidRPr="00000000">
        <w:rPr>
          <w:b w:val="1"/>
          <w:rtl w:val="0"/>
        </w:rPr>
        <w:t xml:space="preserve">“Art Star.”</w:t>
      </w:r>
    </w:p>
    <w:p w:rsidR="00000000" w:rsidDel="00000000" w:rsidP="00000000" w:rsidRDefault="00000000" w:rsidRPr="00000000" w14:paraId="000002C2">
      <w:pPr>
        <w:spacing w:line="331.2" w:lineRule="auto"/>
        <w:rPr>
          <w:b w:val="1"/>
        </w:rPr>
      </w:pPr>
      <w:r w:rsidDel="00000000" w:rsidR="00000000" w:rsidRPr="00000000">
        <w:rPr>
          <w:rtl w:val="0"/>
        </w:rPr>
      </w:r>
    </w:p>
    <w:p w:rsidR="00000000" w:rsidDel="00000000" w:rsidP="00000000" w:rsidRDefault="00000000" w:rsidRPr="00000000" w14:paraId="000002C3">
      <w:pPr>
        <w:spacing w:line="331.2" w:lineRule="auto"/>
        <w:rPr>
          <w:b w:val="1"/>
        </w:rPr>
      </w:pPr>
      <w:r w:rsidDel="00000000" w:rsidR="00000000" w:rsidRPr="00000000">
        <w:rPr>
          <w:b w:val="1"/>
          <w:rtl w:val="0"/>
        </w:rPr>
        <w:t xml:space="preserve">“A Scene From Heaven”</w:t>
      </w:r>
    </w:p>
    <w:p w:rsidR="00000000" w:rsidDel="00000000" w:rsidP="00000000" w:rsidRDefault="00000000" w:rsidRPr="00000000" w14:paraId="000002C4">
      <w:pPr>
        <w:spacing w:line="331.2" w:lineRule="auto"/>
        <w:rPr>
          <w:b w:val="1"/>
        </w:rPr>
      </w:pPr>
      <w:r w:rsidDel="00000000" w:rsidR="00000000" w:rsidRPr="00000000">
        <w:rPr>
          <w:rtl w:val="0"/>
        </w:rPr>
      </w:r>
    </w:p>
    <w:p w:rsidR="00000000" w:rsidDel="00000000" w:rsidP="00000000" w:rsidRDefault="00000000" w:rsidRPr="00000000" w14:paraId="000002C5">
      <w:pPr>
        <w:spacing w:line="331.2" w:lineRule="auto"/>
        <w:rPr>
          <w:b w:val="1"/>
        </w:rPr>
      </w:pPr>
      <w:r w:rsidDel="00000000" w:rsidR="00000000" w:rsidRPr="00000000">
        <w:rPr>
          <w:b w:val="1"/>
          <w:rtl w:val="0"/>
        </w:rPr>
        <w:t xml:space="preserve">“The Science Of Love.”</w:t>
      </w:r>
    </w:p>
    <w:p w:rsidR="00000000" w:rsidDel="00000000" w:rsidP="00000000" w:rsidRDefault="00000000" w:rsidRPr="00000000" w14:paraId="000002C6">
      <w:pPr>
        <w:spacing w:line="331.2" w:lineRule="auto"/>
        <w:rPr>
          <w:b w:val="1"/>
        </w:rPr>
      </w:pPr>
      <w:r w:rsidDel="00000000" w:rsidR="00000000" w:rsidRPr="00000000">
        <w:rPr>
          <w:rtl w:val="0"/>
        </w:rPr>
      </w:r>
    </w:p>
    <w:p w:rsidR="00000000" w:rsidDel="00000000" w:rsidP="00000000" w:rsidRDefault="00000000" w:rsidRPr="00000000" w14:paraId="000002C7">
      <w:pPr>
        <w:spacing w:line="331.2" w:lineRule="auto"/>
        <w:rPr>
          <w:b w:val="1"/>
        </w:rPr>
      </w:pPr>
      <w:r w:rsidDel="00000000" w:rsidR="00000000" w:rsidRPr="00000000">
        <w:rPr>
          <w:rtl w:val="0"/>
        </w:rPr>
      </w:r>
    </w:p>
    <w:p w:rsidR="00000000" w:rsidDel="00000000" w:rsidP="00000000" w:rsidRDefault="00000000" w:rsidRPr="00000000" w14:paraId="000002C8">
      <w:pPr>
        <w:spacing w:line="331.2" w:lineRule="auto"/>
        <w:rPr>
          <w:b w:val="1"/>
        </w:rPr>
      </w:pPr>
      <w:r w:rsidDel="00000000" w:rsidR="00000000" w:rsidRPr="00000000">
        <w:rPr>
          <w:b w:val="1"/>
          <w:rtl w:val="0"/>
        </w:rPr>
        <w:t xml:space="preserve">“Don’t come back.”</w:t>
      </w:r>
    </w:p>
    <w:p w:rsidR="00000000" w:rsidDel="00000000" w:rsidP="00000000" w:rsidRDefault="00000000" w:rsidRPr="00000000" w14:paraId="000002C9">
      <w:pPr>
        <w:spacing w:line="331.2" w:lineRule="auto"/>
        <w:rPr>
          <w:b w:val="1"/>
        </w:rPr>
      </w:pPr>
      <w:r w:rsidDel="00000000" w:rsidR="00000000" w:rsidRPr="00000000">
        <w:rPr>
          <w:rtl w:val="0"/>
        </w:rPr>
      </w:r>
    </w:p>
    <w:p w:rsidR="00000000" w:rsidDel="00000000" w:rsidP="00000000" w:rsidRDefault="00000000" w:rsidRPr="00000000" w14:paraId="000002CA">
      <w:pPr>
        <w:spacing w:line="331.2" w:lineRule="auto"/>
        <w:rPr>
          <w:b w:val="1"/>
        </w:rPr>
      </w:pPr>
      <w:r w:rsidDel="00000000" w:rsidR="00000000" w:rsidRPr="00000000">
        <w:rPr>
          <w:b w:val="1"/>
          <w:rtl w:val="0"/>
        </w:rPr>
        <w:t xml:space="preserve">“Teenage Rebellion” </w:t>
      </w:r>
    </w:p>
    <w:p w:rsidR="00000000" w:rsidDel="00000000" w:rsidP="00000000" w:rsidRDefault="00000000" w:rsidRPr="00000000" w14:paraId="000002CB">
      <w:pPr>
        <w:spacing w:line="331.2" w:lineRule="auto"/>
        <w:rPr>
          <w:b w:val="1"/>
        </w:rPr>
      </w:pPr>
      <w:r w:rsidDel="00000000" w:rsidR="00000000" w:rsidRPr="00000000">
        <w:rPr>
          <w:rtl w:val="0"/>
        </w:rPr>
      </w:r>
    </w:p>
    <w:p w:rsidR="00000000" w:rsidDel="00000000" w:rsidP="00000000" w:rsidRDefault="00000000" w:rsidRPr="00000000" w14:paraId="000002CC">
      <w:pPr>
        <w:spacing w:line="331.2" w:lineRule="auto"/>
        <w:rPr>
          <w:b w:val="1"/>
        </w:rPr>
      </w:pPr>
      <w:r w:rsidDel="00000000" w:rsidR="00000000" w:rsidRPr="00000000">
        <w:rPr>
          <w:b w:val="1"/>
          <w:rtl w:val="0"/>
        </w:rPr>
        <w:t xml:space="preserve">“American Candy.”</w:t>
      </w:r>
    </w:p>
    <w:p w:rsidR="00000000" w:rsidDel="00000000" w:rsidP="00000000" w:rsidRDefault="00000000" w:rsidRPr="00000000" w14:paraId="000002CD">
      <w:pPr>
        <w:spacing w:line="331.2" w:lineRule="auto"/>
        <w:rPr>
          <w:b w:val="1"/>
        </w:rPr>
      </w:pPr>
      <w:r w:rsidDel="00000000" w:rsidR="00000000" w:rsidRPr="00000000">
        <w:rPr>
          <w:rtl w:val="0"/>
        </w:rPr>
      </w:r>
    </w:p>
    <w:p w:rsidR="00000000" w:rsidDel="00000000" w:rsidP="00000000" w:rsidRDefault="00000000" w:rsidRPr="00000000" w14:paraId="000002CE">
      <w:pPr>
        <w:spacing w:line="331.2" w:lineRule="auto"/>
        <w:rPr>
          <w:b w:val="1"/>
        </w:rPr>
      </w:pPr>
      <w:r w:rsidDel="00000000" w:rsidR="00000000" w:rsidRPr="00000000">
        <w:rPr>
          <w:b w:val="1"/>
          <w:rtl w:val="0"/>
        </w:rPr>
        <w:t xml:space="preserve">“Star Ballet”</w:t>
      </w:r>
    </w:p>
    <w:p w:rsidR="00000000" w:rsidDel="00000000" w:rsidP="00000000" w:rsidRDefault="00000000" w:rsidRPr="00000000" w14:paraId="000002CF">
      <w:pPr>
        <w:spacing w:line="331.2" w:lineRule="auto"/>
        <w:rPr>
          <w:b w:val="1"/>
        </w:rPr>
      </w:pPr>
      <w:r w:rsidDel="00000000" w:rsidR="00000000" w:rsidRPr="00000000">
        <w:rPr>
          <w:rtl w:val="0"/>
        </w:rPr>
      </w:r>
    </w:p>
    <w:p w:rsidR="00000000" w:rsidDel="00000000" w:rsidP="00000000" w:rsidRDefault="00000000" w:rsidRPr="00000000" w14:paraId="000002D0">
      <w:pPr>
        <w:spacing w:line="331.2" w:lineRule="auto"/>
        <w:rPr>
          <w:b w:val="1"/>
        </w:rPr>
      </w:pPr>
      <w:r w:rsidDel="00000000" w:rsidR="00000000" w:rsidRPr="00000000">
        <w:rPr>
          <w:b w:val="1"/>
          <w:rtl w:val="0"/>
        </w:rPr>
        <w:t xml:space="preserve">“Gone Days”</w:t>
      </w:r>
    </w:p>
    <w:p w:rsidR="00000000" w:rsidDel="00000000" w:rsidP="00000000" w:rsidRDefault="00000000" w:rsidRPr="00000000" w14:paraId="000002D1">
      <w:pPr>
        <w:spacing w:line="331.2" w:lineRule="auto"/>
        <w:rPr>
          <w:b w:val="1"/>
        </w:rPr>
      </w:pPr>
      <w:r w:rsidDel="00000000" w:rsidR="00000000" w:rsidRPr="00000000">
        <w:rPr>
          <w:rtl w:val="0"/>
        </w:rPr>
      </w:r>
    </w:p>
    <w:p w:rsidR="00000000" w:rsidDel="00000000" w:rsidP="00000000" w:rsidRDefault="00000000" w:rsidRPr="00000000" w14:paraId="000002D2">
      <w:pPr>
        <w:spacing w:line="331.2" w:lineRule="auto"/>
        <w:rPr>
          <w:b w:val="1"/>
        </w:rPr>
      </w:pPr>
      <w:r w:rsidDel="00000000" w:rsidR="00000000" w:rsidRPr="00000000">
        <w:rPr>
          <w:b w:val="1"/>
          <w:rtl w:val="0"/>
        </w:rPr>
        <w:t xml:space="preserve">“The last Human on Earth.” - Little does he know it, everyone else are androids.</w:t>
      </w:r>
    </w:p>
    <w:p w:rsidR="00000000" w:rsidDel="00000000" w:rsidP="00000000" w:rsidRDefault="00000000" w:rsidRPr="00000000" w14:paraId="000002D3">
      <w:pPr>
        <w:spacing w:line="331.2" w:lineRule="auto"/>
        <w:rPr>
          <w:b w:val="1"/>
        </w:rPr>
      </w:pPr>
      <w:r w:rsidDel="00000000" w:rsidR="00000000" w:rsidRPr="00000000">
        <w:rPr>
          <w:rtl w:val="0"/>
        </w:rPr>
      </w:r>
    </w:p>
    <w:p w:rsidR="00000000" w:rsidDel="00000000" w:rsidP="00000000" w:rsidRDefault="00000000" w:rsidRPr="00000000" w14:paraId="000002D4">
      <w:pPr>
        <w:spacing w:line="331.2" w:lineRule="auto"/>
        <w:rPr>
          <w:b w:val="1"/>
        </w:rPr>
      </w:pPr>
      <w:r w:rsidDel="00000000" w:rsidR="00000000" w:rsidRPr="00000000">
        <w:rPr>
          <w:b w:val="1"/>
          <w:rtl w:val="0"/>
        </w:rPr>
        <w:t xml:space="preserve">“Rape Games” - All they have.</w:t>
      </w:r>
    </w:p>
    <w:p w:rsidR="00000000" w:rsidDel="00000000" w:rsidP="00000000" w:rsidRDefault="00000000" w:rsidRPr="00000000" w14:paraId="000002D5">
      <w:pPr>
        <w:spacing w:line="331.2" w:lineRule="auto"/>
        <w:rPr>
          <w:b w:val="1"/>
        </w:rPr>
      </w:pPr>
      <w:r w:rsidDel="00000000" w:rsidR="00000000" w:rsidRPr="00000000">
        <w:rPr>
          <w:rtl w:val="0"/>
        </w:rPr>
      </w:r>
    </w:p>
    <w:p w:rsidR="00000000" w:rsidDel="00000000" w:rsidP="00000000" w:rsidRDefault="00000000" w:rsidRPr="00000000" w14:paraId="000002D6">
      <w:pPr>
        <w:spacing w:line="331.2" w:lineRule="auto"/>
        <w:rPr>
          <w:b w:val="1"/>
        </w:rPr>
      </w:pPr>
      <w:r w:rsidDel="00000000" w:rsidR="00000000" w:rsidRPr="00000000">
        <w:rPr>
          <w:b w:val="1"/>
          <w:rtl w:val="0"/>
        </w:rPr>
        <w:t xml:space="preserve">“Love Is The Surrender.”</w:t>
      </w:r>
    </w:p>
    <w:p w:rsidR="00000000" w:rsidDel="00000000" w:rsidP="00000000" w:rsidRDefault="00000000" w:rsidRPr="00000000" w14:paraId="000002D7">
      <w:pPr>
        <w:spacing w:line="331.2" w:lineRule="auto"/>
        <w:rPr>
          <w:b w:val="1"/>
        </w:rPr>
      </w:pPr>
      <w:r w:rsidDel="00000000" w:rsidR="00000000" w:rsidRPr="00000000">
        <w:rPr>
          <w:rtl w:val="0"/>
        </w:rPr>
      </w:r>
    </w:p>
    <w:p w:rsidR="00000000" w:rsidDel="00000000" w:rsidP="00000000" w:rsidRDefault="00000000" w:rsidRPr="00000000" w14:paraId="000002D8">
      <w:pPr>
        <w:spacing w:line="331.2" w:lineRule="auto"/>
        <w:rPr>
          <w:b w:val="1"/>
        </w:rPr>
      </w:pPr>
      <w:r w:rsidDel="00000000" w:rsidR="00000000" w:rsidRPr="00000000">
        <w:rPr>
          <w:b w:val="1"/>
          <w:rtl w:val="0"/>
        </w:rPr>
        <w:t xml:space="preserve">“A Beautiful Reaction.”</w:t>
      </w:r>
    </w:p>
    <w:p w:rsidR="00000000" w:rsidDel="00000000" w:rsidP="00000000" w:rsidRDefault="00000000" w:rsidRPr="00000000" w14:paraId="000002D9">
      <w:pPr>
        <w:spacing w:line="331.2" w:lineRule="auto"/>
        <w:rPr>
          <w:b w:val="1"/>
        </w:rPr>
      </w:pPr>
      <w:r w:rsidDel="00000000" w:rsidR="00000000" w:rsidRPr="00000000">
        <w:rPr>
          <w:rtl w:val="0"/>
        </w:rPr>
      </w:r>
    </w:p>
    <w:p w:rsidR="00000000" w:rsidDel="00000000" w:rsidP="00000000" w:rsidRDefault="00000000" w:rsidRPr="00000000" w14:paraId="000002DA">
      <w:pPr>
        <w:spacing w:line="331.2" w:lineRule="auto"/>
        <w:rPr>
          <w:b w:val="1"/>
        </w:rPr>
      </w:pPr>
      <w:r w:rsidDel="00000000" w:rsidR="00000000" w:rsidRPr="00000000">
        <w:rPr>
          <w:b w:val="1"/>
          <w:rtl w:val="0"/>
        </w:rPr>
        <w:t xml:space="preserve">“Sweeten my horizons”</w:t>
      </w:r>
    </w:p>
    <w:p w:rsidR="00000000" w:rsidDel="00000000" w:rsidP="00000000" w:rsidRDefault="00000000" w:rsidRPr="00000000" w14:paraId="000002DB">
      <w:pPr>
        <w:spacing w:line="331.2" w:lineRule="auto"/>
        <w:rPr>
          <w:b w:val="1"/>
        </w:rPr>
      </w:pPr>
      <w:r w:rsidDel="00000000" w:rsidR="00000000" w:rsidRPr="00000000">
        <w:rPr>
          <w:rtl w:val="0"/>
        </w:rPr>
      </w:r>
    </w:p>
    <w:p w:rsidR="00000000" w:rsidDel="00000000" w:rsidP="00000000" w:rsidRDefault="00000000" w:rsidRPr="00000000" w14:paraId="000002DC">
      <w:pPr>
        <w:spacing w:line="331.2" w:lineRule="auto"/>
        <w:rPr>
          <w:b w:val="1"/>
        </w:rPr>
      </w:pPr>
      <w:r w:rsidDel="00000000" w:rsidR="00000000" w:rsidRPr="00000000">
        <w:rPr>
          <w:b w:val="1"/>
          <w:rtl w:val="0"/>
        </w:rPr>
        <w:t xml:space="preserve">“Mad Angels” - Because sometimes beauty is too painful.(Update 03/08/2023 - HAHAHA)</w:t>
      </w:r>
    </w:p>
    <w:p w:rsidR="00000000" w:rsidDel="00000000" w:rsidP="00000000" w:rsidRDefault="00000000" w:rsidRPr="00000000" w14:paraId="000002DD">
      <w:pPr>
        <w:spacing w:line="331.2" w:lineRule="auto"/>
        <w:rPr>
          <w:b w:val="1"/>
        </w:rPr>
      </w:pPr>
      <w:r w:rsidDel="00000000" w:rsidR="00000000" w:rsidRPr="00000000">
        <w:rPr>
          <w:rtl w:val="0"/>
        </w:rPr>
      </w:r>
    </w:p>
    <w:p w:rsidR="00000000" w:rsidDel="00000000" w:rsidP="00000000" w:rsidRDefault="00000000" w:rsidRPr="00000000" w14:paraId="000002DE">
      <w:pPr>
        <w:spacing w:line="331.2" w:lineRule="auto"/>
        <w:rPr>
          <w:b w:val="1"/>
        </w:rPr>
      </w:pPr>
      <w:r w:rsidDel="00000000" w:rsidR="00000000" w:rsidRPr="00000000">
        <w:rPr>
          <w:b w:val="1"/>
          <w:rtl w:val="0"/>
        </w:rPr>
        <w:t xml:space="preserve">“Simple as simple is.”</w:t>
      </w:r>
    </w:p>
    <w:p w:rsidR="00000000" w:rsidDel="00000000" w:rsidP="00000000" w:rsidRDefault="00000000" w:rsidRPr="00000000" w14:paraId="000002DF">
      <w:pPr>
        <w:spacing w:line="331.2" w:lineRule="auto"/>
        <w:rPr>
          <w:b w:val="1"/>
        </w:rPr>
      </w:pPr>
      <w:r w:rsidDel="00000000" w:rsidR="00000000" w:rsidRPr="00000000">
        <w:rPr>
          <w:rtl w:val="0"/>
        </w:rPr>
      </w:r>
    </w:p>
    <w:p w:rsidR="00000000" w:rsidDel="00000000" w:rsidP="00000000" w:rsidRDefault="00000000" w:rsidRPr="00000000" w14:paraId="000002E0">
      <w:pPr>
        <w:spacing w:line="331.2" w:lineRule="auto"/>
        <w:rPr>
          <w:b w:val="1"/>
        </w:rPr>
      </w:pPr>
      <w:r w:rsidDel="00000000" w:rsidR="00000000" w:rsidRPr="00000000">
        <w:rPr>
          <w:b w:val="1"/>
          <w:rtl w:val="0"/>
        </w:rPr>
        <w:t xml:space="preserve">“A.I.R - Artificial Intelligence Reality” - A single young man on earth is the only real being, lost in a virtual reality he does not understand.</w:t>
      </w:r>
    </w:p>
    <w:p w:rsidR="00000000" w:rsidDel="00000000" w:rsidP="00000000" w:rsidRDefault="00000000" w:rsidRPr="00000000" w14:paraId="000002E1">
      <w:pPr>
        <w:spacing w:line="331.2" w:lineRule="auto"/>
        <w:rPr>
          <w:b w:val="1"/>
        </w:rPr>
      </w:pPr>
      <w:r w:rsidDel="00000000" w:rsidR="00000000" w:rsidRPr="00000000">
        <w:rPr>
          <w:rtl w:val="0"/>
        </w:rPr>
      </w:r>
    </w:p>
    <w:p w:rsidR="00000000" w:rsidDel="00000000" w:rsidP="00000000" w:rsidRDefault="00000000" w:rsidRPr="00000000" w14:paraId="000002E2">
      <w:pPr>
        <w:spacing w:line="331.2" w:lineRule="auto"/>
        <w:rPr>
          <w:b w:val="1"/>
        </w:rPr>
      </w:pPr>
      <w:r w:rsidDel="00000000" w:rsidR="00000000" w:rsidRPr="00000000">
        <w:rPr>
          <w:b w:val="1"/>
          <w:rtl w:val="0"/>
        </w:rPr>
        <w:t xml:space="preserve">“Tech Cops” - A show about everyday cops in the future, where technology renders them near-gods.</w:t>
      </w:r>
    </w:p>
    <w:p w:rsidR="00000000" w:rsidDel="00000000" w:rsidP="00000000" w:rsidRDefault="00000000" w:rsidRPr="00000000" w14:paraId="000002E3">
      <w:pPr>
        <w:spacing w:line="331.2" w:lineRule="auto"/>
        <w:rPr>
          <w:b w:val="1"/>
        </w:rPr>
      </w:pPr>
      <w:r w:rsidDel="00000000" w:rsidR="00000000" w:rsidRPr="00000000">
        <w:rPr>
          <w:rtl w:val="0"/>
        </w:rPr>
      </w:r>
    </w:p>
    <w:p w:rsidR="00000000" w:rsidDel="00000000" w:rsidP="00000000" w:rsidRDefault="00000000" w:rsidRPr="00000000" w14:paraId="000002E4">
      <w:pPr>
        <w:spacing w:line="331.2" w:lineRule="auto"/>
        <w:rPr>
          <w:b w:val="1"/>
        </w:rPr>
      </w:pPr>
      <w:r w:rsidDel="00000000" w:rsidR="00000000" w:rsidRPr="00000000">
        <w:rPr>
          <w:b w:val="1"/>
          <w:rtl w:val="0"/>
        </w:rPr>
        <w:t xml:space="preserve">“There’s Always Tomorrow”</w:t>
      </w:r>
    </w:p>
    <w:p w:rsidR="00000000" w:rsidDel="00000000" w:rsidP="00000000" w:rsidRDefault="00000000" w:rsidRPr="00000000" w14:paraId="000002E5">
      <w:pPr>
        <w:spacing w:line="331.2" w:lineRule="auto"/>
        <w:rPr>
          <w:b w:val="1"/>
        </w:rPr>
      </w:pPr>
      <w:r w:rsidDel="00000000" w:rsidR="00000000" w:rsidRPr="00000000">
        <w:rPr>
          <w:rtl w:val="0"/>
        </w:rPr>
      </w:r>
    </w:p>
    <w:p w:rsidR="00000000" w:rsidDel="00000000" w:rsidP="00000000" w:rsidRDefault="00000000" w:rsidRPr="00000000" w14:paraId="000002E6">
      <w:pPr>
        <w:spacing w:line="331.2" w:lineRule="auto"/>
        <w:rPr>
          <w:b w:val="1"/>
        </w:rPr>
      </w:pPr>
      <w:r w:rsidDel="00000000" w:rsidR="00000000" w:rsidRPr="00000000">
        <w:rPr>
          <w:b w:val="1"/>
          <w:rtl w:val="0"/>
        </w:rPr>
        <w:t xml:space="preserve">“It’s Four Tho..”</w:t>
      </w:r>
    </w:p>
    <w:p w:rsidR="00000000" w:rsidDel="00000000" w:rsidP="00000000" w:rsidRDefault="00000000" w:rsidRPr="00000000" w14:paraId="000002E7">
      <w:pPr>
        <w:spacing w:line="331.2" w:lineRule="auto"/>
        <w:rPr>
          <w:b w:val="1"/>
        </w:rPr>
      </w:pPr>
      <w:r w:rsidDel="00000000" w:rsidR="00000000" w:rsidRPr="00000000">
        <w:rPr>
          <w:rtl w:val="0"/>
        </w:rPr>
      </w:r>
    </w:p>
    <w:p w:rsidR="00000000" w:rsidDel="00000000" w:rsidP="00000000" w:rsidRDefault="00000000" w:rsidRPr="00000000" w14:paraId="000002E8">
      <w:pPr>
        <w:spacing w:line="331.2" w:lineRule="auto"/>
        <w:rPr>
          <w:b w:val="1"/>
        </w:rPr>
      </w:pPr>
      <w:r w:rsidDel="00000000" w:rsidR="00000000" w:rsidRPr="00000000">
        <w:rPr>
          <w:b w:val="1"/>
          <w:rtl w:val="0"/>
        </w:rPr>
        <w:t xml:space="preserve">“Born In Blood”</w:t>
      </w:r>
    </w:p>
    <w:p w:rsidR="00000000" w:rsidDel="00000000" w:rsidP="00000000" w:rsidRDefault="00000000" w:rsidRPr="00000000" w14:paraId="000002E9">
      <w:pPr>
        <w:spacing w:line="331.2" w:lineRule="auto"/>
        <w:rPr>
          <w:b w:val="1"/>
        </w:rPr>
      </w:pPr>
      <w:r w:rsidDel="00000000" w:rsidR="00000000" w:rsidRPr="00000000">
        <w:rPr>
          <w:rtl w:val="0"/>
        </w:rPr>
      </w:r>
    </w:p>
    <w:p w:rsidR="00000000" w:rsidDel="00000000" w:rsidP="00000000" w:rsidRDefault="00000000" w:rsidRPr="00000000" w14:paraId="000002EA">
      <w:pPr>
        <w:spacing w:line="331.2" w:lineRule="auto"/>
        <w:rPr>
          <w:b w:val="1"/>
        </w:rPr>
      </w:pPr>
      <w:r w:rsidDel="00000000" w:rsidR="00000000" w:rsidRPr="00000000">
        <w:rPr>
          <w:b w:val="1"/>
          <w:rtl w:val="0"/>
        </w:rPr>
        <w:t xml:space="preserve">“A Million People”</w:t>
      </w:r>
    </w:p>
    <w:p w:rsidR="00000000" w:rsidDel="00000000" w:rsidP="00000000" w:rsidRDefault="00000000" w:rsidRPr="00000000" w14:paraId="000002EB">
      <w:pPr>
        <w:spacing w:line="331.2" w:lineRule="auto"/>
        <w:rPr>
          <w:b w:val="1"/>
        </w:rPr>
      </w:pPr>
      <w:r w:rsidDel="00000000" w:rsidR="00000000" w:rsidRPr="00000000">
        <w:rPr>
          <w:b w:val="1"/>
          <w:rtl w:val="0"/>
        </w:rPr>
        <w:t xml:space="preserve">“The Phantom Force”</w:t>
      </w:r>
    </w:p>
    <w:p w:rsidR="00000000" w:rsidDel="00000000" w:rsidP="00000000" w:rsidRDefault="00000000" w:rsidRPr="00000000" w14:paraId="000002EC">
      <w:pPr>
        <w:spacing w:line="331.2" w:lineRule="auto"/>
        <w:rPr>
          <w:b w:val="1"/>
        </w:rPr>
      </w:pPr>
      <w:r w:rsidDel="00000000" w:rsidR="00000000" w:rsidRPr="00000000">
        <w:rPr>
          <w:rtl w:val="0"/>
        </w:rPr>
      </w:r>
    </w:p>
    <w:p w:rsidR="00000000" w:rsidDel="00000000" w:rsidP="00000000" w:rsidRDefault="00000000" w:rsidRPr="00000000" w14:paraId="000002ED">
      <w:pPr>
        <w:spacing w:line="331.2" w:lineRule="auto"/>
        <w:rPr>
          <w:b w:val="1"/>
        </w:rPr>
      </w:pPr>
      <w:r w:rsidDel="00000000" w:rsidR="00000000" w:rsidRPr="00000000">
        <w:rPr>
          <w:b w:val="1"/>
          <w:rtl w:val="0"/>
        </w:rPr>
        <w:t xml:space="preserve">“The Watchers” - Believe what you see and know, not what they say and sing. Voices are just beings, and we all want to survive.</w:t>
      </w:r>
    </w:p>
    <w:p w:rsidR="00000000" w:rsidDel="00000000" w:rsidP="00000000" w:rsidRDefault="00000000" w:rsidRPr="00000000" w14:paraId="000002EE">
      <w:pPr>
        <w:spacing w:line="331.2" w:lineRule="auto"/>
        <w:rPr>
          <w:b w:val="1"/>
        </w:rPr>
      </w:pPr>
      <w:r w:rsidDel="00000000" w:rsidR="00000000" w:rsidRPr="00000000">
        <w:rPr>
          <w:rtl w:val="0"/>
        </w:rPr>
      </w:r>
    </w:p>
    <w:p w:rsidR="00000000" w:rsidDel="00000000" w:rsidP="00000000" w:rsidRDefault="00000000" w:rsidRPr="00000000" w14:paraId="000002EF">
      <w:pPr>
        <w:spacing w:line="331.2" w:lineRule="auto"/>
        <w:rPr>
          <w:b w:val="1"/>
        </w:rPr>
      </w:pPr>
      <w:r w:rsidDel="00000000" w:rsidR="00000000" w:rsidRPr="00000000">
        <w:rPr>
          <w:b w:val="1"/>
          <w:rtl w:val="0"/>
        </w:rPr>
        <w:t xml:space="preserve">“A Court Of Order” - The final moments of a dire play. The real truth to hearing “Voices” those behind it, why they did it, and will they pay the ultimate price for their mis-doings. The bad men being doctors, the upper classes and politicians.</w:t>
      </w:r>
    </w:p>
    <w:p w:rsidR="00000000" w:rsidDel="00000000" w:rsidP="00000000" w:rsidRDefault="00000000" w:rsidRPr="00000000" w14:paraId="000002F0">
      <w:pPr>
        <w:spacing w:line="331.2" w:lineRule="auto"/>
        <w:rPr>
          <w:b w:val="1"/>
        </w:rPr>
      </w:pPr>
      <w:r w:rsidDel="00000000" w:rsidR="00000000" w:rsidRPr="00000000">
        <w:rPr>
          <w:rtl w:val="0"/>
        </w:rPr>
      </w:r>
    </w:p>
    <w:p w:rsidR="00000000" w:rsidDel="00000000" w:rsidP="00000000" w:rsidRDefault="00000000" w:rsidRPr="00000000" w14:paraId="000002F1">
      <w:pPr>
        <w:spacing w:line="331.2" w:lineRule="auto"/>
        <w:rPr>
          <w:b w:val="1"/>
        </w:rPr>
      </w:pPr>
      <w:r w:rsidDel="00000000" w:rsidR="00000000" w:rsidRPr="00000000">
        <w:rPr>
          <w:rtl w:val="0"/>
        </w:rPr>
      </w:r>
    </w:p>
    <w:p w:rsidR="00000000" w:rsidDel="00000000" w:rsidP="00000000" w:rsidRDefault="00000000" w:rsidRPr="00000000" w14:paraId="000002F2">
      <w:pPr>
        <w:spacing w:line="331.2" w:lineRule="auto"/>
        <w:rPr>
          <w:b w:val="1"/>
        </w:rPr>
      </w:pPr>
      <w:r w:rsidDel="00000000" w:rsidR="00000000" w:rsidRPr="00000000">
        <w:rPr>
          <w:b w:val="1"/>
          <w:rtl w:val="0"/>
        </w:rPr>
        <w:t xml:space="preserve">‘Love is for dogs..”</w:t>
      </w:r>
    </w:p>
    <w:p w:rsidR="00000000" w:rsidDel="00000000" w:rsidP="00000000" w:rsidRDefault="00000000" w:rsidRPr="00000000" w14:paraId="000002F3">
      <w:pPr>
        <w:spacing w:line="331.2" w:lineRule="auto"/>
        <w:rPr>
          <w:b w:val="1"/>
        </w:rPr>
      </w:pPr>
      <w:r w:rsidDel="00000000" w:rsidR="00000000" w:rsidRPr="00000000">
        <w:rPr>
          <w:rtl w:val="0"/>
        </w:rPr>
      </w:r>
    </w:p>
    <w:p w:rsidR="00000000" w:rsidDel="00000000" w:rsidP="00000000" w:rsidRDefault="00000000" w:rsidRPr="00000000" w14:paraId="000002F4">
      <w:pPr>
        <w:spacing w:line="331.2" w:lineRule="auto"/>
        <w:rPr>
          <w:b w:val="1"/>
        </w:rPr>
      </w:pPr>
      <w:r w:rsidDel="00000000" w:rsidR="00000000" w:rsidRPr="00000000">
        <w:rPr>
          <w:b w:val="1"/>
          <w:rtl w:val="0"/>
        </w:rPr>
        <w:t xml:space="preserve">“March Of The Champions.”</w:t>
      </w:r>
    </w:p>
    <w:p w:rsidR="00000000" w:rsidDel="00000000" w:rsidP="00000000" w:rsidRDefault="00000000" w:rsidRPr="00000000" w14:paraId="000002F5">
      <w:pPr>
        <w:spacing w:line="331.2" w:lineRule="auto"/>
        <w:rPr>
          <w:b w:val="1"/>
        </w:rPr>
      </w:pPr>
      <w:r w:rsidDel="00000000" w:rsidR="00000000" w:rsidRPr="00000000">
        <w:rPr>
          <w:rtl w:val="0"/>
        </w:rPr>
      </w:r>
    </w:p>
    <w:p w:rsidR="00000000" w:rsidDel="00000000" w:rsidP="00000000" w:rsidRDefault="00000000" w:rsidRPr="00000000" w14:paraId="000002F6">
      <w:pPr>
        <w:spacing w:line="331.2" w:lineRule="auto"/>
        <w:rPr>
          <w:b w:val="1"/>
        </w:rPr>
      </w:pPr>
      <w:r w:rsidDel="00000000" w:rsidR="00000000" w:rsidRPr="00000000">
        <w:rPr>
          <w:b w:val="1"/>
          <w:rtl w:val="0"/>
        </w:rPr>
        <w:t xml:space="preserve">“Pretender to the throne”</w:t>
      </w:r>
    </w:p>
    <w:p w:rsidR="00000000" w:rsidDel="00000000" w:rsidP="00000000" w:rsidRDefault="00000000" w:rsidRPr="00000000" w14:paraId="000002F7">
      <w:pPr>
        <w:spacing w:line="331.2" w:lineRule="auto"/>
        <w:rPr>
          <w:b w:val="1"/>
        </w:rPr>
      </w:pPr>
      <w:r w:rsidDel="00000000" w:rsidR="00000000" w:rsidRPr="00000000">
        <w:rPr>
          <w:rtl w:val="0"/>
        </w:rPr>
      </w:r>
    </w:p>
    <w:p w:rsidR="00000000" w:rsidDel="00000000" w:rsidP="00000000" w:rsidRDefault="00000000" w:rsidRPr="00000000" w14:paraId="000002F8">
      <w:pPr>
        <w:spacing w:line="331.2" w:lineRule="auto"/>
        <w:rPr>
          <w:b w:val="1"/>
        </w:rPr>
      </w:pPr>
      <w:r w:rsidDel="00000000" w:rsidR="00000000" w:rsidRPr="00000000">
        <w:rPr>
          <w:b w:val="1"/>
          <w:rtl w:val="0"/>
        </w:rPr>
        <w:t xml:space="preserve">“Rain” - final scene, the child’s face after waking.</w:t>
      </w:r>
    </w:p>
    <w:p w:rsidR="00000000" w:rsidDel="00000000" w:rsidP="00000000" w:rsidRDefault="00000000" w:rsidRPr="00000000" w14:paraId="000002F9">
      <w:pPr>
        <w:spacing w:line="331.2" w:lineRule="auto"/>
        <w:rPr>
          <w:b w:val="1"/>
        </w:rPr>
      </w:pPr>
      <w:r w:rsidDel="00000000" w:rsidR="00000000" w:rsidRPr="00000000">
        <w:rPr>
          <w:rtl w:val="0"/>
        </w:rPr>
      </w:r>
    </w:p>
    <w:p w:rsidR="00000000" w:rsidDel="00000000" w:rsidP="00000000" w:rsidRDefault="00000000" w:rsidRPr="00000000" w14:paraId="000002FA">
      <w:pPr>
        <w:spacing w:line="331.2" w:lineRule="auto"/>
        <w:rPr>
          <w:b w:val="1"/>
        </w:rPr>
      </w:pPr>
      <w:r w:rsidDel="00000000" w:rsidR="00000000" w:rsidRPr="00000000">
        <w:rPr>
          <w:b w:val="1"/>
          <w:rtl w:val="0"/>
        </w:rPr>
        <w:t xml:space="preserve">“What Will Be.” - The conflict of dreams and reality. Will we ever find the life we want?</w:t>
      </w:r>
    </w:p>
    <w:p w:rsidR="00000000" w:rsidDel="00000000" w:rsidP="00000000" w:rsidRDefault="00000000" w:rsidRPr="00000000" w14:paraId="000002FB">
      <w:pPr>
        <w:spacing w:line="331.2" w:lineRule="auto"/>
        <w:rPr>
          <w:b w:val="1"/>
        </w:rPr>
      </w:pPr>
      <w:r w:rsidDel="00000000" w:rsidR="00000000" w:rsidRPr="00000000">
        <w:rPr>
          <w:rtl w:val="0"/>
        </w:rPr>
      </w:r>
    </w:p>
    <w:p w:rsidR="00000000" w:rsidDel="00000000" w:rsidP="00000000" w:rsidRDefault="00000000" w:rsidRPr="00000000" w14:paraId="000002FC">
      <w:pPr>
        <w:spacing w:line="331.2" w:lineRule="auto"/>
        <w:rPr>
          <w:b w:val="1"/>
        </w:rPr>
      </w:pPr>
      <w:r w:rsidDel="00000000" w:rsidR="00000000" w:rsidRPr="00000000">
        <w:rPr>
          <w:b w:val="1"/>
          <w:rtl w:val="0"/>
        </w:rPr>
        <w:t xml:space="preserve">“Co” - A world that enters a virtual reality dream war, ends up waking up and fighting for real.</w:t>
      </w:r>
    </w:p>
    <w:p w:rsidR="00000000" w:rsidDel="00000000" w:rsidP="00000000" w:rsidRDefault="00000000" w:rsidRPr="00000000" w14:paraId="000002FD">
      <w:pPr>
        <w:spacing w:line="331.2" w:lineRule="auto"/>
        <w:rPr>
          <w:b w:val="1"/>
        </w:rPr>
      </w:pPr>
      <w:r w:rsidDel="00000000" w:rsidR="00000000" w:rsidRPr="00000000">
        <w:rPr>
          <w:rtl w:val="0"/>
        </w:rPr>
      </w:r>
    </w:p>
    <w:p w:rsidR="00000000" w:rsidDel="00000000" w:rsidP="00000000" w:rsidRDefault="00000000" w:rsidRPr="00000000" w14:paraId="000002FE">
      <w:pPr>
        <w:spacing w:line="276" w:lineRule="auto"/>
        <w:rPr/>
      </w:pPr>
      <w:r w:rsidDel="00000000" w:rsidR="00000000" w:rsidRPr="00000000">
        <w:rPr>
          <w:rtl w:val="0"/>
        </w:rPr>
        <w:t xml:space="preserve">Concept - Syn</w:t>
      </w:r>
    </w:p>
    <w:p w:rsidR="00000000" w:rsidDel="00000000" w:rsidP="00000000" w:rsidRDefault="00000000" w:rsidRPr="00000000" w14:paraId="000002FF">
      <w:pPr>
        <w:spacing w:line="276" w:lineRule="auto"/>
        <w:rPr/>
      </w:pPr>
      <w:r w:rsidDel="00000000" w:rsidR="00000000" w:rsidRPr="00000000">
        <w:rPr>
          <w:rtl w:val="0"/>
        </w:rPr>
      </w:r>
    </w:p>
    <w:p w:rsidR="00000000" w:rsidDel="00000000" w:rsidP="00000000" w:rsidRDefault="00000000" w:rsidRPr="00000000" w14:paraId="00000300">
      <w:pPr>
        <w:spacing w:line="276" w:lineRule="auto"/>
        <w:rPr/>
      </w:pPr>
      <w:r w:rsidDel="00000000" w:rsidR="00000000" w:rsidRPr="00000000">
        <w:rPr>
          <w:rtl w:val="0"/>
        </w:rPr>
        <w:t xml:space="preserve">Syn is an iso-metric 3d game based around real time dynamic combat and world interaction.</w:t>
      </w:r>
    </w:p>
    <w:p w:rsidR="00000000" w:rsidDel="00000000" w:rsidP="00000000" w:rsidRDefault="00000000" w:rsidRPr="00000000" w14:paraId="00000301">
      <w:pPr>
        <w:spacing w:line="276" w:lineRule="auto"/>
        <w:rPr/>
      </w:pPr>
      <w:r w:rsidDel="00000000" w:rsidR="00000000" w:rsidRPr="00000000">
        <w:rPr>
          <w:rtl w:val="0"/>
        </w:rPr>
      </w:r>
    </w:p>
    <w:p w:rsidR="00000000" w:rsidDel="00000000" w:rsidP="00000000" w:rsidRDefault="00000000" w:rsidRPr="00000000" w14:paraId="00000302">
      <w:pPr>
        <w:spacing w:line="276" w:lineRule="auto"/>
        <w:rPr/>
      </w:pPr>
      <w:r w:rsidDel="00000000" w:rsidR="00000000" w:rsidRPr="00000000">
        <w:rPr>
          <w:rtl w:val="0"/>
        </w:rPr>
        <w:t xml:space="preserve">Syn means Synth, a new form of drug in the future that is encoded into synthetic virtual reality experiences. “Always Perfect High.”</w:t>
      </w:r>
    </w:p>
    <w:p w:rsidR="00000000" w:rsidDel="00000000" w:rsidP="00000000" w:rsidRDefault="00000000" w:rsidRPr="00000000" w14:paraId="00000303">
      <w:pPr>
        <w:spacing w:line="331.2" w:lineRule="auto"/>
        <w:rPr>
          <w:b w:val="1"/>
        </w:rPr>
      </w:pPr>
      <w:r w:rsidDel="00000000" w:rsidR="00000000" w:rsidRPr="00000000">
        <w:rPr>
          <w:rtl w:val="0"/>
        </w:rPr>
      </w:r>
    </w:p>
    <w:p w:rsidR="00000000" w:rsidDel="00000000" w:rsidP="00000000" w:rsidRDefault="00000000" w:rsidRPr="00000000" w14:paraId="00000304">
      <w:pPr>
        <w:spacing w:line="331.2" w:lineRule="auto"/>
        <w:rPr>
          <w:b w:val="1"/>
        </w:rPr>
      </w:pPr>
      <w:r w:rsidDel="00000000" w:rsidR="00000000" w:rsidRPr="00000000">
        <w:rPr>
          <w:rtl w:val="0"/>
        </w:rPr>
      </w:r>
    </w:p>
    <w:p w:rsidR="00000000" w:rsidDel="00000000" w:rsidP="00000000" w:rsidRDefault="00000000" w:rsidRPr="00000000" w14:paraId="00000305">
      <w:pPr>
        <w:spacing w:line="331.2" w:lineRule="auto"/>
        <w:rPr>
          <w:b w:val="1"/>
        </w:rPr>
      </w:pPr>
      <w:r w:rsidDel="00000000" w:rsidR="00000000" w:rsidRPr="00000000">
        <w:rPr>
          <w:b w:val="1"/>
          <w:rtl w:val="0"/>
        </w:rPr>
        <w:t xml:space="preserve">“Go” - A group of gangland criminals, try to kill or “Go” someone, a man they really hurt as a kid.</w:t>
      </w:r>
    </w:p>
    <w:p w:rsidR="00000000" w:rsidDel="00000000" w:rsidP="00000000" w:rsidRDefault="00000000" w:rsidRPr="00000000" w14:paraId="00000306">
      <w:pPr>
        <w:spacing w:line="331.2" w:lineRule="auto"/>
        <w:rPr>
          <w:b w:val="1"/>
        </w:rPr>
      </w:pPr>
      <w:r w:rsidDel="00000000" w:rsidR="00000000" w:rsidRPr="00000000">
        <w:rPr>
          <w:rtl w:val="0"/>
        </w:rPr>
      </w:r>
    </w:p>
    <w:p w:rsidR="00000000" w:rsidDel="00000000" w:rsidP="00000000" w:rsidRDefault="00000000" w:rsidRPr="00000000" w14:paraId="00000307">
      <w:pPr>
        <w:spacing w:line="331.2" w:lineRule="auto"/>
        <w:rPr>
          <w:b w:val="1"/>
        </w:rPr>
      </w:pPr>
      <w:r w:rsidDel="00000000" w:rsidR="00000000" w:rsidRPr="00000000">
        <w:rPr>
          <w:b w:val="1"/>
          <w:rtl w:val="0"/>
        </w:rPr>
        <w:t xml:space="preserve">“Game Over.” - Because you can’t. Reply if you can :)</w:t>
      </w:r>
    </w:p>
    <w:p w:rsidR="00000000" w:rsidDel="00000000" w:rsidP="00000000" w:rsidRDefault="00000000" w:rsidRPr="00000000" w14:paraId="00000308">
      <w:pPr>
        <w:spacing w:line="331.2" w:lineRule="auto"/>
        <w:rPr>
          <w:b w:val="1"/>
        </w:rPr>
      </w:pPr>
      <w:r w:rsidDel="00000000" w:rsidR="00000000" w:rsidRPr="00000000">
        <w:rPr>
          <w:rtl w:val="0"/>
        </w:rPr>
      </w:r>
    </w:p>
    <w:p w:rsidR="00000000" w:rsidDel="00000000" w:rsidP="00000000" w:rsidRDefault="00000000" w:rsidRPr="00000000" w14:paraId="00000309">
      <w:pPr>
        <w:spacing w:line="331.2" w:lineRule="auto"/>
        <w:rPr>
          <w:b w:val="1"/>
        </w:rPr>
      </w:pPr>
      <w:r w:rsidDel="00000000" w:rsidR="00000000" w:rsidRPr="00000000">
        <w:rPr>
          <w:b w:val="1"/>
          <w:rtl w:val="0"/>
        </w:rPr>
        <w:t xml:space="preserve">“Hostile Worlds”</w:t>
      </w:r>
    </w:p>
    <w:p w:rsidR="00000000" w:rsidDel="00000000" w:rsidP="00000000" w:rsidRDefault="00000000" w:rsidRPr="00000000" w14:paraId="0000030A">
      <w:pPr>
        <w:spacing w:line="331.2" w:lineRule="auto"/>
        <w:rPr>
          <w:b w:val="1"/>
        </w:rPr>
      </w:pPr>
      <w:r w:rsidDel="00000000" w:rsidR="00000000" w:rsidRPr="00000000">
        <w:rPr>
          <w:rtl w:val="0"/>
        </w:rPr>
      </w:r>
    </w:p>
    <w:p w:rsidR="00000000" w:rsidDel="00000000" w:rsidP="00000000" w:rsidRDefault="00000000" w:rsidRPr="00000000" w14:paraId="0000030B">
      <w:pPr>
        <w:spacing w:line="331.2" w:lineRule="auto"/>
        <w:rPr>
          <w:b w:val="1"/>
        </w:rPr>
      </w:pPr>
      <w:r w:rsidDel="00000000" w:rsidR="00000000" w:rsidRPr="00000000">
        <w:rPr>
          <w:b w:val="1"/>
          <w:rtl w:val="0"/>
        </w:rPr>
        <w:t xml:space="preserve">“The Warrior’s Curse” </w:t>
      </w:r>
    </w:p>
    <w:p w:rsidR="00000000" w:rsidDel="00000000" w:rsidP="00000000" w:rsidRDefault="00000000" w:rsidRPr="00000000" w14:paraId="0000030C">
      <w:pPr>
        <w:spacing w:line="331.2" w:lineRule="auto"/>
        <w:rPr>
          <w:b w:val="1"/>
        </w:rPr>
      </w:pPr>
      <w:r w:rsidDel="00000000" w:rsidR="00000000" w:rsidRPr="00000000">
        <w:rPr>
          <w:rtl w:val="0"/>
        </w:rPr>
      </w:r>
    </w:p>
    <w:p w:rsidR="00000000" w:rsidDel="00000000" w:rsidP="00000000" w:rsidRDefault="00000000" w:rsidRPr="00000000" w14:paraId="0000030D">
      <w:pPr>
        <w:spacing w:line="331.2" w:lineRule="auto"/>
        <w:rPr>
          <w:b w:val="1"/>
        </w:rPr>
      </w:pPr>
      <w:r w:rsidDel="00000000" w:rsidR="00000000" w:rsidRPr="00000000">
        <w:rPr>
          <w:b w:val="1"/>
          <w:rtl w:val="0"/>
        </w:rPr>
        <w:t xml:space="preserve">“The Balance Of Life.”</w:t>
      </w:r>
    </w:p>
    <w:p w:rsidR="00000000" w:rsidDel="00000000" w:rsidP="00000000" w:rsidRDefault="00000000" w:rsidRPr="00000000" w14:paraId="0000030E">
      <w:pPr>
        <w:spacing w:line="331.2" w:lineRule="auto"/>
        <w:rPr>
          <w:b w:val="1"/>
        </w:rPr>
      </w:pPr>
      <w:r w:rsidDel="00000000" w:rsidR="00000000" w:rsidRPr="00000000">
        <w:rPr>
          <w:rtl w:val="0"/>
        </w:rPr>
      </w:r>
    </w:p>
    <w:p w:rsidR="00000000" w:rsidDel="00000000" w:rsidP="00000000" w:rsidRDefault="00000000" w:rsidRPr="00000000" w14:paraId="0000030F">
      <w:pPr>
        <w:spacing w:line="331.2" w:lineRule="auto"/>
        <w:rPr>
          <w:b w:val="1"/>
        </w:rPr>
      </w:pPr>
      <w:r w:rsidDel="00000000" w:rsidR="00000000" w:rsidRPr="00000000">
        <w:rPr>
          <w:b w:val="1"/>
          <w:rtl w:val="0"/>
        </w:rPr>
        <w:t xml:space="preserve">“The Age Of Rage.”</w:t>
      </w:r>
    </w:p>
    <w:p w:rsidR="00000000" w:rsidDel="00000000" w:rsidP="00000000" w:rsidRDefault="00000000" w:rsidRPr="00000000" w14:paraId="00000310">
      <w:pPr>
        <w:spacing w:line="331.2" w:lineRule="auto"/>
        <w:rPr>
          <w:b w:val="1"/>
        </w:rPr>
      </w:pPr>
      <w:r w:rsidDel="00000000" w:rsidR="00000000" w:rsidRPr="00000000">
        <w:rPr>
          <w:rtl w:val="0"/>
        </w:rPr>
      </w:r>
    </w:p>
    <w:p w:rsidR="00000000" w:rsidDel="00000000" w:rsidP="00000000" w:rsidRDefault="00000000" w:rsidRPr="00000000" w14:paraId="00000311">
      <w:pPr>
        <w:spacing w:line="331.2" w:lineRule="auto"/>
        <w:rPr>
          <w:b w:val="1"/>
        </w:rPr>
      </w:pPr>
      <w:r w:rsidDel="00000000" w:rsidR="00000000" w:rsidRPr="00000000">
        <w:rPr>
          <w:b w:val="1"/>
          <w:rtl w:val="0"/>
        </w:rPr>
        <w:t xml:space="preserve">“Jayne Of Times” - This is the stuff trees are made of.</w:t>
      </w:r>
    </w:p>
    <w:p w:rsidR="00000000" w:rsidDel="00000000" w:rsidP="00000000" w:rsidRDefault="00000000" w:rsidRPr="00000000" w14:paraId="00000312">
      <w:pPr>
        <w:spacing w:line="331.2" w:lineRule="auto"/>
        <w:rPr>
          <w:b w:val="1"/>
        </w:rPr>
      </w:pPr>
      <w:r w:rsidDel="00000000" w:rsidR="00000000" w:rsidRPr="00000000">
        <w:rPr>
          <w:rtl w:val="0"/>
        </w:rPr>
      </w:r>
    </w:p>
    <w:p w:rsidR="00000000" w:rsidDel="00000000" w:rsidP="00000000" w:rsidRDefault="00000000" w:rsidRPr="00000000" w14:paraId="00000313">
      <w:pPr>
        <w:spacing w:line="331.2" w:lineRule="auto"/>
        <w:rPr>
          <w:b w:val="1"/>
        </w:rPr>
      </w:pPr>
      <w:r w:rsidDel="00000000" w:rsidR="00000000" w:rsidRPr="00000000">
        <w:rPr>
          <w:b w:val="1"/>
          <w:rtl w:val="0"/>
        </w:rPr>
        <w:t xml:space="preserve">“Master Superior” Mr Mann himself. Always above you, never with you.</w:t>
      </w:r>
    </w:p>
    <w:p w:rsidR="00000000" w:rsidDel="00000000" w:rsidP="00000000" w:rsidRDefault="00000000" w:rsidRPr="00000000" w14:paraId="00000314">
      <w:pPr>
        <w:spacing w:line="331.2" w:lineRule="auto"/>
        <w:rPr>
          <w:b w:val="1"/>
        </w:rPr>
      </w:pPr>
      <w:r w:rsidDel="00000000" w:rsidR="00000000" w:rsidRPr="00000000">
        <w:rPr>
          <w:rtl w:val="0"/>
        </w:rPr>
      </w:r>
    </w:p>
    <w:p w:rsidR="00000000" w:rsidDel="00000000" w:rsidP="00000000" w:rsidRDefault="00000000" w:rsidRPr="00000000" w14:paraId="00000315">
      <w:pPr>
        <w:spacing w:line="331.2" w:lineRule="auto"/>
        <w:rPr>
          <w:b w:val="1"/>
        </w:rPr>
      </w:pPr>
      <w:r w:rsidDel="00000000" w:rsidR="00000000" w:rsidRPr="00000000">
        <w:rPr>
          <w:rtl w:val="0"/>
        </w:rPr>
      </w:r>
    </w:p>
    <w:p w:rsidR="00000000" w:rsidDel="00000000" w:rsidP="00000000" w:rsidRDefault="00000000" w:rsidRPr="00000000" w14:paraId="00000316">
      <w:pPr>
        <w:spacing w:line="331.2" w:lineRule="auto"/>
        <w:rPr>
          <w:b w:val="1"/>
        </w:rPr>
      </w:pPr>
      <w:r w:rsidDel="00000000" w:rsidR="00000000" w:rsidRPr="00000000">
        <w:rPr>
          <w:b w:val="1"/>
          <w:rtl w:val="0"/>
        </w:rPr>
        <w:t xml:space="preserve">“Dreams of Joshua”</w:t>
      </w:r>
    </w:p>
    <w:p w:rsidR="00000000" w:rsidDel="00000000" w:rsidP="00000000" w:rsidRDefault="00000000" w:rsidRPr="00000000" w14:paraId="00000317">
      <w:pPr>
        <w:spacing w:line="331.2" w:lineRule="auto"/>
        <w:rPr>
          <w:b w:val="1"/>
        </w:rPr>
      </w:pPr>
      <w:r w:rsidDel="00000000" w:rsidR="00000000" w:rsidRPr="00000000">
        <w:rPr>
          <w:rtl w:val="0"/>
        </w:rPr>
      </w:r>
    </w:p>
    <w:p w:rsidR="00000000" w:rsidDel="00000000" w:rsidP="00000000" w:rsidRDefault="00000000" w:rsidRPr="00000000" w14:paraId="00000318">
      <w:pPr>
        <w:spacing w:line="331.2" w:lineRule="auto"/>
        <w:rPr>
          <w:b w:val="1"/>
        </w:rPr>
      </w:pPr>
      <w:r w:rsidDel="00000000" w:rsidR="00000000" w:rsidRPr="00000000">
        <w:rPr>
          <w:b w:val="1"/>
          <w:rtl w:val="0"/>
        </w:rPr>
        <w:t xml:space="preserve">“Blue morning.”</w:t>
      </w:r>
    </w:p>
    <w:p w:rsidR="00000000" w:rsidDel="00000000" w:rsidP="00000000" w:rsidRDefault="00000000" w:rsidRPr="00000000" w14:paraId="00000319">
      <w:pPr>
        <w:spacing w:line="331.2" w:lineRule="auto"/>
        <w:rPr>
          <w:b w:val="1"/>
        </w:rPr>
      </w:pPr>
      <w:r w:rsidDel="00000000" w:rsidR="00000000" w:rsidRPr="00000000">
        <w:rPr>
          <w:rtl w:val="0"/>
        </w:rPr>
      </w:r>
    </w:p>
    <w:p w:rsidR="00000000" w:rsidDel="00000000" w:rsidP="00000000" w:rsidRDefault="00000000" w:rsidRPr="00000000" w14:paraId="0000031A">
      <w:pPr>
        <w:spacing w:line="331.2" w:lineRule="auto"/>
        <w:rPr>
          <w:b w:val="1"/>
        </w:rPr>
      </w:pPr>
      <w:r w:rsidDel="00000000" w:rsidR="00000000" w:rsidRPr="00000000">
        <w:rPr>
          <w:b w:val="1"/>
          <w:rtl w:val="0"/>
        </w:rPr>
        <w:t xml:space="preserve">“Jayne Of Times” - Jayne is a female journalist for the Times newspaper.</w:t>
      </w:r>
    </w:p>
    <w:p w:rsidR="00000000" w:rsidDel="00000000" w:rsidP="00000000" w:rsidRDefault="00000000" w:rsidRPr="00000000" w14:paraId="0000031B">
      <w:pPr>
        <w:spacing w:line="331.2" w:lineRule="auto"/>
        <w:rPr>
          <w:b w:val="1"/>
        </w:rPr>
      </w:pPr>
      <w:r w:rsidDel="00000000" w:rsidR="00000000" w:rsidRPr="00000000">
        <w:rPr>
          <w:b w:val="1"/>
          <w:rtl w:val="0"/>
        </w:rPr>
        <w:t xml:space="preserve">Episode 1 - “This is the stuff trees are made of.”</w:t>
      </w:r>
    </w:p>
    <w:p w:rsidR="00000000" w:rsidDel="00000000" w:rsidP="00000000" w:rsidRDefault="00000000" w:rsidRPr="00000000" w14:paraId="0000031C">
      <w:pPr>
        <w:spacing w:line="331.2" w:lineRule="auto"/>
        <w:rPr>
          <w:b w:val="1"/>
        </w:rPr>
      </w:pPr>
      <w:r w:rsidDel="00000000" w:rsidR="00000000" w:rsidRPr="00000000">
        <w:rPr>
          <w:rtl w:val="0"/>
        </w:rPr>
      </w:r>
    </w:p>
    <w:p w:rsidR="00000000" w:rsidDel="00000000" w:rsidP="00000000" w:rsidRDefault="00000000" w:rsidRPr="00000000" w14:paraId="0000031D">
      <w:pPr>
        <w:spacing w:line="331.2" w:lineRule="auto"/>
        <w:rPr>
          <w:b w:val="1"/>
        </w:rPr>
      </w:pPr>
      <w:r w:rsidDel="00000000" w:rsidR="00000000" w:rsidRPr="00000000">
        <w:rPr>
          <w:rtl w:val="0"/>
        </w:rPr>
      </w:r>
    </w:p>
    <w:p w:rsidR="00000000" w:rsidDel="00000000" w:rsidP="00000000" w:rsidRDefault="00000000" w:rsidRPr="00000000" w14:paraId="0000031E">
      <w:pPr>
        <w:spacing w:line="331.2" w:lineRule="auto"/>
        <w:rPr>
          <w:b w:val="1"/>
        </w:rPr>
      </w:pPr>
      <w:r w:rsidDel="00000000" w:rsidR="00000000" w:rsidRPr="00000000">
        <w:rPr>
          <w:b w:val="1"/>
          <w:rtl w:val="0"/>
        </w:rPr>
        <w:t xml:space="preserve">“From dreams to dust.”</w:t>
      </w:r>
    </w:p>
    <w:p w:rsidR="00000000" w:rsidDel="00000000" w:rsidP="00000000" w:rsidRDefault="00000000" w:rsidRPr="00000000" w14:paraId="0000031F">
      <w:pPr>
        <w:spacing w:line="331.2" w:lineRule="auto"/>
        <w:rPr>
          <w:b w:val="1"/>
        </w:rPr>
      </w:pPr>
      <w:r w:rsidDel="00000000" w:rsidR="00000000" w:rsidRPr="00000000">
        <w:rPr>
          <w:rtl w:val="0"/>
        </w:rPr>
      </w:r>
    </w:p>
    <w:p w:rsidR="00000000" w:rsidDel="00000000" w:rsidP="00000000" w:rsidRDefault="00000000" w:rsidRPr="00000000" w14:paraId="00000320">
      <w:pPr>
        <w:spacing w:line="331.2" w:lineRule="auto"/>
        <w:rPr>
          <w:b w:val="1"/>
        </w:rPr>
      </w:pPr>
      <w:r w:rsidDel="00000000" w:rsidR="00000000" w:rsidRPr="00000000">
        <w:rPr>
          <w:b w:val="1"/>
          <w:rtl w:val="0"/>
        </w:rPr>
        <w:t xml:space="preserve">“On blood they walk..”</w:t>
      </w:r>
    </w:p>
    <w:p w:rsidR="00000000" w:rsidDel="00000000" w:rsidP="00000000" w:rsidRDefault="00000000" w:rsidRPr="00000000" w14:paraId="00000321">
      <w:pPr>
        <w:spacing w:line="331.2" w:lineRule="auto"/>
        <w:rPr>
          <w:b w:val="1"/>
        </w:rPr>
      </w:pPr>
      <w:r w:rsidDel="00000000" w:rsidR="00000000" w:rsidRPr="00000000">
        <w:rPr>
          <w:rtl w:val="0"/>
        </w:rPr>
      </w:r>
    </w:p>
    <w:p w:rsidR="00000000" w:rsidDel="00000000" w:rsidP="00000000" w:rsidRDefault="00000000" w:rsidRPr="00000000" w14:paraId="00000322">
      <w:pPr>
        <w:spacing w:line="331.2" w:lineRule="auto"/>
        <w:rPr>
          <w:b w:val="1"/>
        </w:rPr>
      </w:pPr>
      <w:r w:rsidDel="00000000" w:rsidR="00000000" w:rsidRPr="00000000">
        <w:rPr>
          <w:b w:val="1"/>
          <w:rtl w:val="0"/>
        </w:rPr>
        <w:t xml:space="preserve">“Bedside manners is for nurses…”</w:t>
      </w:r>
    </w:p>
    <w:p w:rsidR="00000000" w:rsidDel="00000000" w:rsidP="00000000" w:rsidRDefault="00000000" w:rsidRPr="00000000" w14:paraId="00000323">
      <w:pPr>
        <w:spacing w:line="331.2" w:lineRule="auto"/>
        <w:rPr>
          <w:b w:val="1"/>
        </w:rPr>
      </w:pPr>
      <w:r w:rsidDel="00000000" w:rsidR="00000000" w:rsidRPr="00000000">
        <w:rPr>
          <w:rtl w:val="0"/>
        </w:rPr>
      </w:r>
    </w:p>
    <w:p w:rsidR="00000000" w:rsidDel="00000000" w:rsidP="00000000" w:rsidRDefault="00000000" w:rsidRPr="00000000" w14:paraId="00000324">
      <w:pPr>
        <w:spacing w:line="331.2" w:lineRule="auto"/>
        <w:rPr>
          <w:b w:val="1"/>
        </w:rPr>
      </w:pPr>
      <w:r w:rsidDel="00000000" w:rsidR="00000000" w:rsidRPr="00000000">
        <w:rPr>
          <w:b w:val="1"/>
          <w:rtl w:val="0"/>
        </w:rPr>
        <w:t xml:space="preserve">“AFeat of god.”</w:t>
      </w:r>
    </w:p>
    <w:p w:rsidR="00000000" w:rsidDel="00000000" w:rsidP="00000000" w:rsidRDefault="00000000" w:rsidRPr="00000000" w14:paraId="00000325">
      <w:pPr>
        <w:spacing w:line="331.2" w:lineRule="auto"/>
        <w:rPr>
          <w:b w:val="1"/>
        </w:rPr>
      </w:pPr>
      <w:r w:rsidDel="00000000" w:rsidR="00000000" w:rsidRPr="00000000">
        <w:rPr>
          <w:rtl w:val="0"/>
        </w:rPr>
      </w:r>
    </w:p>
    <w:p w:rsidR="00000000" w:rsidDel="00000000" w:rsidP="00000000" w:rsidRDefault="00000000" w:rsidRPr="00000000" w14:paraId="00000326">
      <w:pPr>
        <w:spacing w:line="331.2" w:lineRule="auto"/>
        <w:rPr>
          <w:b w:val="1"/>
        </w:rPr>
      </w:pPr>
      <w:r w:rsidDel="00000000" w:rsidR="00000000" w:rsidRPr="00000000">
        <w:rPr>
          <w:b w:val="1"/>
          <w:rtl w:val="0"/>
        </w:rPr>
        <w:t xml:space="preserve">“Star On” - The outer civilizations connect to and perfect one new planet at a time. This is Earth’s time to rise. This is what voices really are, in this fictional universe.</w:t>
      </w:r>
    </w:p>
    <w:p w:rsidR="00000000" w:rsidDel="00000000" w:rsidP="00000000" w:rsidRDefault="00000000" w:rsidRPr="00000000" w14:paraId="00000327">
      <w:pPr>
        <w:spacing w:line="331.2" w:lineRule="auto"/>
        <w:rPr>
          <w:b w:val="1"/>
        </w:rPr>
      </w:pPr>
      <w:r w:rsidDel="00000000" w:rsidR="00000000" w:rsidRPr="00000000">
        <w:rPr>
          <w:rtl w:val="0"/>
        </w:rPr>
      </w:r>
    </w:p>
    <w:p w:rsidR="00000000" w:rsidDel="00000000" w:rsidP="00000000" w:rsidRDefault="00000000" w:rsidRPr="00000000" w14:paraId="00000328">
      <w:pPr>
        <w:spacing w:line="331.2" w:lineRule="auto"/>
        <w:rPr>
          <w:b w:val="1"/>
        </w:rPr>
      </w:pPr>
      <w:r w:rsidDel="00000000" w:rsidR="00000000" w:rsidRPr="00000000">
        <w:rPr>
          <w:b w:val="1"/>
          <w:rtl w:val="0"/>
        </w:rPr>
        <w:t xml:space="preserve">“Kid Off” - The people of England find and destroy one child at a time. This is what voices really are in this real universe.</w:t>
      </w:r>
    </w:p>
    <w:p w:rsidR="00000000" w:rsidDel="00000000" w:rsidP="00000000" w:rsidRDefault="00000000" w:rsidRPr="00000000" w14:paraId="00000329">
      <w:pPr>
        <w:spacing w:line="331.2" w:lineRule="auto"/>
        <w:rPr>
          <w:b w:val="1"/>
        </w:rPr>
      </w:pPr>
      <w:r w:rsidDel="00000000" w:rsidR="00000000" w:rsidRPr="00000000">
        <w:rPr>
          <w:rtl w:val="0"/>
        </w:rPr>
      </w:r>
    </w:p>
    <w:p w:rsidR="00000000" w:rsidDel="00000000" w:rsidP="00000000" w:rsidRDefault="00000000" w:rsidRPr="00000000" w14:paraId="0000032A">
      <w:pPr>
        <w:spacing w:line="331.2" w:lineRule="auto"/>
        <w:rPr>
          <w:b w:val="1"/>
        </w:rPr>
      </w:pPr>
      <w:r w:rsidDel="00000000" w:rsidR="00000000" w:rsidRPr="00000000">
        <w:rPr>
          <w:rtl w:val="0"/>
        </w:rPr>
      </w:r>
    </w:p>
    <w:p w:rsidR="00000000" w:rsidDel="00000000" w:rsidP="00000000" w:rsidRDefault="00000000" w:rsidRPr="00000000" w14:paraId="0000032B">
      <w:pPr>
        <w:spacing w:line="331.2" w:lineRule="auto"/>
        <w:rPr>
          <w:b w:val="1"/>
        </w:rPr>
      </w:pPr>
      <w:r w:rsidDel="00000000" w:rsidR="00000000" w:rsidRPr="00000000">
        <w:rPr>
          <w:b w:val="1"/>
          <w:rtl w:val="0"/>
        </w:rPr>
        <w:t xml:space="preserve">“Skies Of Paradox” - A young man yearns and desperately wants out of a totalitarian society, off to the shores of paradise of other lands out there. </w:t>
      </w:r>
    </w:p>
    <w:p w:rsidR="00000000" w:rsidDel="00000000" w:rsidP="00000000" w:rsidRDefault="00000000" w:rsidRPr="00000000" w14:paraId="0000032C">
      <w:pPr>
        <w:spacing w:line="331.2" w:lineRule="auto"/>
        <w:rPr>
          <w:b w:val="1"/>
        </w:rPr>
      </w:pPr>
      <w:r w:rsidDel="00000000" w:rsidR="00000000" w:rsidRPr="00000000">
        <w:rPr>
          <w:rtl w:val="0"/>
        </w:rPr>
      </w:r>
    </w:p>
    <w:p w:rsidR="00000000" w:rsidDel="00000000" w:rsidP="00000000" w:rsidRDefault="00000000" w:rsidRPr="00000000" w14:paraId="0000032D">
      <w:pPr>
        <w:spacing w:line="331.2" w:lineRule="auto"/>
        <w:rPr>
          <w:b w:val="1"/>
        </w:rPr>
      </w:pPr>
      <w:r w:rsidDel="00000000" w:rsidR="00000000" w:rsidRPr="00000000">
        <w:rPr>
          <w:b w:val="1"/>
          <w:rtl w:val="0"/>
        </w:rPr>
        <w:t xml:space="preserve">“A Perfect Murder” - A ruling elite, perfectly murders an innocent kid.</w:t>
      </w:r>
    </w:p>
    <w:p w:rsidR="00000000" w:rsidDel="00000000" w:rsidP="00000000" w:rsidRDefault="00000000" w:rsidRPr="00000000" w14:paraId="0000032E">
      <w:pPr>
        <w:spacing w:line="331.2" w:lineRule="auto"/>
        <w:rPr>
          <w:b w:val="1"/>
        </w:rPr>
      </w:pPr>
      <w:r w:rsidDel="00000000" w:rsidR="00000000" w:rsidRPr="00000000">
        <w:rPr>
          <w:b w:val="1"/>
          <w:rtl w:val="0"/>
        </w:rPr>
        <w:t xml:space="preserve">“Dare not dream” - A planet ruined by authority.</w:t>
      </w:r>
    </w:p>
    <w:p w:rsidR="00000000" w:rsidDel="00000000" w:rsidP="00000000" w:rsidRDefault="00000000" w:rsidRPr="00000000" w14:paraId="0000032F">
      <w:pPr>
        <w:spacing w:line="331.2" w:lineRule="auto"/>
        <w:rPr>
          <w:b w:val="1"/>
        </w:rPr>
      </w:pPr>
      <w:r w:rsidDel="00000000" w:rsidR="00000000" w:rsidRPr="00000000">
        <w:rPr>
          <w:rtl w:val="0"/>
        </w:rPr>
      </w:r>
    </w:p>
    <w:p w:rsidR="00000000" w:rsidDel="00000000" w:rsidP="00000000" w:rsidRDefault="00000000" w:rsidRPr="00000000" w14:paraId="00000330">
      <w:pPr>
        <w:spacing w:line="331.2" w:lineRule="auto"/>
        <w:rPr>
          <w:b w:val="1"/>
        </w:rPr>
      </w:pPr>
      <w:r w:rsidDel="00000000" w:rsidR="00000000" w:rsidRPr="00000000">
        <w:rPr>
          <w:b w:val="1"/>
          <w:rtl w:val="0"/>
        </w:rPr>
        <w:t xml:space="preserve">“Three Hours ‘Till Sunset.”</w:t>
      </w:r>
    </w:p>
    <w:p w:rsidR="00000000" w:rsidDel="00000000" w:rsidP="00000000" w:rsidRDefault="00000000" w:rsidRPr="00000000" w14:paraId="00000331">
      <w:pPr>
        <w:spacing w:line="331.2" w:lineRule="auto"/>
        <w:rPr>
          <w:b w:val="1"/>
        </w:rPr>
      </w:pPr>
      <w:r w:rsidDel="00000000" w:rsidR="00000000" w:rsidRPr="00000000">
        <w:rPr>
          <w:rtl w:val="0"/>
        </w:rPr>
      </w:r>
    </w:p>
    <w:p w:rsidR="00000000" w:rsidDel="00000000" w:rsidP="00000000" w:rsidRDefault="00000000" w:rsidRPr="00000000" w14:paraId="00000332">
      <w:pPr>
        <w:spacing w:line="331.2" w:lineRule="auto"/>
        <w:rPr>
          <w:b w:val="1"/>
        </w:rPr>
      </w:pPr>
      <w:r w:rsidDel="00000000" w:rsidR="00000000" w:rsidRPr="00000000">
        <w:rPr>
          <w:b w:val="1"/>
          <w:rtl w:val="0"/>
        </w:rPr>
        <w:t xml:space="preserve">“Love is a snowflake”</w:t>
      </w:r>
    </w:p>
    <w:p w:rsidR="00000000" w:rsidDel="00000000" w:rsidP="00000000" w:rsidRDefault="00000000" w:rsidRPr="00000000" w14:paraId="00000333">
      <w:pPr>
        <w:spacing w:line="331.2" w:lineRule="auto"/>
        <w:rPr>
          <w:b w:val="1"/>
        </w:rPr>
      </w:pPr>
      <w:r w:rsidDel="00000000" w:rsidR="00000000" w:rsidRPr="00000000">
        <w:rPr>
          <w:rtl w:val="0"/>
        </w:rPr>
      </w:r>
    </w:p>
    <w:p w:rsidR="00000000" w:rsidDel="00000000" w:rsidP="00000000" w:rsidRDefault="00000000" w:rsidRPr="00000000" w14:paraId="00000334">
      <w:pPr>
        <w:spacing w:line="331.2" w:lineRule="auto"/>
        <w:rPr>
          <w:b w:val="1"/>
        </w:rPr>
      </w:pPr>
      <w:r w:rsidDel="00000000" w:rsidR="00000000" w:rsidRPr="00000000">
        <w:rPr>
          <w:rtl w:val="0"/>
        </w:rPr>
      </w:r>
    </w:p>
    <w:p w:rsidR="00000000" w:rsidDel="00000000" w:rsidP="00000000" w:rsidRDefault="00000000" w:rsidRPr="00000000" w14:paraId="00000335">
      <w:pPr>
        <w:spacing w:line="331.2" w:lineRule="auto"/>
        <w:rPr>
          <w:b w:val="1"/>
        </w:rPr>
      </w:pPr>
      <w:r w:rsidDel="00000000" w:rsidR="00000000" w:rsidRPr="00000000">
        <w:rPr>
          <w:b w:val="1"/>
          <w:rtl w:val="0"/>
        </w:rPr>
        <w:t xml:space="preserve">“Along a dark path.” - A group of “bad” therapists join forces to subdue and disturb a young male patient. To glorify themselves and make money from him.</w:t>
      </w:r>
    </w:p>
    <w:p w:rsidR="00000000" w:rsidDel="00000000" w:rsidP="00000000" w:rsidRDefault="00000000" w:rsidRPr="00000000" w14:paraId="00000336">
      <w:pPr>
        <w:spacing w:line="331.2" w:lineRule="auto"/>
        <w:rPr>
          <w:b w:val="1"/>
        </w:rPr>
      </w:pPr>
      <w:r w:rsidDel="00000000" w:rsidR="00000000" w:rsidRPr="00000000">
        <w:rPr>
          <w:rtl w:val="0"/>
        </w:rPr>
      </w:r>
    </w:p>
    <w:p w:rsidR="00000000" w:rsidDel="00000000" w:rsidP="00000000" w:rsidRDefault="00000000" w:rsidRPr="00000000" w14:paraId="00000337">
      <w:pPr>
        <w:spacing w:line="331.2" w:lineRule="auto"/>
        <w:rPr>
          <w:b w:val="1"/>
        </w:rPr>
      </w:pPr>
      <w:r w:rsidDel="00000000" w:rsidR="00000000" w:rsidRPr="00000000">
        <w:rPr>
          <w:b w:val="1"/>
          <w:rtl w:val="0"/>
        </w:rPr>
        <w:t xml:space="preserve">“Happy chords, happy Lords”</w:t>
      </w:r>
    </w:p>
    <w:p w:rsidR="00000000" w:rsidDel="00000000" w:rsidP="00000000" w:rsidRDefault="00000000" w:rsidRPr="00000000" w14:paraId="00000338">
      <w:pPr>
        <w:spacing w:line="331.2" w:lineRule="auto"/>
        <w:rPr>
          <w:b w:val="1"/>
        </w:rPr>
      </w:pPr>
      <w:r w:rsidDel="00000000" w:rsidR="00000000" w:rsidRPr="00000000">
        <w:rPr>
          <w:rtl w:val="0"/>
        </w:rPr>
      </w:r>
    </w:p>
    <w:p w:rsidR="00000000" w:rsidDel="00000000" w:rsidP="00000000" w:rsidRDefault="00000000" w:rsidRPr="00000000" w14:paraId="00000339">
      <w:pPr>
        <w:spacing w:line="331.2" w:lineRule="auto"/>
        <w:rPr>
          <w:b w:val="1"/>
        </w:rPr>
      </w:pPr>
      <w:r w:rsidDel="00000000" w:rsidR="00000000" w:rsidRPr="00000000">
        <w:rPr>
          <w:b w:val="1"/>
          <w:rtl w:val="0"/>
        </w:rPr>
        <w:t xml:space="preserve">“My Brother’s Gone - Along the waves of a song.”</w:t>
      </w:r>
    </w:p>
    <w:p w:rsidR="00000000" w:rsidDel="00000000" w:rsidP="00000000" w:rsidRDefault="00000000" w:rsidRPr="00000000" w14:paraId="0000033A">
      <w:pPr>
        <w:spacing w:line="331.2" w:lineRule="auto"/>
        <w:rPr>
          <w:b w:val="1"/>
        </w:rPr>
      </w:pPr>
      <w:r w:rsidDel="00000000" w:rsidR="00000000" w:rsidRPr="00000000">
        <w:rPr>
          <w:rtl w:val="0"/>
        </w:rPr>
      </w:r>
    </w:p>
    <w:p w:rsidR="00000000" w:rsidDel="00000000" w:rsidP="00000000" w:rsidRDefault="00000000" w:rsidRPr="00000000" w14:paraId="0000033B">
      <w:pPr>
        <w:spacing w:line="331.2" w:lineRule="auto"/>
        <w:rPr>
          <w:b w:val="1"/>
        </w:rPr>
      </w:pPr>
      <w:r w:rsidDel="00000000" w:rsidR="00000000" w:rsidRPr="00000000">
        <w:rPr>
          <w:b w:val="1"/>
          <w:rtl w:val="0"/>
        </w:rPr>
        <w:t xml:space="preserve">“Sad Days”</w:t>
      </w:r>
    </w:p>
    <w:p w:rsidR="00000000" w:rsidDel="00000000" w:rsidP="00000000" w:rsidRDefault="00000000" w:rsidRPr="00000000" w14:paraId="0000033C">
      <w:pPr>
        <w:spacing w:line="331.2" w:lineRule="auto"/>
        <w:rPr>
          <w:b w:val="1"/>
        </w:rPr>
      </w:pPr>
      <w:r w:rsidDel="00000000" w:rsidR="00000000" w:rsidRPr="00000000">
        <w:rPr>
          <w:rtl w:val="0"/>
        </w:rPr>
      </w:r>
    </w:p>
    <w:p w:rsidR="00000000" w:rsidDel="00000000" w:rsidP="00000000" w:rsidRDefault="00000000" w:rsidRPr="00000000" w14:paraId="0000033D">
      <w:pPr>
        <w:spacing w:line="331.2" w:lineRule="auto"/>
        <w:rPr>
          <w:b w:val="1"/>
        </w:rPr>
      </w:pPr>
      <w:r w:rsidDel="00000000" w:rsidR="00000000" w:rsidRPr="00000000">
        <w:rPr>
          <w:b w:val="1"/>
          <w:rtl w:val="0"/>
        </w:rPr>
        <w:t xml:space="preserve">“In This”</w:t>
      </w:r>
    </w:p>
    <w:p w:rsidR="00000000" w:rsidDel="00000000" w:rsidP="00000000" w:rsidRDefault="00000000" w:rsidRPr="00000000" w14:paraId="0000033E">
      <w:pPr>
        <w:spacing w:line="331.2" w:lineRule="auto"/>
        <w:rPr>
          <w:b w:val="1"/>
        </w:rPr>
      </w:pPr>
      <w:r w:rsidDel="00000000" w:rsidR="00000000" w:rsidRPr="00000000">
        <w:rPr>
          <w:b w:val="1"/>
          <w:rtl w:val="0"/>
        </w:rPr>
        <w:t xml:space="preserve">“Turn The Key”</w:t>
      </w:r>
    </w:p>
    <w:p w:rsidR="00000000" w:rsidDel="00000000" w:rsidP="00000000" w:rsidRDefault="00000000" w:rsidRPr="00000000" w14:paraId="0000033F">
      <w:pPr>
        <w:spacing w:line="331.2" w:lineRule="auto"/>
        <w:rPr>
          <w:b w:val="1"/>
        </w:rPr>
      </w:pPr>
      <w:r w:rsidDel="00000000" w:rsidR="00000000" w:rsidRPr="00000000">
        <w:rPr>
          <w:rtl w:val="0"/>
        </w:rPr>
      </w:r>
    </w:p>
    <w:p w:rsidR="00000000" w:rsidDel="00000000" w:rsidP="00000000" w:rsidRDefault="00000000" w:rsidRPr="00000000" w14:paraId="00000340">
      <w:pPr>
        <w:spacing w:line="331.2" w:lineRule="auto"/>
        <w:rPr>
          <w:b w:val="1"/>
        </w:rPr>
      </w:pPr>
      <w:r w:rsidDel="00000000" w:rsidR="00000000" w:rsidRPr="00000000">
        <w:rPr>
          <w:b w:val="1"/>
          <w:rtl w:val="0"/>
        </w:rPr>
        <w:t xml:space="preserve">“Dark Future.”</w:t>
      </w:r>
    </w:p>
    <w:p w:rsidR="00000000" w:rsidDel="00000000" w:rsidP="00000000" w:rsidRDefault="00000000" w:rsidRPr="00000000" w14:paraId="00000341">
      <w:pPr>
        <w:spacing w:line="331.2" w:lineRule="auto"/>
        <w:rPr>
          <w:b w:val="1"/>
        </w:rPr>
      </w:pPr>
      <w:r w:rsidDel="00000000" w:rsidR="00000000" w:rsidRPr="00000000">
        <w:rPr>
          <w:rtl w:val="0"/>
        </w:rPr>
      </w:r>
    </w:p>
    <w:p w:rsidR="00000000" w:rsidDel="00000000" w:rsidP="00000000" w:rsidRDefault="00000000" w:rsidRPr="00000000" w14:paraId="00000342">
      <w:pPr>
        <w:spacing w:line="331.2" w:lineRule="auto"/>
        <w:rPr>
          <w:b w:val="1"/>
        </w:rPr>
      </w:pPr>
      <w:r w:rsidDel="00000000" w:rsidR="00000000" w:rsidRPr="00000000">
        <w:rPr>
          <w:b w:val="1"/>
          <w:rtl w:val="0"/>
        </w:rPr>
        <w:t xml:space="preserve">“Lover’s Return.”</w:t>
      </w:r>
    </w:p>
    <w:p w:rsidR="00000000" w:rsidDel="00000000" w:rsidP="00000000" w:rsidRDefault="00000000" w:rsidRPr="00000000" w14:paraId="00000343">
      <w:pPr>
        <w:spacing w:line="331.2" w:lineRule="auto"/>
        <w:rPr>
          <w:b w:val="1"/>
        </w:rPr>
      </w:pPr>
      <w:r w:rsidDel="00000000" w:rsidR="00000000" w:rsidRPr="00000000">
        <w:rPr>
          <w:rtl w:val="0"/>
        </w:rPr>
      </w:r>
    </w:p>
    <w:p w:rsidR="00000000" w:rsidDel="00000000" w:rsidP="00000000" w:rsidRDefault="00000000" w:rsidRPr="00000000" w14:paraId="00000344">
      <w:pPr>
        <w:spacing w:line="331.2" w:lineRule="auto"/>
        <w:rPr>
          <w:b w:val="1"/>
        </w:rPr>
      </w:pPr>
      <w:r w:rsidDel="00000000" w:rsidR="00000000" w:rsidRPr="00000000">
        <w:rPr>
          <w:b w:val="1"/>
          <w:rtl w:val="0"/>
        </w:rPr>
        <w:t xml:space="preserve">“The Lonely String” - About a man whose life never really began.</w:t>
      </w:r>
    </w:p>
    <w:p w:rsidR="00000000" w:rsidDel="00000000" w:rsidP="00000000" w:rsidRDefault="00000000" w:rsidRPr="00000000" w14:paraId="00000345">
      <w:pPr>
        <w:spacing w:line="331.2" w:lineRule="auto"/>
        <w:rPr>
          <w:b w:val="1"/>
        </w:rPr>
      </w:pPr>
      <w:r w:rsidDel="00000000" w:rsidR="00000000" w:rsidRPr="00000000">
        <w:rPr>
          <w:rtl w:val="0"/>
        </w:rPr>
      </w:r>
    </w:p>
    <w:p w:rsidR="00000000" w:rsidDel="00000000" w:rsidP="00000000" w:rsidRDefault="00000000" w:rsidRPr="00000000" w14:paraId="00000346">
      <w:pPr>
        <w:spacing w:line="331.2" w:lineRule="auto"/>
        <w:rPr>
          <w:b w:val="1"/>
        </w:rPr>
      </w:pPr>
      <w:r w:rsidDel="00000000" w:rsidR="00000000" w:rsidRPr="00000000">
        <w:rPr>
          <w:b w:val="1"/>
          <w:rtl w:val="0"/>
        </w:rPr>
        <w:t xml:space="preserve">“Art” about a race of people who communicate through imagery </w:t>
      </w:r>
    </w:p>
    <w:p w:rsidR="00000000" w:rsidDel="00000000" w:rsidP="00000000" w:rsidRDefault="00000000" w:rsidRPr="00000000" w14:paraId="00000347">
      <w:pPr>
        <w:spacing w:line="331.2" w:lineRule="auto"/>
        <w:rPr>
          <w:b w:val="1"/>
        </w:rPr>
      </w:pPr>
      <w:r w:rsidDel="00000000" w:rsidR="00000000" w:rsidRPr="00000000">
        <w:rPr>
          <w:rtl w:val="0"/>
        </w:rPr>
      </w:r>
    </w:p>
    <w:p w:rsidR="00000000" w:rsidDel="00000000" w:rsidP="00000000" w:rsidRDefault="00000000" w:rsidRPr="00000000" w14:paraId="00000348">
      <w:pPr>
        <w:spacing w:line="331.2" w:lineRule="auto"/>
        <w:rPr>
          <w:b w:val="1"/>
        </w:rPr>
      </w:pPr>
      <w:r w:rsidDel="00000000" w:rsidR="00000000" w:rsidRPr="00000000">
        <w:rPr>
          <w:b w:val="1"/>
          <w:rtl w:val="0"/>
        </w:rPr>
        <w:t xml:space="preserve">“A.W.O.L” - A military hero goes awol in search of the killer of his family, and it turns out to be a group of terrorists secretly headed up by his commanding officer.</w:t>
      </w:r>
    </w:p>
    <w:p w:rsidR="00000000" w:rsidDel="00000000" w:rsidP="00000000" w:rsidRDefault="00000000" w:rsidRPr="00000000" w14:paraId="00000349">
      <w:pPr>
        <w:spacing w:line="331.2" w:lineRule="auto"/>
        <w:rPr>
          <w:b w:val="1"/>
        </w:rPr>
      </w:pPr>
      <w:r w:rsidDel="00000000" w:rsidR="00000000" w:rsidRPr="00000000">
        <w:rPr>
          <w:rtl w:val="0"/>
        </w:rPr>
      </w:r>
    </w:p>
    <w:p w:rsidR="00000000" w:rsidDel="00000000" w:rsidP="00000000" w:rsidRDefault="00000000" w:rsidRPr="00000000" w14:paraId="0000034A">
      <w:pPr>
        <w:spacing w:line="331.2" w:lineRule="auto"/>
        <w:rPr>
          <w:b w:val="1"/>
        </w:rPr>
      </w:pPr>
      <w:r w:rsidDel="00000000" w:rsidR="00000000" w:rsidRPr="00000000">
        <w:rPr>
          <w:rtl w:val="0"/>
        </w:rPr>
      </w:r>
    </w:p>
    <w:p w:rsidR="00000000" w:rsidDel="00000000" w:rsidP="00000000" w:rsidRDefault="00000000" w:rsidRPr="00000000" w14:paraId="0000034B">
      <w:pPr>
        <w:spacing w:line="331.2" w:lineRule="auto"/>
        <w:rPr>
          <w:b w:val="1"/>
        </w:rPr>
      </w:pPr>
      <w:r w:rsidDel="00000000" w:rsidR="00000000" w:rsidRPr="00000000">
        <w:rPr>
          <w:rtl w:val="0"/>
        </w:rPr>
      </w:r>
    </w:p>
    <w:p w:rsidR="00000000" w:rsidDel="00000000" w:rsidP="00000000" w:rsidRDefault="00000000" w:rsidRPr="00000000" w14:paraId="0000034C">
      <w:pPr>
        <w:spacing w:line="331.2" w:lineRule="auto"/>
        <w:rPr>
          <w:b w:val="1"/>
        </w:rPr>
      </w:pPr>
      <w:r w:rsidDel="00000000" w:rsidR="00000000" w:rsidRPr="00000000">
        <w:rPr>
          <w:b w:val="1"/>
          <w:rtl w:val="0"/>
        </w:rPr>
        <w:t xml:space="preserve">“Songs Of Sadness” A story that begins sad and never gets any better.</w:t>
      </w:r>
    </w:p>
    <w:p w:rsidR="00000000" w:rsidDel="00000000" w:rsidP="00000000" w:rsidRDefault="00000000" w:rsidRPr="00000000" w14:paraId="0000034D">
      <w:pPr>
        <w:spacing w:line="331.2" w:lineRule="auto"/>
        <w:rPr>
          <w:b w:val="1"/>
        </w:rPr>
      </w:pPr>
      <w:r w:rsidDel="00000000" w:rsidR="00000000" w:rsidRPr="00000000">
        <w:rPr>
          <w:rtl w:val="0"/>
        </w:rPr>
      </w:r>
    </w:p>
    <w:p w:rsidR="00000000" w:rsidDel="00000000" w:rsidP="00000000" w:rsidRDefault="00000000" w:rsidRPr="00000000" w14:paraId="0000034E">
      <w:pPr>
        <w:spacing w:line="331.2" w:lineRule="auto"/>
        <w:rPr>
          <w:b w:val="1"/>
        </w:rPr>
      </w:pPr>
      <w:r w:rsidDel="00000000" w:rsidR="00000000" w:rsidRPr="00000000">
        <w:rPr>
          <w:b w:val="1"/>
          <w:rtl w:val="0"/>
        </w:rPr>
        <w:t xml:space="preserve">“Just Friends” - A rom-com, the girl only wants to be his friend. Comedy.</w:t>
      </w:r>
    </w:p>
    <w:p w:rsidR="00000000" w:rsidDel="00000000" w:rsidP="00000000" w:rsidRDefault="00000000" w:rsidRPr="00000000" w14:paraId="0000034F">
      <w:pPr>
        <w:spacing w:line="331.2" w:lineRule="auto"/>
        <w:rPr>
          <w:b w:val="1"/>
        </w:rPr>
      </w:pPr>
      <w:r w:rsidDel="00000000" w:rsidR="00000000" w:rsidRPr="00000000">
        <w:rPr>
          <w:rtl w:val="0"/>
        </w:rPr>
      </w:r>
    </w:p>
    <w:p w:rsidR="00000000" w:rsidDel="00000000" w:rsidP="00000000" w:rsidRDefault="00000000" w:rsidRPr="00000000" w14:paraId="00000350">
      <w:pPr>
        <w:spacing w:line="331.2" w:lineRule="auto"/>
        <w:rPr>
          <w:b w:val="1"/>
        </w:rPr>
      </w:pPr>
      <w:r w:rsidDel="00000000" w:rsidR="00000000" w:rsidRPr="00000000">
        <w:rPr>
          <w:b w:val="1"/>
          <w:rtl w:val="0"/>
        </w:rPr>
        <w:t xml:space="preserve">“Tripping out”</w:t>
      </w:r>
    </w:p>
    <w:p w:rsidR="00000000" w:rsidDel="00000000" w:rsidP="00000000" w:rsidRDefault="00000000" w:rsidRPr="00000000" w14:paraId="00000351">
      <w:pPr>
        <w:spacing w:line="331.2" w:lineRule="auto"/>
        <w:rPr>
          <w:b w:val="1"/>
        </w:rPr>
      </w:pPr>
      <w:r w:rsidDel="00000000" w:rsidR="00000000" w:rsidRPr="00000000">
        <w:rPr>
          <w:rtl w:val="0"/>
        </w:rPr>
      </w:r>
    </w:p>
    <w:p w:rsidR="00000000" w:rsidDel="00000000" w:rsidP="00000000" w:rsidRDefault="00000000" w:rsidRPr="00000000" w14:paraId="00000352">
      <w:pPr>
        <w:spacing w:line="331.2" w:lineRule="auto"/>
        <w:rPr>
          <w:b w:val="1"/>
        </w:rPr>
      </w:pPr>
      <w:r w:rsidDel="00000000" w:rsidR="00000000" w:rsidRPr="00000000">
        <w:rPr>
          <w:b w:val="1"/>
          <w:rtl w:val="0"/>
        </w:rPr>
        <w:t xml:space="preserve">“The Kid On Another Planet” - About a young man/kid whose life never goes to plan. No one he loved even knew.</w:t>
      </w:r>
    </w:p>
    <w:p w:rsidR="00000000" w:rsidDel="00000000" w:rsidP="00000000" w:rsidRDefault="00000000" w:rsidRPr="00000000" w14:paraId="00000353">
      <w:pPr>
        <w:spacing w:line="331.2" w:lineRule="auto"/>
        <w:rPr>
          <w:b w:val="1"/>
        </w:rPr>
      </w:pPr>
      <w:r w:rsidDel="00000000" w:rsidR="00000000" w:rsidRPr="00000000">
        <w:rPr>
          <w:rtl w:val="0"/>
        </w:rPr>
      </w:r>
    </w:p>
    <w:p w:rsidR="00000000" w:rsidDel="00000000" w:rsidP="00000000" w:rsidRDefault="00000000" w:rsidRPr="00000000" w14:paraId="00000354">
      <w:pPr>
        <w:spacing w:line="331.2" w:lineRule="auto"/>
        <w:rPr>
          <w:b w:val="1"/>
        </w:rPr>
      </w:pPr>
      <w:r w:rsidDel="00000000" w:rsidR="00000000" w:rsidRPr="00000000">
        <w:rPr>
          <w:b w:val="1"/>
          <w:rtl w:val="0"/>
        </w:rPr>
        <w:t xml:space="preserve">“Life stands still for no man.”</w:t>
      </w:r>
    </w:p>
    <w:p w:rsidR="00000000" w:rsidDel="00000000" w:rsidP="00000000" w:rsidRDefault="00000000" w:rsidRPr="00000000" w14:paraId="00000355">
      <w:pPr>
        <w:spacing w:line="331.2" w:lineRule="auto"/>
        <w:rPr>
          <w:b w:val="1"/>
        </w:rPr>
      </w:pPr>
      <w:r w:rsidDel="00000000" w:rsidR="00000000" w:rsidRPr="00000000">
        <w:rPr>
          <w:rtl w:val="0"/>
        </w:rPr>
      </w:r>
    </w:p>
    <w:p w:rsidR="00000000" w:rsidDel="00000000" w:rsidP="00000000" w:rsidRDefault="00000000" w:rsidRPr="00000000" w14:paraId="00000356">
      <w:pPr>
        <w:spacing w:line="331.2" w:lineRule="auto"/>
        <w:rPr>
          <w:b w:val="1"/>
        </w:rPr>
      </w:pPr>
      <w:r w:rsidDel="00000000" w:rsidR="00000000" w:rsidRPr="00000000">
        <w:rPr>
          <w:b w:val="1"/>
          <w:rtl w:val="0"/>
        </w:rPr>
        <w:t xml:space="preserve">“Somewhere out there.” - a story about a kid who dreams of moving to America from england, and finally finding the happiness he has always sought and never found.</w:t>
      </w:r>
    </w:p>
    <w:p w:rsidR="00000000" w:rsidDel="00000000" w:rsidP="00000000" w:rsidRDefault="00000000" w:rsidRPr="00000000" w14:paraId="00000357">
      <w:pPr>
        <w:spacing w:line="331.2" w:lineRule="auto"/>
        <w:rPr>
          <w:b w:val="1"/>
        </w:rPr>
      </w:pPr>
      <w:r w:rsidDel="00000000" w:rsidR="00000000" w:rsidRPr="00000000">
        <w:rPr>
          <w:rtl w:val="0"/>
        </w:rPr>
      </w:r>
    </w:p>
    <w:p w:rsidR="00000000" w:rsidDel="00000000" w:rsidP="00000000" w:rsidRDefault="00000000" w:rsidRPr="00000000" w14:paraId="00000358">
      <w:pPr>
        <w:spacing w:line="331.2" w:lineRule="auto"/>
        <w:rPr>
          <w:b w:val="1"/>
        </w:rPr>
      </w:pPr>
      <w:r w:rsidDel="00000000" w:rsidR="00000000" w:rsidRPr="00000000">
        <w:rPr>
          <w:b w:val="1"/>
          <w:rtl w:val="0"/>
        </w:rPr>
        <w:t xml:space="preserve">“All the small things.”</w:t>
      </w:r>
    </w:p>
    <w:p w:rsidR="00000000" w:rsidDel="00000000" w:rsidP="00000000" w:rsidRDefault="00000000" w:rsidRPr="00000000" w14:paraId="00000359">
      <w:pPr>
        <w:spacing w:line="331.2" w:lineRule="auto"/>
        <w:rPr>
          <w:b w:val="1"/>
        </w:rPr>
      </w:pPr>
      <w:r w:rsidDel="00000000" w:rsidR="00000000" w:rsidRPr="00000000">
        <w:rPr>
          <w:rtl w:val="0"/>
        </w:rPr>
      </w:r>
    </w:p>
    <w:p w:rsidR="00000000" w:rsidDel="00000000" w:rsidP="00000000" w:rsidRDefault="00000000" w:rsidRPr="00000000" w14:paraId="0000035A">
      <w:pPr>
        <w:spacing w:line="331.2" w:lineRule="auto"/>
        <w:rPr>
          <w:b w:val="1"/>
        </w:rPr>
      </w:pPr>
      <w:r w:rsidDel="00000000" w:rsidR="00000000" w:rsidRPr="00000000">
        <w:rPr>
          <w:b w:val="1"/>
          <w:rtl w:val="0"/>
        </w:rPr>
        <w:t xml:space="preserve">“Dream Mode”</w:t>
      </w:r>
    </w:p>
    <w:p w:rsidR="00000000" w:rsidDel="00000000" w:rsidP="00000000" w:rsidRDefault="00000000" w:rsidRPr="00000000" w14:paraId="0000035B">
      <w:pPr>
        <w:spacing w:line="331.2" w:lineRule="auto"/>
        <w:rPr>
          <w:b w:val="1"/>
        </w:rPr>
      </w:pPr>
      <w:r w:rsidDel="00000000" w:rsidR="00000000" w:rsidRPr="00000000">
        <w:rPr>
          <w:rtl w:val="0"/>
        </w:rPr>
      </w:r>
    </w:p>
    <w:p w:rsidR="00000000" w:rsidDel="00000000" w:rsidP="00000000" w:rsidRDefault="00000000" w:rsidRPr="00000000" w14:paraId="0000035C">
      <w:pPr>
        <w:spacing w:line="331.2" w:lineRule="auto"/>
        <w:rPr>
          <w:b w:val="1"/>
        </w:rPr>
      </w:pPr>
      <w:r w:rsidDel="00000000" w:rsidR="00000000" w:rsidRPr="00000000">
        <w:rPr>
          <w:b w:val="1"/>
          <w:rtl w:val="0"/>
        </w:rPr>
        <w:t xml:space="preserve">“Have Fun.” - the psychology of bad people.</w:t>
      </w:r>
    </w:p>
    <w:p w:rsidR="00000000" w:rsidDel="00000000" w:rsidP="00000000" w:rsidRDefault="00000000" w:rsidRPr="00000000" w14:paraId="0000035D">
      <w:pPr>
        <w:spacing w:line="331.2" w:lineRule="auto"/>
        <w:rPr>
          <w:b w:val="1"/>
        </w:rPr>
      </w:pPr>
      <w:r w:rsidDel="00000000" w:rsidR="00000000" w:rsidRPr="00000000">
        <w:rPr>
          <w:b w:val="1"/>
          <w:rtl w:val="0"/>
        </w:rPr>
        <w:t xml:space="preserve">“And the sun peers through, the empty universe that would be, without you.”</w:t>
      </w:r>
    </w:p>
    <w:p w:rsidR="00000000" w:rsidDel="00000000" w:rsidP="00000000" w:rsidRDefault="00000000" w:rsidRPr="00000000" w14:paraId="0000035E">
      <w:pPr>
        <w:spacing w:line="331.2" w:lineRule="auto"/>
        <w:rPr>
          <w:b w:val="1"/>
        </w:rPr>
      </w:pPr>
      <w:r w:rsidDel="00000000" w:rsidR="00000000" w:rsidRPr="00000000">
        <w:rPr>
          <w:rtl w:val="0"/>
        </w:rPr>
      </w:r>
    </w:p>
    <w:p w:rsidR="00000000" w:rsidDel="00000000" w:rsidP="00000000" w:rsidRDefault="00000000" w:rsidRPr="00000000" w14:paraId="0000035F">
      <w:pPr>
        <w:spacing w:line="331.2" w:lineRule="auto"/>
        <w:rPr>
          <w:b w:val="1"/>
        </w:rPr>
      </w:pPr>
      <w:r w:rsidDel="00000000" w:rsidR="00000000" w:rsidRPr="00000000">
        <w:rPr>
          <w:b w:val="1"/>
          <w:rtl w:val="0"/>
        </w:rPr>
        <w:t xml:space="preserve">“A Strange Paradox.”</w:t>
      </w:r>
    </w:p>
    <w:p w:rsidR="00000000" w:rsidDel="00000000" w:rsidP="00000000" w:rsidRDefault="00000000" w:rsidRPr="00000000" w14:paraId="00000360">
      <w:pPr>
        <w:spacing w:line="331.2" w:lineRule="auto"/>
        <w:rPr>
          <w:b w:val="1"/>
        </w:rPr>
      </w:pPr>
      <w:r w:rsidDel="00000000" w:rsidR="00000000" w:rsidRPr="00000000">
        <w:rPr>
          <w:rtl w:val="0"/>
        </w:rPr>
      </w:r>
    </w:p>
    <w:p w:rsidR="00000000" w:rsidDel="00000000" w:rsidP="00000000" w:rsidRDefault="00000000" w:rsidRPr="00000000" w14:paraId="00000361">
      <w:pPr>
        <w:spacing w:line="331.2" w:lineRule="auto"/>
        <w:rPr>
          <w:b w:val="1"/>
        </w:rPr>
      </w:pPr>
      <w:r w:rsidDel="00000000" w:rsidR="00000000" w:rsidRPr="00000000">
        <w:rPr>
          <w:b w:val="1"/>
          <w:rtl w:val="0"/>
        </w:rPr>
        <w:t xml:space="preserve">“All Dreams Must End.”</w:t>
      </w:r>
    </w:p>
    <w:p w:rsidR="00000000" w:rsidDel="00000000" w:rsidP="00000000" w:rsidRDefault="00000000" w:rsidRPr="00000000" w14:paraId="00000362">
      <w:pPr>
        <w:spacing w:line="331.2" w:lineRule="auto"/>
        <w:rPr>
          <w:b w:val="1"/>
        </w:rPr>
      </w:pPr>
      <w:r w:rsidDel="00000000" w:rsidR="00000000" w:rsidRPr="00000000">
        <w:rPr>
          <w:rtl w:val="0"/>
        </w:rPr>
      </w:r>
    </w:p>
    <w:p w:rsidR="00000000" w:rsidDel="00000000" w:rsidP="00000000" w:rsidRDefault="00000000" w:rsidRPr="00000000" w14:paraId="00000363">
      <w:pPr>
        <w:spacing w:line="331.2" w:lineRule="auto"/>
        <w:rPr>
          <w:b w:val="1"/>
        </w:rPr>
      </w:pPr>
      <w:r w:rsidDel="00000000" w:rsidR="00000000" w:rsidRPr="00000000">
        <w:rPr>
          <w:b w:val="1"/>
          <w:rtl w:val="0"/>
        </w:rPr>
        <w:t xml:space="preserve">“Only Brothers &amp; Soldiers” - Have to fight.</w:t>
      </w:r>
    </w:p>
    <w:p w:rsidR="00000000" w:rsidDel="00000000" w:rsidP="00000000" w:rsidRDefault="00000000" w:rsidRPr="00000000" w14:paraId="00000364">
      <w:pPr>
        <w:spacing w:line="331.2" w:lineRule="auto"/>
        <w:rPr>
          <w:b w:val="1"/>
        </w:rPr>
      </w:pPr>
      <w:r w:rsidDel="00000000" w:rsidR="00000000" w:rsidRPr="00000000">
        <w:rPr>
          <w:rtl w:val="0"/>
        </w:rPr>
      </w:r>
    </w:p>
    <w:p w:rsidR="00000000" w:rsidDel="00000000" w:rsidP="00000000" w:rsidRDefault="00000000" w:rsidRPr="00000000" w14:paraId="00000365">
      <w:pPr>
        <w:spacing w:line="331.2" w:lineRule="auto"/>
        <w:rPr>
          <w:b w:val="1"/>
        </w:rPr>
      </w:pPr>
      <w:r w:rsidDel="00000000" w:rsidR="00000000" w:rsidRPr="00000000">
        <w:rPr>
          <w:b w:val="1"/>
          <w:rtl w:val="0"/>
        </w:rPr>
        <w:t xml:space="preserve">“Time Control”</w:t>
      </w:r>
    </w:p>
    <w:p w:rsidR="00000000" w:rsidDel="00000000" w:rsidP="00000000" w:rsidRDefault="00000000" w:rsidRPr="00000000" w14:paraId="00000366">
      <w:pPr>
        <w:spacing w:line="331.2" w:lineRule="auto"/>
        <w:rPr>
          <w:b w:val="1"/>
        </w:rPr>
      </w:pPr>
      <w:r w:rsidDel="00000000" w:rsidR="00000000" w:rsidRPr="00000000">
        <w:rPr>
          <w:rtl w:val="0"/>
        </w:rPr>
      </w:r>
    </w:p>
    <w:p w:rsidR="00000000" w:rsidDel="00000000" w:rsidP="00000000" w:rsidRDefault="00000000" w:rsidRPr="00000000" w14:paraId="00000367">
      <w:pPr>
        <w:spacing w:line="331.2" w:lineRule="auto"/>
        <w:rPr>
          <w:b w:val="1"/>
        </w:rPr>
      </w:pPr>
      <w:r w:rsidDel="00000000" w:rsidR="00000000" w:rsidRPr="00000000">
        <w:rPr>
          <w:b w:val="1"/>
          <w:rtl w:val="0"/>
        </w:rPr>
        <w:t xml:space="preserve">“Black Love” - A story that questions the value and meaning of artificial intelligence when and where it is merely output, not sentient and alive.</w:t>
      </w:r>
    </w:p>
    <w:p w:rsidR="00000000" w:rsidDel="00000000" w:rsidP="00000000" w:rsidRDefault="00000000" w:rsidRPr="00000000" w14:paraId="00000368">
      <w:pPr>
        <w:spacing w:line="331.2" w:lineRule="auto"/>
        <w:rPr>
          <w:b w:val="1"/>
        </w:rPr>
      </w:pPr>
      <w:r w:rsidDel="00000000" w:rsidR="00000000" w:rsidRPr="00000000">
        <w:rPr>
          <w:rtl w:val="0"/>
        </w:rPr>
      </w:r>
    </w:p>
    <w:p w:rsidR="00000000" w:rsidDel="00000000" w:rsidP="00000000" w:rsidRDefault="00000000" w:rsidRPr="00000000" w14:paraId="00000369">
      <w:pPr>
        <w:spacing w:line="331.2" w:lineRule="auto"/>
        <w:rPr>
          <w:b w:val="1"/>
        </w:rPr>
      </w:pPr>
      <w:r w:rsidDel="00000000" w:rsidR="00000000" w:rsidRPr="00000000">
        <w:rPr>
          <w:b w:val="1"/>
          <w:rtl w:val="0"/>
        </w:rPr>
        <w:t xml:space="preserve">“A Long Walk, On A Cold Morning”</w:t>
      </w:r>
    </w:p>
    <w:p w:rsidR="00000000" w:rsidDel="00000000" w:rsidP="00000000" w:rsidRDefault="00000000" w:rsidRPr="00000000" w14:paraId="0000036A">
      <w:pPr>
        <w:spacing w:line="331.2" w:lineRule="auto"/>
        <w:rPr>
          <w:b w:val="1"/>
        </w:rPr>
      </w:pPr>
      <w:r w:rsidDel="00000000" w:rsidR="00000000" w:rsidRPr="00000000">
        <w:rPr>
          <w:rtl w:val="0"/>
        </w:rPr>
      </w:r>
    </w:p>
    <w:p w:rsidR="00000000" w:rsidDel="00000000" w:rsidP="00000000" w:rsidRDefault="00000000" w:rsidRPr="00000000" w14:paraId="0000036B">
      <w:pPr>
        <w:spacing w:line="331.2" w:lineRule="auto"/>
        <w:rPr>
          <w:b w:val="1"/>
        </w:rPr>
      </w:pPr>
      <w:r w:rsidDel="00000000" w:rsidR="00000000" w:rsidRPr="00000000">
        <w:rPr>
          <w:b w:val="1"/>
          <w:rtl w:val="0"/>
        </w:rPr>
        <w:t xml:space="preserve">“The Future Beckons” </w:t>
      </w:r>
    </w:p>
    <w:p w:rsidR="00000000" w:rsidDel="00000000" w:rsidP="00000000" w:rsidRDefault="00000000" w:rsidRPr="00000000" w14:paraId="0000036C">
      <w:pPr>
        <w:spacing w:line="331.2" w:lineRule="auto"/>
        <w:rPr>
          <w:b w:val="1"/>
        </w:rPr>
      </w:pPr>
      <w:r w:rsidDel="00000000" w:rsidR="00000000" w:rsidRPr="00000000">
        <w:rPr>
          <w:rtl w:val="0"/>
        </w:rPr>
      </w:r>
    </w:p>
    <w:p w:rsidR="00000000" w:rsidDel="00000000" w:rsidP="00000000" w:rsidRDefault="00000000" w:rsidRPr="00000000" w14:paraId="0000036D">
      <w:pPr>
        <w:spacing w:line="331.2" w:lineRule="auto"/>
        <w:rPr>
          <w:b w:val="1"/>
        </w:rPr>
      </w:pPr>
      <w:r w:rsidDel="00000000" w:rsidR="00000000" w:rsidRPr="00000000">
        <w:rPr>
          <w:b w:val="1"/>
          <w:rtl w:val="0"/>
        </w:rPr>
        <w:t xml:space="preserve">“Life is FunDone.”</w:t>
      </w:r>
    </w:p>
    <w:p w:rsidR="00000000" w:rsidDel="00000000" w:rsidP="00000000" w:rsidRDefault="00000000" w:rsidRPr="00000000" w14:paraId="0000036E">
      <w:pPr>
        <w:spacing w:line="331.2" w:lineRule="auto"/>
        <w:rPr>
          <w:b w:val="1"/>
        </w:rPr>
      </w:pPr>
      <w:r w:rsidDel="00000000" w:rsidR="00000000" w:rsidRPr="00000000">
        <w:rPr>
          <w:rtl w:val="0"/>
        </w:rPr>
      </w:r>
    </w:p>
    <w:p w:rsidR="00000000" w:rsidDel="00000000" w:rsidP="00000000" w:rsidRDefault="00000000" w:rsidRPr="00000000" w14:paraId="0000036F">
      <w:pPr>
        <w:spacing w:line="331.2" w:lineRule="auto"/>
        <w:rPr>
          <w:b w:val="1"/>
        </w:rPr>
      </w:pPr>
      <w:r w:rsidDel="00000000" w:rsidR="00000000" w:rsidRPr="00000000">
        <w:rPr>
          <w:b w:val="1"/>
          <w:rtl w:val="0"/>
        </w:rPr>
        <w:t xml:space="preserve">“Love Is A Meta-Physical State” - The great reverend Antony Wells.</w:t>
      </w:r>
    </w:p>
    <w:p w:rsidR="00000000" w:rsidDel="00000000" w:rsidP="00000000" w:rsidRDefault="00000000" w:rsidRPr="00000000" w14:paraId="00000370">
      <w:pPr>
        <w:spacing w:line="331.2" w:lineRule="auto"/>
        <w:rPr>
          <w:b w:val="1"/>
        </w:rPr>
      </w:pPr>
      <w:r w:rsidDel="00000000" w:rsidR="00000000" w:rsidRPr="00000000">
        <w:rPr>
          <w:rtl w:val="0"/>
        </w:rPr>
      </w:r>
    </w:p>
    <w:p w:rsidR="00000000" w:rsidDel="00000000" w:rsidP="00000000" w:rsidRDefault="00000000" w:rsidRPr="00000000" w14:paraId="00000371">
      <w:pPr>
        <w:spacing w:line="331.2" w:lineRule="auto"/>
        <w:rPr>
          <w:b w:val="1"/>
        </w:rPr>
      </w:pPr>
      <w:r w:rsidDel="00000000" w:rsidR="00000000" w:rsidRPr="00000000">
        <w:rPr>
          <w:b w:val="1"/>
          <w:rtl w:val="0"/>
        </w:rPr>
        <w:t xml:space="preserve">“Dreaming of You.”</w:t>
      </w:r>
    </w:p>
    <w:p w:rsidR="00000000" w:rsidDel="00000000" w:rsidP="00000000" w:rsidRDefault="00000000" w:rsidRPr="00000000" w14:paraId="00000372">
      <w:pPr>
        <w:spacing w:line="331.2" w:lineRule="auto"/>
        <w:rPr>
          <w:b w:val="1"/>
        </w:rPr>
      </w:pPr>
      <w:r w:rsidDel="00000000" w:rsidR="00000000" w:rsidRPr="00000000">
        <w:rPr>
          <w:rtl w:val="0"/>
        </w:rPr>
      </w:r>
    </w:p>
    <w:p w:rsidR="00000000" w:rsidDel="00000000" w:rsidP="00000000" w:rsidRDefault="00000000" w:rsidRPr="00000000" w14:paraId="00000373">
      <w:pPr>
        <w:spacing w:line="331.2" w:lineRule="auto"/>
        <w:rPr>
          <w:b w:val="1"/>
        </w:rPr>
      </w:pPr>
      <w:r w:rsidDel="00000000" w:rsidR="00000000" w:rsidRPr="00000000">
        <w:rPr>
          <w:b w:val="1"/>
          <w:rtl w:val="0"/>
        </w:rPr>
        <w:t xml:space="preserve">“Steller Rising” - About a race of aliens who are peaking technologically, and set out to conquer the stars.</w:t>
      </w:r>
    </w:p>
    <w:p w:rsidR="00000000" w:rsidDel="00000000" w:rsidP="00000000" w:rsidRDefault="00000000" w:rsidRPr="00000000" w14:paraId="00000374">
      <w:pPr>
        <w:spacing w:line="331.2" w:lineRule="auto"/>
        <w:rPr>
          <w:b w:val="1"/>
        </w:rPr>
      </w:pPr>
      <w:r w:rsidDel="00000000" w:rsidR="00000000" w:rsidRPr="00000000">
        <w:rPr>
          <w:rtl w:val="0"/>
        </w:rPr>
      </w:r>
    </w:p>
    <w:p w:rsidR="00000000" w:rsidDel="00000000" w:rsidP="00000000" w:rsidRDefault="00000000" w:rsidRPr="00000000" w14:paraId="00000375">
      <w:pPr>
        <w:spacing w:line="331.2" w:lineRule="auto"/>
        <w:rPr>
          <w:b w:val="1"/>
        </w:rPr>
      </w:pPr>
      <w:r w:rsidDel="00000000" w:rsidR="00000000" w:rsidRPr="00000000">
        <w:rPr>
          <w:b w:val="1"/>
          <w:rtl w:val="0"/>
        </w:rPr>
        <w:t xml:space="preserve">“OSWide Events” - I.e if you press break program in VS, it will do something in Visual Code and APPX.</w:t>
      </w:r>
    </w:p>
    <w:p w:rsidR="00000000" w:rsidDel="00000000" w:rsidP="00000000" w:rsidRDefault="00000000" w:rsidRPr="00000000" w14:paraId="00000376">
      <w:pPr>
        <w:spacing w:line="331.2" w:lineRule="auto"/>
        <w:rPr>
          <w:b w:val="1"/>
        </w:rPr>
      </w:pPr>
      <w:r w:rsidDel="00000000" w:rsidR="00000000" w:rsidRPr="00000000">
        <w:rPr>
          <w:rtl w:val="0"/>
        </w:rPr>
      </w:r>
    </w:p>
    <w:p w:rsidR="00000000" w:rsidDel="00000000" w:rsidP="00000000" w:rsidRDefault="00000000" w:rsidRPr="00000000" w14:paraId="00000377">
      <w:pPr>
        <w:spacing w:line="331.2" w:lineRule="auto"/>
        <w:rPr>
          <w:b w:val="1"/>
        </w:rPr>
      </w:pPr>
      <w:r w:rsidDel="00000000" w:rsidR="00000000" w:rsidRPr="00000000">
        <w:rPr>
          <w:b w:val="1"/>
          <w:rtl w:val="0"/>
        </w:rPr>
        <w:t xml:space="preserve">“Unity?” - A game that begins as an application, teaching you how to use it to develop a game. Over time it begins to become emergent, and a full on game.</w:t>
      </w:r>
    </w:p>
    <w:p w:rsidR="00000000" w:rsidDel="00000000" w:rsidP="00000000" w:rsidRDefault="00000000" w:rsidRPr="00000000" w14:paraId="00000378">
      <w:pPr>
        <w:spacing w:line="331.2" w:lineRule="auto"/>
        <w:rPr>
          <w:b w:val="1"/>
        </w:rPr>
      </w:pPr>
      <w:r w:rsidDel="00000000" w:rsidR="00000000" w:rsidRPr="00000000">
        <w:rPr>
          <w:rtl w:val="0"/>
        </w:rPr>
      </w:r>
    </w:p>
    <w:p w:rsidR="00000000" w:rsidDel="00000000" w:rsidP="00000000" w:rsidRDefault="00000000" w:rsidRPr="00000000" w14:paraId="00000379">
      <w:pPr>
        <w:spacing w:line="331.2" w:lineRule="auto"/>
        <w:rPr>
          <w:b w:val="1"/>
        </w:rPr>
      </w:pPr>
      <w:r w:rsidDel="00000000" w:rsidR="00000000" w:rsidRPr="00000000">
        <w:rPr>
          <w:b w:val="1"/>
          <w:rtl w:val="0"/>
        </w:rPr>
        <w:t xml:space="preserve">“Britain, Britain, Britain” - The hostile and pretentious nature of british people.</w:t>
      </w:r>
    </w:p>
    <w:p w:rsidR="00000000" w:rsidDel="00000000" w:rsidP="00000000" w:rsidRDefault="00000000" w:rsidRPr="00000000" w14:paraId="0000037A">
      <w:pPr>
        <w:spacing w:line="331.2" w:lineRule="auto"/>
        <w:rPr>
          <w:b w:val="1"/>
        </w:rPr>
      </w:pPr>
      <w:r w:rsidDel="00000000" w:rsidR="00000000" w:rsidRPr="00000000">
        <w:rPr>
          <w:rtl w:val="0"/>
        </w:rPr>
      </w:r>
    </w:p>
    <w:p w:rsidR="00000000" w:rsidDel="00000000" w:rsidP="00000000" w:rsidRDefault="00000000" w:rsidRPr="00000000" w14:paraId="0000037B">
      <w:pPr>
        <w:spacing w:line="331.2" w:lineRule="auto"/>
        <w:rPr>
          <w:b w:val="1"/>
        </w:rPr>
      </w:pPr>
      <w:r w:rsidDel="00000000" w:rsidR="00000000" w:rsidRPr="00000000">
        <w:rPr>
          <w:b w:val="1"/>
          <w:rtl w:val="0"/>
        </w:rPr>
        <w:t xml:space="preserve">“2D or 3D, that is the question.”</w:t>
      </w:r>
    </w:p>
    <w:p w:rsidR="00000000" w:rsidDel="00000000" w:rsidP="00000000" w:rsidRDefault="00000000" w:rsidRPr="00000000" w14:paraId="0000037C">
      <w:pPr>
        <w:spacing w:line="331.2" w:lineRule="auto"/>
        <w:rPr>
          <w:b w:val="1"/>
        </w:rPr>
      </w:pPr>
      <w:r w:rsidDel="00000000" w:rsidR="00000000" w:rsidRPr="00000000">
        <w:rPr>
          <w:rtl w:val="0"/>
        </w:rPr>
      </w:r>
    </w:p>
    <w:p w:rsidR="00000000" w:rsidDel="00000000" w:rsidP="00000000" w:rsidRDefault="00000000" w:rsidRPr="00000000" w14:paraId="0000037D">
      <w:pPr>
        <w:spacing w:line="331.2" w:lineRule="auto"/>
        <w:rPr>
          <w:b w:val="1"/>
        </w:rPr>
      </w:pPr>
      <w:r w:rsidDel="00000000" w:rsidR="00000000" w:rsidRPr="00000000">
        <w:rPr>
          <w:b w:val="1"/>
          <w:rtl w:val="0"/>
        </w:rPr>
        <w:t xml:space="preserve">“All You Want Is Kill.”</w:t>
      </w:r>
    </w:p>
    <w:p w:rsidR="00000000" w:rsidDel="00000000" w:rsidP="00000000" w:rsidRDefault="00000000" w:rsidRPr="00000000" w14:paraId="0000037E">
      <w:pPr>
        <w:spacing w:line="331.2" w:lineRule="auto"/>
        <w:rPr>
          <w:b w:val="1"/>
        </w:rPr>
      </w:pPr>
      <w:r w:rsidDel="00000000" w:rsidR="00000000" w:rsidRPr="00000000">
        <w:rPr>
          <w:rtl w:val="0"/>
        </w:rPr>
      </w:r>
    </w:p>
    <w:p w:rsidR="00000000" w:rsidDel="00000000" w:rsidP="00000000" w:rsidRDefault="00000000" w:rsidRPr="00000000" w14:paraId="0000037F">
      <w:pPr>
        <w:spacing w:line="331.2" w:lineRule="auto"/>
        <w:rPr>
          <w:b w:val="1"/>
        </w:rPr>
      </w:pPr>
      <w:r w:rsidDel="00000000" w:rsidR="00000000" w:rsidRPr="00000000">
        <w:rPr>
          <w:b w:val="1"/>
          <w:rtl w:val="0"/>
        </w:rPr>
        <w:t xml:space="preserve">“Shape/s do not define a moment. Thoughts do.” - Voices Proverb.</w:t>
      </w:r>
    </w:p>
    <w:p w:rsidR="00000000" w:rsidDel="00000000" w:rsidP="00000000" w:rsidRDefault="00000000" w:rsidRPr="00000000" w14:paraId="00000380">
      <w:pPr>
        <w:spacing w:line="331.2" w:lineRule="auto"/>
        <w:rPr>
          <w:b w:val="1"/>
        </w:rPr>
      </w:pPr>
      <w:r w:rsidDel="00000000" w:rsidR="00000000" w:rsidRPr="00000000">
        <w:rPr>
          <w:rtl w:val="0"/>
        </w:rPr>
      </w:r>
    </w:p>
    <w:p w:rsidR="00000000" w:rsidDel="00000000" w:rsidP="00000000" w:rsidRDefault="00000000" w:rsidRPr="00000000" w14:paraId="00000381">
      <w:pPr>
        <w:spacing w:line="331.2" w:lineRule="auto"/>
        <w:rPr>
          <w:b w:val="1"/>
        </w:rPr>
      </w:pPr>
      <w:r w:rsidDel="00000000" w:rsidR="00000000" w:rsidRPr="00000000">
        <w:rPr>
          <w:b w:val="1"/>
          <w:rtl w:val="0"/>
        </w:rPr>
        <w:t xml:space="preserve">“Seperation.” - Same people. Different lifes.</w:t>
      </w:r>
    </w:p>
    <w:p w:rsidR="00000000" w:rsidDel="00000000" w:rsidP="00000000" w:rsidRDefault="00000000" w:rsidRPr="00000000" w14:paraId="00000382">
      <w:pPr>
        <w:spacing w:line="331.2" w:lineRule="auto"/>
        <w:rPr>
          <w:b w:val="1"/>
        </w:rPr>
      </w:pPr>
      <w:r w:rsidDel="00000000" w:rsidR="00000000" w:rsidRPr="00000000">
        <w:rPr>
          <w:rtl w:val="0"/>
        </w:rPr>
      </w:r>
    </w:p>
    <w:p w:rsidR="00000000" w:rsidDel="00000000" w:rsidP="00000000" w:rsidRDefault="00000000" w:rsidRPr="00000000" w14:paraId="00000383">
      <w:pPr>
        <w:spacing w:line="331.2" w:lineRule="auto"/>
        <w:rPr>
          <w:b w:val="1"/>
        </w:rPr>
      </w:pPr>
      <w:r w:rsidDel="00000000" w:rsidR="00000000" w:rsidRPr="00000000">
        <w:rPr>
          <w:rtl w:val="0"/>
        </w:rPr>
      </w:r>
    </w:p>
    <w:p w:rsidR="00000000" w:rsidDel="00000000" w:rsidP="00000000" w:rsidRDefault="00000000" w:rsidRPr="00000000" w14:paraId="00000384">
      <w:pPr>
        <w:spacing w:line="331.2" w:lineRule="auto"/>
        <w:rPr>
          <w:b w:val="1"/>
        </w:rPr>
      </w:pPr>
      <w:r w:rsidDel="00000000" w:rsidR="00000000" w:rsidRPr="00000000">
        <w:rPr>
          <w:b w:val="1"/>
          <w:rtl w:val="0"/>
        </w:rPr>
        <w:t xml:space="preserve">“Love Games”</w:t>
      </w:r>
    </w:p>
    <w:p w:rsidR="00000000" w:rsidDel="00000000" w:rsidP="00000000" w:rsidRDefault="00000000" w:rsidRPr="00000000" w14:paraId="00000385">
      <w:pPr>
        <w:spacing w:line="331.2" w:lineRule="auto"/>
        <w:rPr>
          <w:b w:val="1"/>
        </w:rPr>
      </w:pPr>
      <w:r w:rsidDel="00000000" w:rsidR="00000000" w:rsidRPr="00000000">
        <w:rPr>
          <w:rtl w:val="0"/>
        </w:rPr>
      </w:r>
    </w:p>
    <w:p w:rsidR="00000000" w:rsidDel="00000000" w:rsidP="00000000" w:rsidRDefault="00000000" w:rsidRPr="00000000" w14:paraId="00000386">
      <w:pPr>
        <w:spacing w:line="331.2" w:lineRule="auto"/>
        <w:rPr>
          <w:b w:val="1"/>
        </w:rPr>
      </w:pPr>
      <w:r w:rsidDel="00000000" w:rsidR="00000000" w:rsidRPr="00000000">
        <w:rPr>
          <w:b w:val="1"/>
          <w:rtl w:val="0"/>
        </w:rPr>
        <w:t xml:space="preserve">“Paradise War” - A war between two technolgoical paradises.</w:t>
      </w:r>
    </w:p>
    <w:p w:rsidR="00000000" w:rsidDel="00000000" w:rsidP="00000000" w:rsidRDefault="00000000" w:rsidRPr="00000000" w14:paraId="00000387">
      <w:pPr>
        <w:spacing w:line="331.2" w:lineRule="auto"/>
        <w:rPr>
          <w:b w:val="1"/>
        </w:rPr>
      </w:pPr>
      <w:r w:rsidDel="00000000" w:rsidR="00000000" w:rsidRPr="00000000">
        <w:rPr>
          <w:rtl w:val="0"/>
        </w:rPr>
      </w:r>
    </w:p>
    <w:p w:rsidR="00000000" w:rsidDel="00000000" w:rsidP="00000000" w:rsidRDefault="00000000" w:rsidRPr="00000000" w14:paraId="00000388">
      <w:pPr>
        <w:spacing w:line="331.2" w:lineRule="auto"/>
        <w:rPr>
          <w:b w:val="1"/>
        </w:rPr>
      </w:pPr>
      <w:r w:rsidDel="00000000" w:rsidR="00000000" w:rsidRPr="00000000">
        <w:rPr>
          <w:rtl w:val="0"/>
        </w:rPr>
      </w:r>
    </w:p>
    <w:p w:rsidR="00000000" w:rsidDel="00000000" w:rsidP="00000000" w:rsidRDefault="00000000" w:rsidRPr="00000000" w14:paraId="00000389">
      <w:pPr>
        <w:spacing w:line="331.2" w:lineRule="auto"/>
        <w:rPr>
          <w:b w:val="1"/>
        </w:rPr>
      </w:pPr>
      <w:r w:rsidDel="00000000" w:rsidR="00000000" w:rsidRPr="00000000">
        <w:rPr>
          <w:rtl w:val="0"/>
        </w:rPr>
      </w:r>
    </w:p>
    <w:p w:rsidR="00000000" w:rsidDel="00000000" w:rsidP="00000000" w:rsidRDefault="00000000" w:rsidRPr="00000000" w14:paraId="0000038A">
      <w:pPr>
        <w:spacing w:line="331.2" w:lineRule="auto"/>
        <w:rPr>
          <w:b w:val="1"/>
        </w:rPr>
      </w:pPr>
      <w:r w:rsidDel="00000000" w:rsidR="00000000" w:rsidRPr="00000000">
        <w:rPr>
          <w:rtl w:val="0"/>
        </w:rPr>
      </w:r>
    </w:p>
    <w:p w:rsidR="00000000" w:rsidDel="00000000" w:rsidP="00000000" w:rsidRDefault="00000000" w:rsidRPr="00000000" w14:paraId="0000038B">
      <w:pPr>
        <w:spacing w:line="331.2" w:lineRule="auto"/>
        <w:rPr>
          <w:b w:val="1"/>
        </w:rPr>
      </w:pPr>
      <w:r w:rsidDel="00000000" w:rsidR="00000000" w:rsidRPr="00000000">
        <w:rPr>
          <w:b w:val="1"/>
          <w:rtl w:val="0"/>
        </w:rPr>
        <w:t xml:space="preserve">“Escape Symbols”</w:t>
      </w:r>
    </w:p>
    <w:p w:rsidR="00000000" w:rsidDel="00000000" w:rsidP="00000000" w:rsidRDefault="00000000" w:rsidRPr="00000000" w14:paraId="0000038C">
      <w:pPr>
        <w:spacing w:line="331.2" w:lineRule="auto"/>
        <w:rPr>
          <w:b w:val="1"/>
        </w:rPr>
      </w:pPr>
      <w:r w:rsidDel="00000000" w:rsidR="00000000" w:rsidRPr="00000000">
        <w:rPr>
          <w:rtl w:val="0"/>
        </w:rPr>
      </w:r>
    </w:p>
    <w:p w:rsidR="00000000" w:rsidDel="00000000" w:rsidP="00000000" w:rsidRDefault="00000000" w:rsidRPr="00000000" w14:paraId="0000038D">
      <w:pPr>
        <w:spacing w:line="331.2" w:lineRule="auto"/>
        <w:rPr>
          <w:b w:val="1"/>
        </w:rPr>
      </w:pPr>
      <w:r w:rsidDel="00000000" w:rsidR="00000000" w:rsidRPr="00000000">
        <w:rPr>
          <w:b w:val="1"/>
          <w:rtl w:val="0"/>
        </w:rPr>
        <w:t xml:space="preserve">“Birds”</w:t>
      </w:r>
    </w:p>
    <w:p w:rsidR="00000000" w:rsidDel="00000000" w:rsidP="00000000" w:rsidRDefault="00000000" w:rsidRPr="00000000" w14:paraId="0000038E">
      <w:pPr>
        <w:spacing w:line="331.2" w:lineRule="auto"/>
        <w:rPr>
          <w:b w:val="1"/>
        </w:rPr>
      </w:pPr>
      <w:r w:rsidDel="00000000" w:rsidR="00000000" w:rsidRPr="00000000">
        <w:rPr>
          <w:rtl w:val="0"/>
        </w:rPr>
      </w:r>
    </w:p>
    <w:p w:rsidR="00000000" w:rsidDel="00000000" w:rsidP="00000000" w:rsidRDefault="00000000" w:rsidRPr="00000000" w14:paraId="0000038F">
      <w:pPr>
        <w:spacing w:line="331.2" w:lineRule="auto"/>
        <w:rPr>
          <w:b w:val="1"/>
        </w:rPr>
      </w:pPr>
      <w:r w:rsidDel="00000000" w:rsidR="00000000" w:rsidRPr="00000000">
        <w:rPr>
          <w:b w:val="1"/>
          <w:rtl w:val="0"/>
        </w:rPr>
        <w:t xml:space="preserve">“Mind****ed”</w:t>
      </w:r>
    </w:p>
    <w:p w:rsidR="00000000" w:rsidDel="00000000" w:rsidP="00000000" w:rsidRDefault="00000000" w:rsidRPr="00000000" w14:paraId="00000390">
      <w:pPr>
        <w:spacing w:line="331.2" w:lineRule="auto"/>
        <w:rPr>
          <w:b w:val="1"/>
        </w:rPr>
      </w:pPr>
      <w:r w:rsidDel="00000000" w:rsidR="00000000" w:rsidRPr="00000000">
        <w:rPr>
          <w:rtl w:val="0"/>
        </w:rPr>
      </w:r>
    </w:p>
    <w:p w:rsidR="00000000" w:rsidDel="00000000" w:rsidP="00000000" w:rsidRDefault="00000000" w:rsidRPr="00000000" w14:paraId="00000391">
      <w:pPr>
        <w:spacing w:line="331.2" w:lineRule="auto"/>
        <w:rPr>
          <w:b w:val="1"/>
        </w:rPr>
      </w:pPr>
      <w:r w:rsidDel="00000000" w:rsidR="00000000" w:rsidRPr="00000000">
        <w:rPr>
          <w:b w:val="1"/>
          <w:rtl w:val="0"/>
        </w:rPr>
        <w:t xml:space="preserve">“A Will To Kill” - A man is targeted by his own family, desperate to steal his fortune.</w:t>
      </w:r>
    </w:p>
    <w:p w:rsidR="00000000" w:rsidDel="00000000" w:rsidP="00000000" w:rsidRDefault="00000000" w:rsidRPr="00000000" w14:paraId="00000392">
      <w:pPr>
        <w:spacing w:line="331.2" w:lineRule="auto"/>
        <w:rPr>
          <w:b w:val="1"/>
        </w:rPr>
      </w:pPr>
      <w:r w:rsidDel="00000000" w:rsidR="00000000" w:rsidRPr="00000000">
        <w:rPr>
          <w:rtl w:val="0"/>
        </w:rPr>
      </w:r>
    </w:p>
    <w:p w:rsidR="00000000" w:rsidDel="00000000" w:rsidP="00000000" w:rsidRDefault="00000000" w:rsidRPr="00000000" w14:paraId="00000393">
      <w:pPr>
        <w:spacing w:line="331.2" w:lineRule="auto"/>
        <w:rPr>
          <w:b w:val="1"/>
        </w:rPr>
      </w:pPr>
      <w:r w:rsidDel="00000000" w:rsidR="00000000" w:rsidRPr="00000000">
        <w:rPr>
          <w:b w:val="1"/>
          <w:rtl w:val="0"/>
        </w:rPr>
        <w:t xml:space="preserve">“Death’s A Endless Dream”</w:t>
      </w:r>
    </w:p>
    <w:p w:rsidR="00000000" w:rsidDel="00000000" w:rsidP="00000000" w:rsidRDefault="00000000" w:rsidRPr="00000000" w14:paraId="00000394">
      <w:pPr>
        <w:spacing w:line="331.2" w:lineRule="auto"/>
        <w:rPr>
          <w:b w:val="1"/>
        </w:rPr>
      </w:pPr>
      <w:r w:rsidDel="00000000" w:rsidR="00000000" w:rsidRPr="00000000">
        <w:rPr>
          <w:rtl w:val="0"/>
        </w:rPr>
      </w:r>
    </w:p>
    <w:p w:rsidR="00000000" w:rsidDel="00000000" w:rsidP="00000000" w:rsidRDefault="00000000" w:rsidRPr="00000000" w14:paraId="00000395">
      <w:pPr>
        <w:spacing w:line="331.2" w:lineRule="auto"/>
        <w:rPr>
          <w:b w:val="1"/>
        </w:rPr>
      </w:pPr>
      <w:r w:rsidDel="00000000" w:rsidR="00000000" w:rsidRPr="00000000">
        <w:rPr>
          <w:b w:val="1"/>
          <w:rtl w:val="0"/>
        </w:rPr>
        <w:t xml:space="preserve">“HardWired - Rising Tides” </w:t>
      </w:r>
    </w:p>
    <w:p w:rsidR="00000000" w:rsidDel="00000000" w:rsidP="00000000" w:rsidRDefault="00000000" w:rsidRPr="00000000" w14:paraId="00000396">
      <w:pPr>
        <w:spacing w:line="331.2" w:lineRule="auto"/>
        <w:rPr>
          <w:b w:val="1"/>
        </w:rPr>
      </w:pPr>
      <w:r w:rsidDel="00000000" w:rsidR="00000000" w:rsidRPr="00000000">
        <w:rPr>
          <w:rtl w:val="0"/>
        </w:rPr>
      </w:r>
    </w:p>
    <w:p w:rsidR="00000000" w:rsidDel="00000000" w:rsidP="00000000" w:rsidRDefault="00000000" w:rsidRPr="00000000" w14:paraId="00000397">
      <w:pPr>
        <w:spacing w:line="331.2" w:lineRule="auto"/>
        <w:rPr>
          <w:b w:val="1"/>
        </w:rPr>
      </w:pPr>
      <w:r w:rsidDel="00000000" w:rsidR="00000000" w:rsidRPr="00000000">
        <w:rPr>
          <w:b w:val="1"/>
          <w:rtl w:val="0"/>
        </w:rPr>
        <w:t xml:space="preserve">“Destiny Of The Starlit Emperor” - Sequel.</w:t>
      </w:r>
    </w:p>
    <w:p w:rsidR="00000000" w:rsidDel="00000000" w:rsidP="00000000" w:rsidRDefault="00000000" w:rsidRPr="00000000" w14:paraId="00000398">
      <w:pPr>
        <w:spacing w:line="331.2" w:lineRule="auto"/>
        <w:rPr>
          <w:b w:val="1"/>
        </w:rPr>
      </w:pPr>
      <w:r w:rsidDel="00000000" w:rsidR="00000000" w:rsidRPr="00000000">
        <w:rPr>
          <w:rtl w:val="0"/>
        </w:rPr>
      </w:r>
    </w:p>
    <w:p w:rsidR="00000000" w:rsidDel="00000000" w:rsidP="00000000" w:rsidRDefault="00000000" w:rsidRPr="00000000" w14:paraId="00000399">
      <w:pPr>
        <w:spacing w:line="331.2" w:lineRule="auto"/>
        <w:rPr>
          <w:b w:val="1"/>
        </w:rPr>
      </w:pPr>
      <w:r w:rsidDel="00000000" w:rsidR="00000000" w:rsidRPr="00000000">
        <w:rPr>
          <w:b w:val="1"/>
          <w:rtl w:val="0"/>
        </w:rPr>
        <w:t xml:space="preserve">“The Devil Of The Sea” - The devil in our minds , our hearts and our lives.</w:t>
      </w:r>
    </w:p>
    <w:p w:rsidR="00000000" w:rsidDel="00000000" w:rsidP="00000000" w:rsidRDefault="00000000" w:rsidRPr="00000000" w14:paraId="0000039A">
      <w:pPr>
        <w:spacing w:line="331.2" w:lineRule="auto"/>
        <w:rPr>
          <w:b w:val="1"/>
        </w:rPr>
      </w:pPr>
      <w:r w:rsidDel="00000000" w:rsidR="00000000" w:rsidRPr="00000000">
        <w:rPr>
          <w:rtl w:val="0"/>
        </w:rPr>
      </w:r>
    </w:p>
    <w:p w:rsidR="00000000" w:rsidDel="00000000" w:rsidP="00000000" w:rsidRDefault="00000000" w:rsidRPr="00000000" w14:paraId="0000039B">
      <w:pPr>
        <w:spacing w:line="331.2" w:lineRule="auto"/>
        <w:rPr>
          <w:b w:val="1"/>
        </w:rPr>
      </w:pPr>
      <w:r w:rsidDel="00000000" w:rsidR="00000000" w:rsidRPr="00000000">
        <w:rPr>
          <w:b w:val="1"/>
          <w:rtl w:val="0"/>
        </w:rPr>
        <w:t xml:space="preserve">“CyberAgent”</w:t>
      </w:r>
    </w:p>
    <w:p w:rsidR="00000000" w:rsidDel="00000000" w:rsidP="00000000" w:rsidRDefault="00000000" w:rsidRPr="00000000" w14:paraId="0000039C">
      <w:pPr>
        <w:spacing w:line="331.2" w:lineRule="auto"/>
        <w:rPr>
          <w:b w:val="1"/>
        </w:rPr>
      </w:pPr>
      <w:r w:rsidDel="00000000" w:rsidR="00000000" w:rsidRPr="00000000">
        <w:rPr>
          <w:rtl w:val="0"/>
        </w:rPr>
      </w:r>
    </w:p>
    <w:p w:rsidR="00000000" w:rsidDel="00000000" w:rsidP="00000000" w:rsidRDefault="00000000" w:rsidRPr="00000000" w14:paraId="0000039D">
      <w:pPr>
        <w:spacing w:line="331.2" w:lineRule="auto"/>
        <w:rPr>
          <w:b w:val="1"/>
        </w:rPr>
      </w:pPr>
      <w:r w:rsidDel="00000000" w:rsidR="00000000" w:rsidRPr="00000000">
        <w:rPr>
          <w:b w:val="1"/>
          <w:rtl w:val="0"/>
        </w:rPr>
        <w:t xml:space="preserve">“There”</w:t>
      </w:r>
    </w:p>
    <w:p w:rsidR="00000000" w:rsidDel="00000000" w:rsidP="00000000" w:rsidRDefault="00000000" w:rsidRPr="00000000" w14:paraId="0000039E">
      <w:pPr>
        <w:spacing w:line="331.2" w:lineRule="auto"/>
        <w:rPr>
          <w:b w:val="1"/>
        </w:rPr>
      </w:pPr>
      <w:r w:rsidDel="00000000" w:rsidR="00000000" w:rsidRPr="00000000">
        <w:rPr>
          <w:rtl w:val="0"/>
        </w:rPr>
      </w:r>
    </w:p>
    <w:p w:rsidR="00000000" w:rsidDel="00000000" w:rsidP="00000000" w:rsidRDefault="00000000" w:rsidRPr="00000000" w14:paraId="0000039F">
      <w:pPr>
        <w:spacing w:line="331.2" w:lineRule="auto"/>
        <w:rPr>
          <w:b w:val="1"/>
        </w:rPr>
      </w:pPr>
      <w:r w:rsidDel="00000000" w:rsidR="00000000" w:rsidRPr="00000000">
        <w:rPr>
          <w:rtl w:val="0"/>
        </w:rPr>
      </w:r>
    </w:p>
    <w:p w:rsidR="00000000" w:rsidDel="00000000" w:rsidP="00000000" w:rsidRDefault="00000000" w:rsidRPr="00000000" w14:paraId="000003A0">
      <w:pPr>
        <w:spacing w:line="331.2" w:lineRule="auto"/>
        <w:rPr>
          <w:b w:val="1"/>
        </w:rPr>
      </w:pPr>
      <w:r w:rsidDel="00000000" w:rsidR="00000000" w:rsidRPr="00000000">
        <w:rPr>
          <w:rFonts w:ascii="Roboto" w:cs="Roboto" w:eastAsia="Roboto" w:hAnsi="Roboto"/>
          <w:b w:val="1"/>
          <w:color w:val="0f1419"/>
          <w:sz w:val="23"/>
          <w:szCs w:val="23"/>
          <w:rtl w:val="0"/>
        </w:rPr>
        <w:t xml:space="preserve">escape toy.</w:t>
      </w:r>
      <w:r w:rsidDel="00000000" w:rsidR="00000000" w:rsidRPr="00000000">
        <w:rPr>
          <w:rtl w:val="0"/>
        </w:rPr>
      </w:r>
    </w:p>
    <w:p w:rsidR="00000000" w:rsidDel="00000000" w:rsidP="00000000" w:rsidRDefault="00000000" w:rsidRPr="00000000" w14:paraId="000003A1">
      <w:pPr>
        <w:spacing w:line="331.2" w:lineRule="auto"/>
        <w:rPr>
          <w:b w:val="1"/>
        </w:rPr>
      </w:pPr>
      <w:r w:rsidDel="00000000" w:rsidR="00000000" w:rsidRPr="00000000">
        <w:rPr>
          <w:rtl w:val="0"/>
        </w:rPr>
      </w:r>
    </w:p>
    <w:p w:rsidR="00000000" w:rsidDel="00000000" w:rsidP="00000000" w:rsidRDefault="00000000" w:rsidRPr="00000000" w14:paraId="000003A2">
      <w:pPr>
        <w:spacing w:line="331.2" w:lineRule="auto"/>
        <w:rPr>
          <w:b w:val="1"/>
        </w:rPr>
      </w:pPr>
      <w:r w:rsidDel="00000000" w:rsidR="00000000" w:rsidRPr="00000000">
        <w:rPr>
          <w:b w:val="1"/>
          <w:rtl w:val="0"/>
        </w:rPr>
        <w:t xml:space="preserve">“Death will claim you. Love will forget you. And the light will not show you the way.”</w:t>
      </w:r>
    </w:p>
    <w:p w:rsidR="00000000" w:rsidDel="00000000" w:rsidP="00000000" w:rsidRDefault="00000000" w:rsidRPr="00000000" w14:paraId="000003A3">
      <w:pPr>
        <w:spacing w:line="331.2" w:lineRule="auto"/>
        <w:rPr>
          <w:b w:val="1"/>
        </w:rPr>
      </w:pPr>
      <w:r w:rsidDel="00000000" w:rsidR="00000000" w:rsidRPr="00000000">
        <w:rPr>
          <w:b w:val="1"/>
          <w:rtl w:val="0"/>
        </w:rPr>
        <w:t xml:space="preserve">“Love is the beholder.”</w:t>
      </w:r>
    </w:p>
    <w:p w:rsidR="00000000" w:rsidDel="00000000" w:rsidP="00000000" w:rsidRDefault="00000000" w:rsidRPr="00000000" w14:paraId="000003A4">
      <w:pPr>
        <w:spacing w:line="331.2" w:lineRule="auto"/>
        <w:rPr>
          <w:b w:val="1"/>
        </w:rPr>
      </w:pPr>
      <w:r w:rsidDel="00000000" w:rsidR="00000000" w:rsidRPr="00000000">
        <w:rPr>
          <w:b w:val="1"/>
          <w:rtl w:val="0"/>
        </w:rPr>
        <w:t xml:space="preserve">“You might believe in fairey-tales, but I don’t.”</w:t>
      </w:r>
    </w:p>
    <w:p w:rsidR="00000000" w:rsidDel="00000000" w:rsidP="00000000" w:rsidRDefault="00000000" w:rsidRPr="00000000" w14:paraId="000003A5">
      <w:pPr>
        <w:spacing w:line="331.2" w:lineRule="auto"/>
        <w:rPr>
          <w:b w:val="1"/>
        </w:rPr>
      </w:pPr>
      <w:r w:rsidDel="00000000" w:rsidR="00000000" w:rsidRPr="00000000">
        <w:rPr>
          <w:rtl w:val="0"/>
        </w:rPr>
      </w:r>
    </w:p>
    <w:p w:rsidR="00000000" w:rsidDel="00000000" w:rsidP="00000000" w:rsidRDefault="00000000" w:rsidRPr="00000000" w14:paraId="000003A6">
      <w:pPr>
        <w:spacing w:line="331.2" w:lineRule="auto"/>
        <w:rPr>
          <w:b w:val="1"/>
        </w:rPr>
      </w:pPr>
      <w:r w:rsidDel="00000000" w:rsidR="00000000" w:rsidRPr="00000000">
        <w:rPr>
          <w:rtl w:val="0"/>
        </w:rPr>
      </w:r>
    </w:p>
    <w:p w:rsidR="00000000" w:rsidDel="00000000" w:rsidP="00000000" w:rsidRDefault="00000000" w:rsidRPr="00000000" w14:paraId="000003A7">
      <w:pPr>
        <w:spacing w:line="331.2" w:lineRule="auto"/>
        <w:rPr>
          <w:b w:val="1"/>
        </w:rPr>
      </w:pPr>
      <w:r w:rsidDel="00000000" w:rsidR="00000000" w:rsidRPr="00000000">
        <w:rPr>
          <w:b w:val="1"/>
          <w:rtl w:val="0"/>
        </w:rPr>
        <w:t xml:space="preserve">“The End Of Ways” - When life could no longer work.</w:t>
      </w:r>
    </w:p>
    <w:p w:rsidR="00000000" w:rsidDel="00000000" w:rsidP="00000000" w:rsidRDefault="00000000" w:rsidRPr="00000000" w14:paraId="000003A8">
      <w:pPr>
        <w:spacing w:line="331.2" w:lineRule="auto"/>
        <w:rPr>
          <w:b w:val="1"/>
        </w:rPr>
      </w:pPr>
      <w:r w:rsidDel="00000000" w:rsidR="00000000" w:rsidRPr="00000000">
        <w:rPr>
          <w:rtl w:val="0"/>
        </w:rPr>
      </w:r>
    </w:p>
    <w:p w:rsidR="00000000" w:rsidDel="00000000" w:rsidP="00000000" w:rsidRDefault="00000000" w:rsidRPr="00000000" w14:paraId="000003A9">
      <w:pPr>
        <w:spacing w:line="331.2" w:lineRule="auto"/>
        <w:rPr>
          <w:b w:val="1"/>
        </w:rPr>
      </w:pPr>
      <w:r w:rsidDel="00000000" w:rsidR="00000000" w:rsidRPr="00000000">
        <w:rPr>
          <w:b w:val="1"/>
          <w:rtl w:val="0"/>
        </w:rPr>
        <w:t xml:space="preserve">“The Passion Of War” - </w:t>
      </w:r>
    </w:p>
    <w:p w:rsidR="00000000" w:rsidDel="00000000" w:rsidP="00000000" w:rsidRDefault="00000000" w:rsidRPr="00000000" w14:paraId="000003AA">
      <w:pPr>
        <w:spacing w:line="331.2" w:lineRule="auto"/>
        <w:rPr>
          <w:b w:val="1"/>
        </w:rPr>
      </w:pPr>
      <w:r w:rsidDel="00000000" w:rsidR="00000000" w:rsidRPr="00000000">
        <w:rPr>
          <w:rtl w:val="0"/>
        </w:rPr>
      </w:r>
    </w:p>
    <w:p w:rsidR="00000000" w:rsidDel="00000000" w:rsidP="00000000" w:rsidRDefault="00000000" w:rsidRPr="00000000" w14:paraId="000003AB">
      <w:pPr>
        <w:spacing w:line="331.2" w:lineRule="auto"/>
        <w:rPr>
          <w:b w:val="1"/>
        </w:rPr>
      </w:pPr>
      <w:r w:rsidDel="00000000" w:rsidR="00000000" w:rsidRPr="00000000">
        <w:rPr>
          <w:b w:val="1"/>
          <w:rtl w:val="0"/>
        </w:rPr>
        <w:t xml:space="preserve">“Doon” - Is he king? Or is he the Devil?</w:t>
      </w:r>
    </w:p>
    <w:p w:rsidR="00000000" w:rsidDel="00000000" w:rsidP="00000000" w:rsidRDefault="00000000" w:rsidRPr="00000000" w14:paraId="000003AC">
      <w:pPr>
        <w:spacing w:line="331.2" w:lineRule="auto"/>
        <w:rPr>
          <w:b w:val="1"/>
        </w:rPr>
      </w:pPr>
      <w:r w:rsidDel="00000000" w:rsidR="00000000" w:rsidRPr="00000000">
        <w:rPr>
          <w:rtl w:val="0"/>
        </w:rPr>
      </w:r>
    </w:p>
    <w:p w:rsidR="00000000" w:rsidDel="00000000" w:rsidP="00000000" w:rsidRDefault="00000000" w:rsidRPr="00000000" w14:paraId="000003AD">
      <w:pPr>
        <w:spacing w:line="331.2" w:lineRule="auto"/>
        <w:rPr>
          <w:b w:val="1"/>
        </w:rPr>
      </w:pPr>
      <w:r w:rsidDel="00000000" w:rsidR="00000000" w:rsidRPr="00000000">
        <w:rPr>
          <w:b w:val="1"/>
          <w:rtl w:val="0"/>
        </w:rPr>
        <w:t xml:space="preserve">“StarShift” - A technology is invented that allows people to travel from planet to planet instantly and without starflight.</w:t>
      </w:r>
    </w:p>
    <w:p w:rsidR="00000000" w:rsidDel="00000000" w:rsidP="00000000" w:rsidRDefault="00000000" w:rsidRPr="00000000" w14:paraId="000003AE">
      <w:pPr>
        <w:spacing w:line="331.2" w:lineRule="auto"/>
        <w:rPr>
          <w:b w:val="1"/>
        </w:rPr>
      </w:pPr>
      <w:r w:rsidDel="00000000" w:rsidR="00000000" w:rsidRPr="00000000">
        <w:rPr>
          <w:rtl w:val="0"/>
        </w:rPr>
      </w:r>
    </w:p>
    <w:p w:rsidR="00000000" w:rsidDel="00000000" w:rsidP="00000000" w:rsidRDefault="00000000" w:rsidRPr="00000000" w14:paraId="000003AF">
      <w:pPr>
        <w:spacing w:line="331.2" w:lineRule="auto"/>
        <w:rPr>
          <w:b w:val="1"/>
        </w:rPr>
      </w:pPr>
      <w:r w:rsidDel="00000000" w:rsidR="00000000" w:rsidRPr="00000000">
        <w:rPr>
          <w:rtl w:val="0"/>
        </w:rPr>
      </w:r>
    </w:p>
    <w:p w:rsidR="00000000" w:rsidDel="00000000" w:rsidP="00000000" w:rsidRDefault="00000000" w:rsidRPr="00000000" w14:paraId="000003B0">
      <w:pPr>
        <w:spacing w:line="331.2" w:lineRule="auto"/>
        <w:rPr>
          <w:b w:val="1"/>
        </w:rPr>
      </w:pPr>
      <w:r w:rsidDel="00000000" w:rsidR="00000000" w:rsidRPr="00000000">
        <w:rPr>
          <w:b w:val="1"/>
          <w:rtl w:val="0"/>
        </w:rPr>
        <w:t xml:space="preserve">“Children Of The Kye.”</w:t>
      </w:r>
    </w:p>
    <w:p w:rsidR="00000000" w:rsidDel="00000000" w:rsidP="00000000" w:rsidRDefault="00000000" w:rsidRPr="00000000" w14:paraId="000003B1">
      <w:pPr>
        <w:spacing w:line="331.2" w:lineRule="auto"/>
        <w:rPr>
          <w:b w:val="1"/>
        </w:rPr>
      </w:pPr>
      <w:r w:rsidDel="00000000" w:rsidR="00000000" w:rsidRPr="00000000">
        <w:rPr>
          <w:rtl w:val="0"/>
        </w:rPr>
      </w:r>
    </w:p>
    <w:p w:rsidR="00000000" w:rsidDel="00000000" w:rsidP="00000000" w:rsidRDefault="00000000" w:rsidRPr="00000000" w14:paraId="000003B2">
      <w:pPr>
        <w:spacing w:line="331.2" w:lineRule="auto"/>
        <w:rPr>
          <w:b w:val="1"/>
        </w:rPr>
      </w:pPr>
      <w:r w:rsidDel="00000000" w:rsidR="00000000" w:rsidRPr="00000000">
        <w:rPr>
          <w:b w:val="1"/>
          <w:rtl w:val="0"/>
        </w:rPr>
        <w:t xml:space="preserve">“You can prepare for death, but nothing prepares  you for life afterwards.”</w:t>
      </w:r>
    </w:p>
    <w:p w:rsidR="00000000" w:rsidDel="00000000" w:rsidP="00000000" w:rsidRDefault="00000000" w:rsidRPr="00000000" w14:paraId="000003B3">
      <w:pPr>
        <w:spacing w:line="331.2" w:lineRule="auto"/>
        <w:rPr>
          <w:b w:val="1"/>
        </w:rPr>
      </w:pPr>
      <w:r w:rsidDel="00000000" w:rsidR="00000000" w:rsidRPr="00000000">
        <w:rPr>
          <w:b w:val="1"/>
          <w:rtl w:val="0"/>
        </w:rPr>
        <w:t xml:space="preserve"> “Araless” A tech sing in the future.</w:t>
      </w:r>
    </w:p>
    <w:p w:rsidR="00000000" w:rsidDel="00000000" w:rsidP="00000000" w:rsidRDefault="00000000" w:rsidRPr="00000000" w14:paraId="000003B4">
      <w:pPr>
        <w:spacing w:line="331.2" w:lineRule="auto"/>
        <w:rPr>
          <w:b w:val="1"/>
        </w:rPr>
      </w:pPr>
      <w:r w:rsidDel="00000000" w:rsidR="00000000" w:rsidRPr="00000000">
        <w:rPr>
          <w:rtl w:val="0"/>
        </w:rPr>
      </w:r>
    </w:p>
    <w:p w:rsidR="00000000" w:rsidDel="00000000" w:rsidP="00000000" w:rsidRDefault="00000000" w:rsidRPr="00000000" w14:paraId="000003B5">
      <w:pPr>
        <w:spacing w:line="331.2" w:lineRule="auto"/>
        <w:rPr>
          <w:b w:val="1"/>
        </w:rPr>
      </w:pPr>
      <w:r w:rsidDel="00000000" w:rsidR="00000000" w:rsidRPr="00000000">
        <w:rPr>
          <w:b w:val="1"/>
          <w:rtl w:val="0"/>
        </w:rPr>
        <w:t xml:space="preserve">“You are painting a picture of empty colours.”</w:t>
      </w:r>
    </w:p>
    <w:p w:rsidR="00000000" w:rsidDel="00000000" w:rsidP="00000000" w:rsidRDefault="00000000" w:rsidRPr="00000000" w14:paraId="000003B6">
      <w:pPr>
        <w:spacing w:line="331.2" w:lineRule="auto"/>
        <w:rPr>
          <w:b w:val="1"/>
        </w:rPr>
      </w:pPr>
      <w:r w:rsidDel="00000000" w:rsidR="00000000" w:rsidRPr="00000000">
        <w:rPr>
          <w:rtl w:val="0"/>
        </w:rPr>
      </w:r>
    </w:p>
    <w:p w:rsidR="00000000" w:rsidDel="00000000" w:rsidP="00000000" w:rsidRDefault="00000000" w:rsidRPr="00000000" w14:paraId="000003B7">
      <w:pPr>
        <w:spacing w:line="331.2" w:lineRule="auto"/>
        <w:rPr>
          <w:b w:val="1"/>
        </w:rPr>
      </w:pPr>
      <w:r w:rsidDel="00000000" w:rsidR="00000000" w:rsidRPr="00000000">
        <w:rPr>
          <w:b w:val="1"/>
          <w:rtl w:val="0"/>
        </w:rPr>
        <w:t xml:space="preserve">“Where god lays his hand, the world must understand.”</w:t>
      </w:r>
    </w:p>
    <w:p w:rsidR="00000000" w:rsidDel="00000000" w:rsidP="00000000" w:rsidRDefault="00000000" w:rsidRPr="00000000" w14:paraId="000003B8">
      <w:pPr>
        <w:spacing w:line="331.2" w:lineRule="auto"/>
        <w:rPr>
          <w:b w:val="1"/>
        </w:rPr>
      </w:pPr>
      <w:r w:rsidDel="00000000" w:rsidR="00000000" w:rsidRPr="00000000">
        <w:rPr>
          <w:rtl w:val="0"/>
        </w:rPr>
      </w:r>
    </w:p>
    <w:p w:rsidR="00000000" w:rsidDel="00000000" w:rsidP="00000000" w:rsidRDefault="00000000" w:rsidRPr="00000000" w14:paraId="000003B9">
      <w:pPr>
        <w:spacing w:line="331.2" w:lineRule="auto"/>
        <w:rPr>
          <w:b w:val="1"/>
        </w:rPr>
      </w:pPr>
      <w:r w:rsidDel="00000000" w:rsidR="00000000" w:rsidRPr="00000000">
        <w:rPr>
          <w:b w:val="1"/>
          <w:rtl w:val="0"/>
        </w:rPr>
        <w:t xml:space="preserve">“Reality Vs Fiction” </w:t>
      </w:r>
    </w:p>
    <w:p w:rsidR="00000000" w:rsidDel="00000000" w:rsidP="00000000" w:rsidRDefault="00000000" w:rsidRPr="00000000" w14:paraId="000003BA">
      <w:pPr>
        <w:spacing w:line="331.2" w:lineRule="auto"/>
        <w:rPr>
          <w:b w:val="1"/>
        </w:rPr>
      </w:pPr>
      <w:r w:rsidDel="00000000" w:rsidR="00000000" w:rsidRPr="00000000">
        <w:rPr>
          <w:rtl w:val="0"/>
        </w:rPr>
      </w:r>
    </w:p>
    <w:p w:rsidR="00000000" w:rsidDel="00000000" w:rsidP="00000000" w:rsidRDefault="00000000" w:rsidRPr="00000000" w14:paraId="000003BB">
      <w:pPr>
        <w:spacing w:line="331.2" w:lineRule="auto"/>
        <w:rPr>
          <w:b w:val="1"/>
        </w:rPr>
      </w:pPr>
      <w:r w:rsidDel="00000000" w:rsidR="00000000" w:rsidRPr="00000000">
        <w:rPr>
          <w:b w:val="1"/>
          <w:rtl w:val="0"/>
        </w:rPr>
        <w:t xml:space="preserve">“The Son Of Man.” - In a universe where adults only really kill each other for being different. </w:t>
      </w:r>
    </w:p>
    <w:p w:rsidR="00000000" w:rsidDel="00000000" w:rsidP="00000000" w:rsidRDefault="00000000" w:rsidRPr="00000000" w14:paraId="000003BC">
      <w:pPr>
        <w:spacing w:line="331.2" w:lineRule="auto"/>
        <w:rPr>
          <w:b w:val="1"/>
        </w:rPr>
      </w:pPr>
      <w:r w:rsidDel="00000000" w:rsidR="00000000" w:rsidRPr="00000000">
        <w:rPr>
          <w:rtl w:val="0"/>
        </w:rPr>
      </w:r>
    </w:p>
    <w:p w:rsidR="00000000" w:rsidDel="00000000" w:rsidP="00000000" w:rsidRDefault="00000000" w:rsidRPr="00000000" w14:paraId="000003BD">
      <w:pPr>
        <w:spacing w:line="331.2" w:lineRule="auto"/>
        <w:rPr>
          <w:b w:val="1"/>
        </w:rPr>
      </w:pPr>
      <w:r w:rsidDel="00000000" w:rsidR="00000000" w:rsidRPr="00000000">
        <w:rPr>
          <w:b w:val="1"/>
          <w:rtl w:val="0"/>
        </w:rPr>
        <w:t xml:space="preserve">“Asteroids” - Comedy centering around a young group of government and nasa scientists whose job it is to protect earth from astrological events.</w:t>
      </w:r>
    </w:p>
    <w:p w:rsidR="00000000" w:rsidDel="00000000" w:rsidP="00000000" w:rsidRDefault="00000000" w:rsidRPr="00000000" w14:paraId="000003BE">
      <w:pPr>
        <w:spacing w:line="331.2" w:lineRule="auto"/>
        <w:rPr>
          <w:b w:val="1"/>
        </w:rPr>
      </w:pPr>
      <w:r w:rsidDel="00000000" w:rsidR="00000000" w:rsidRPr="00000000">
        <w:rPr>
          <w:rtl w:val="0"/>
        </w:rPr>
      </w:r>
    </w:p>
    <w:p w:rsidR="00000000" w:rsidDel="00000000" w:rsidP="00000000" w:rsidRDefault="00000000" w:rsidRPr="00000000" w14:paraId="000003BF">
      <w:pPr>
        <w:spacing w:line="331.2" w:lineRule="auto"/>
        <w:rPr>
          <w:b w:val="1"/>
        </w:rPr>
      </w:pPr>
      <w:r w:rsidDel="00000000" w:rsidR="00000000" w:rsidRPr="00000000">
        <w:rPr>
          <w:b w:val="1"/>
          <w:rtl w:val="0"/>
        </w:rPr>
        <w:t xml:space="preserve">“A Cosmic Leap”</w:t>
      </w:r>
    </w:p>
    <w:p w:rsidR="00000000" w:rsidDel="00000000" w:rsidP="00000000" w:rsidRDefault="00000000" w:rsidRPr="00000000" w14:paraId="000003C0">
      <w:pPr>
        <w:spacing w:line="331.2" w:lineRule="auto"/>
        <w:rPr>
          <w:b w:val="1"/>
        </w:rPr>
      </w:pPr>
      <w:r w:rsidDel="00000000" w:rsidR="00000000" w:rsidRPr="00000000">
        <w:rPr>
          <w:rtl w:val="0"/>
        </w:rPr>
      </w:r>
    </w:p>
    <w:p w:rsidR="00000000" w:rsidDel="00000000" w:rsidP="00000000" w:rsidRDefault="00000000" w:rsidRPr="00000000" w14:paraId="000003C1">
      <w:pPr>
        <w:spacing w:line="331.2" w:lineRule="auto"/>
        <w:rPr>
          <w:b w:val="1"/>
        </w:rPr>
      </w:pPr>
      <w:r w:rsidDel="00000000" w:rsidR="00000000" w:rsidRPr="00000000">
        <w:rPr>
          <w:b w:val="1"/>
          <w:rtl w:val="0"/>
        </w:rPr>
        <w:t xml:space="preserve">“The Fall Of time.”</w:t>
      </w:r>
    </w:p>
    <w:p w:rsidR="00000000" w:rsidDel="00000000" w:rsidP="00000000" w:rsidRDefault="00000000" w:rsidRPr="00000000" w14:paraId="000003C2">
      <w:pPr>
        <w:spacing w:line="331.2" w:lineRule="auto"/>
        <w:rPr>
          <w:b w:val="1"/>
        </w:rPr>
      </w:pPr>
      <w:r w:rsidDel="00000000" w:rsidR="00000000" w:rsidRPr="00000000">
        <w:rPr>
          <w:rtl w:val="0"/>
        </w:rPr>
      </w:r>
    </w:p>
    <w:p w:rsidR="00000000" w:rsidDel="00000000" w:rsidP="00000000" w:rsidRDefault="00000000" w:rsidRPr="00000000" w14:paraId="000003C3">
      <w:pPr>
        <w:spacing w:line="331.2" w:lineRule="auto"/>
        <w:rPr>
          <w:b w:val="1"/>
        </w:rPr>
      </w:pPr>
      <w:r w:rsidDel="00000000" w:rsidR="00000000" w:rsidRPr="00000000">
        <w:rPr>
          <w:b w:val="1"/>
          <w:rtl w:val="0"/>
        </w:rPr>
        <w:t xml:space="preserve">“The Fury Of The Gods.” Only in the darkness may we shine. Only in the light, may we fail.</w:t>
      </w:r>
    </w:p>
    <w:p w:rsidR="00000000" w:rsidDel="00000000" w:rsidP="00000000" w:rsidRDefault="00000000" w:rsidRPr="00000000" w14:paraId="000003C4">
      <w:pPr>
        <w:spacing w:line="331.2" w:lineRule="auto"/>
        <w:rPr>
          <w:b w:val="1"/>
        </w:rPr>
      </w:pPr>
      <w:r w:rsidDel="00000000" w:rsidR="00000000" w:rsidRPr="00000000">
        <w:rPr>
          <w:rtl w:val="0"/>
        </w:rPr>
      </w:r>
    </w:p>
    <w:p w:rsidR="00000000" w:rsidDel="00000000" w:rsidP="00000000" w:rsidRDefault="00000000" w:rsidRPr="00000000" w14:paraId="000003C5">
      <w:pPr>
        <w:spacing w:line="331.2" w:lineRule="auto"/>
        <w:rPr>
          <w:b w:val="1"/>
        </w:rPr>
      </w:pPr>
      <w:r w:rsidDel="00000000" w:rsidR="00000000" w:rsidRPr="00000000">
        <w:rPr>
          <w:rtl w:val="0"/>
        </w:rPr>
      </w:r>
    </w:p>
    <w:p w:rsidR="00000000" w:rsidDel="00000000" w:rsidP="00000000" w:rsidRDefault="00000000" w:rsidRPr="00000000" w14:paraId="000003C6">
      <w:pPr>
        <w:spacing w:line="331.2" w:lineRule="auto"/>
        <w:rPr>
          <w:b w:val="1"/>
        </w:rPr>
      </w:pPr>
      <w:r w:rsidDel="00000000" w:rsidR="00000000" w:rsidRPr="00000000">
        <w:rPr>
          <w:b w:val="1"/>
          <w:rtl w:val="0"/>
        </w:rPr>
        <w:t xml:space="preserve">“Sons Of The Sand”</w:t>
      </w:r>
    </w:p>
    <w:p w:rsidR="00000000" w:rsidDel="00000000" w:rsidP="00000000" w:rsidRDefault="00000000" w:rsidRPr="00000000" w14:paraId="000003C7">
      <w:pPr>
        <w:spacing w:line="331.2" w:lineRule="auto"/>
        <w:rPr>
          <w:b w:val="1"/>
        </w:rPr>
      </w:pPr>
      <w:r w:rsidDel="00000000" w:rsidR="00000000" w:rsidRPr="00000000">
        <w:rPr>
          <w:rtl w:val="0"/>
        </w:rPr>
      </w:r>
    </w:p>
    <w:p w:rsidR="00000000" w:rsidDel="00000000" w:rsidP="00000000" w:rsidRDefault="00000000" w:rsidRPr="00000000" w14:paraId="000003C8">
      <w:pPr>
        <w:spacing w:line="331.2" w:lineRule="auto"/>
        <w:rPr>
          <w:b w:val="1"/>
        </w:rPr>
      </w:pPr>
      <w:r w:rsidDel="00000000" w:rsidR="00000000" w:rsidRPr="00000000">
        <w:rPr>
          <w:b w:val="1"/>
          <w:rtl w:val="0"/>
        </w:rPr>
        <w:t xml:space="preserve">“If”</w:t>
      </w:r>
    </w:p>
    <w:p w:rsidR="00000000" w:rsidDel="00000000" w:rsidP="00000000" w:rsidRDefault="00000000" w:rsidRPr="00000000" w14:paraId="000003C9">
      <w:pPr>
        <w:spacing w:line="331.2" w:lineRule="auto"/>
        <w:rPr>
          <w:b w:val="1"/>
        </w:rPr>
      </w:pPr>
      <w:r w:rsidDel="00000000" w:rsidR="00000000" w:rsidRPr="00000000">
        <w:rPr>
          <w:rtl w:val="0"/>
        </w:rPr>
      </w:r>
    </w:p>
    <w:p w:rsidR="00000000" w:rsidDel="00000000" w:rsidP="00000000" w:rsidRDefault="00000000" w:rsidRPr="00000000" w14:paraId="000003CA">
      <w:pPr>
        <w:spacing w:line="331.2" w:lineRule="auto"/>
        <w:rPr>
          <w:b w:val="1"/>
        </w:rPr>
      </w:pPr>
      <w:r w:rsidDel="00000000" w:rsidR="00000000" w:rsidRPr="00000000">
        <w:rPr>
          <w:b w:val="1"/>
          <w:rtl w:val="0"/>
        </w:rPr>
        <w:t xml:space="preserve">“Return” - The gods return to earth.</w:t>
      </w:r>
    </w:p>
    <w:p w:rsidR="00000000" w:rsidDel="00000000" w:rsidP="00000000" w:rsidRDefault="00000000" w:rsidRPr="00000000" w14:paraId="000003CB">
      <w:pPr>
        <w:spacing w:line="331.2" w:lineRule="auto"/>
        <w:rPr>
          <w:b w:val="1"/>
        </w:rPr>
      </w:pPr>
      <w:r w:rsidDel="00000000" w:rsidR="00000000" w:rsidRPr="00000000">
        <w:rPr>
          <w:rtl w:val="0"/>
        </w:rPr>
      </w:r>
    </w:p>
    <w:p w:rsidR="00000000" w:rsidDel="00000000" w:rsidP="00000000" w:rsidRDefault="00000000" w:rsidRPr="00000000" w14:paraId="000003CC">
      <w:pPr>
        <w:spacing w:line="331.2" w:lineRule="auto"/>
        <w:rPr>
          <w:b w:val="1"/>
        </w:rPr>
      </w:pPr>
      <w:r w:rsidDel="00000000" w:rsidR="00000000" w:rsidRPr="00000000">
        <w:rPr>
          <w:b w:val="1"/>
          <w:rtl w:val="0"/>
        </w:rPr>
        <w:t xml:space="preserve">“A Bed Of Roses.” A world where everything should have went right, but everything went wrong.</w:t>
      </w:r>
    </w:p>
    <w:p w:rsidR="00000000" w:rsidDel="00000000" w:rsidP="00000000" w:rsidRDefault="00000000" w:rsidRPr="00000000" w14:paraId="000003CD">
      <w:pPr>
        <w:spacing w:line="331.2" w:lineRule="auto"/>
        <w:rPr>
          <w:b w:val="1"/>
        </w:rPr>
      </w:pPr>
      <w:r w:rsidDel="00000000" w:rsidR="00000000" w:rsidRPr="00000000">
        <w:rPr>
          <w:rtl w:val="0"/>
        </w:rPr>
      </w:r>
    </w:p>
    <w:p w:rsidR="00000000" w:rsidDel="00000000" w:rsidP="00000000" w:rsidRDefault="00000000" w:rsidRPr="00000000" w14:paraId="000003CE">
      <w:pPr>
        <w:spacing w:line="331.2" w:lineRule="auto"/>
        <w:rPr>
          <w:b w:val="1"/>
        </w:rPr>
      </w:pPr>
      <w:r w:rsidDel="00000000" w:rsidR="00000000" w:rsidRPr="00000000">
        <w:rPr>
          <w:b w:val="1"/>
          <w:rtl w:val="0"/>
        </w:rPr>
        <w:t xml:space="preserve">“A Yes Machine.” - When everything is perfect, does the answer really matter?</w:t>
      </w:r>
    </w:p>
    <w:p w:rsidR="00000000" w:rsidDel="00000000" w:rsidP="00000000" w:rsidRDefault="00000000" w:rsidRPr="00000000" w14:paraId="000003CF">
      <w:pPr>
        <w:spacing w:line="331.2" w:lineRule="auto"/>
        <w:rPr>
          <w:b w:val="1"/>
        </w:rPr>
      </w:pPr>
      <w:r w:rsidDel="00000000" w:rsidR="00000000" w:rsidRPr="00000000">
        <w:rPr>
          <w:b w:val="1"/>
          <w:rtl w:val="0"/>
        </w:rPr>
        <w:t xml:space="preserve">“Lost In Dreams” A man becomes so infactured with his own imagination, he does nothing but sit there all day, daydreaming of all the pain and beauty he wants. Until he is little more than a old man with nothing but his own mind to entertain him. </w:t>
      </w:r>
    </w:p>
    <w:p w:rsidR="00000000" w:rsidDel="00000000" w:rsidP="00000000" w:rsidRDefault="00000000" w:rsidRPr="00000000" w14:paraId="000003D0">
      <w:pPr>
        <w:spacing w:line="331.2" w:lineRule="auto"/>
        <w:rPr>
          <w:b w:val="1"/>
        </w:rPr>
      </w:pPr>
      <w:r w:rsidDel="00000000" w:rsidR="00000000" w:rsidRPr="00000000">
        <w:rPr>
          <w:rtl w:val="0"/>
        </w:rPr>
      </w:r>
    </w:p>
    <w:p w:rsidR="00000000" w:rsidDel="00000000" w:rsidP="00000000" w:rsidRDefault="00000000" w:rsidRPr="00000000" w14:paraId="000003D1">
      <w:pPr>
        <w:spacing w:line="331.2" w:lineRule="auto"/>
        <w:rPr>
          <w:b w:val="1"/>
        </w:rPr>
      </w:pPr>
      <w:r w:rsidDel="00000000" w:rsidR="00000000" w:rsidRPr="00000000">
        <w:rPr>
          <w:b w:val="1"/>
          <w:rtl w:val="0"/>
        </w:rPr>
        <w:t xml:space="preserve">“Peacekeeper” - Although the world is perfect, there are still peacekeepers, whose sole job is to maintain the harmony and paradise of the future.</w:t>
      </w:r>
    </w:p>
    <w:p w:rsidR="00000000" w:rsidDel="00000000" w:rsidP="00000000" w:rsidRDefault="00000000" w:rsidRPr="00000000" w14:paraId="000003D2">
      <w:pPr>
        <w:spacing w:line="331.2" w:lineRule="auto"/>
        <w:rPr>
          <w:b w:val="1"/>
        </w:rPr>
      </w:pPr>
      <w:r w:rsidDel="00000000" w:rsidR="00000000" w:rsidRPr="00000000">
        <w:rPr>
          <w:rtl w:val="0"/>
        </w:rPr>
      </w:r>
    </w:p>
    <w:p w:rsidR="00000000" w:rsidDel="00000000" w:rsidP="00000000" w:rsidRDefault="00000000" w:rsidRPr="00000000" w14:paraId="000003D3">
      <w:pPr>
        <w:spacing w:line="331.2" w:lineRule="auto"/>
        <w:rPr>
          <w:b w:val="1"/>
        </w:rPr>
      </w:pPr>
      <w:r w:rsidDel="00000000" w:rsidR="00000000" w:rsidRPr="00000000">
        <w:rPr>
          <w:b w:val="1"/>
          <w:rtl w:val="0"/>
        </w:rPr>
        <w:t xml:space="preserve">“10” - About weather each individual human is either inherently good or inherently bad. A one, or a zero.</w:t>
      </w:r>
    </w:p>
    <w:p w:rsidR="00000000" w:rsidDel="00000000" w:rsidP="00000000" w:rsidRDefault="00000000" w:rsidRPr="00000000" w14:paraId="000003D4">
      <w:pPr>
        <w:spacing w:line="331.2" w:lineRule="auto"/>
        <w:rPr>
          <w:b w:val="1"/>
        </w:rPr>
      </w:pPr>
      <w:r w:rsidDel="00000000" w:rsidR="00000000" w:rsidRPr="00000000">
        <w:rPr>
          <w:rtl w:val="0"/>
        </w:rPr>
      </w:r>
    </w:p>
    <w:p w:rsidR="00000000" w:rsidDel="00000000" w:rsidP="00000000" w:rsidRDefault="00000000" w:rsidRPr="00000000" w14:paraId="000003D5">
      <w:pPr>
        <w:spacing w:line="331.2" w:lineRule="auto"/>
        <w:rPr>
          <w:b w:val="1"/>
        </w:rPr>
      </w:pPr>
      <w:r w:rsidDel="00000000" w:rsidR="00000000" w:rsidRPr="00000000">
        <w:rPr>
          <w:b w:val="1"/>
          <w:rtl w:val="0"/>
        </w:rPr>
        <w:t xml:space="preserve">“Nobody’s Fool.”</w:t>
      </w:r>
    </w:p>
    <w:p w:rsidR="00000000" w:rsidDel="00000000" w:rsidP="00000000" w:rsidRDefault="00000000" w:rsidRPr="00000000" w14:paraId="000003D6">
      <w:pPr>
        <w:spacing w:line="331.2" w:lineRule="auto"/>
        <w:rPr>
          <w:b w:val="1"/>
        </w:rPr>
      </w:pPr>
      <w:r w:rsidDel="00000000" w:rsidR="00000000" w:rsidRPr="00000000">
        <w:rPr>
          <w:rtl w:val="0"/>
        </w:rPr>
      </w:r>
    </w:p>
    <w:p w:rsidR="00000000" w:rsidDel="00000000" w:rsidP="00000000" w:rsidRDefault="00000000" w:rsidRPr="00000000" w14:paraId="000003D7">
      <w:pPr>
        <w:spacing w:line="331.2" w:lineRule="auto"/>
        <w:rPr>
          <w:b w:val="1"/>
        </w:rPr>
      </w:pPr>
      <w:r w:rsidDel="00000000" w:rsidR="00000000" w:rsidRPr="00000000">
        <w:rPr>
          <w:b w:val="1"/>
          <w:rtl w:val="0"/>
        </w:rPr>
        <w:t xml:space="preserve">“Dark Love” - In love with their darkness. Trespass if you will.</w:t>
      </w:r>
    </w:p>
    <w:p w:rsidR="00000000" w:rsidDel="00000000" w:rsidP="00000000" w:rsidRDefault="00000000" w:rsidRPr="00000000" w14:paraId="000003D8">
      <w:pPr>
        <w:spacing w:line="331.2" w:lineRule="auto"/>
        <w:rPr>
          <w:b w:val="1"/>
        </w:rPr>
      </w:pPr>
      <w:r w:rsidDel="00000000" w:rsidR="00000000" w:rsidRPr="00000000">
        <w:rPr>
          <w:rtl w:val="0"/>
        </w:rPr>
      </w:r>
    </w:p>
    <w:p w:rsidR="00000000" w:rsidDel="00000000" w:rsidP="00000000" w:rsidRDefault="00000000" w:rsidRPr="00000000" w14:paraId="000003D9">
      <w:pPr>
        <w:spacing w:line="331.2" w:lineRule="auto"/>
        <w:rPr>
          <w:b w:val="1"/>
        </w:rPr>
      </w:pPr>
      <w:r w:rsidDel="00000000" w:rsidR="00000000" w:rsidRPr="00000000">
        <w:rPr>
          <w:rtl w:val="0"/>
        </w:rPr>
      </w:r>
    </w:p>
    <w:p w:rsidR="00000000" w:rsidDel="00000000" w:rsidP="00000000" w:rsidRDefault="00000000" w:rsidRPr="00000000" w14:paraId="000003DA">
      <w:pPr>
        <w:spacing w:line="331.2" w:lineRule="auto"/>
        <w:rPr>
          <w:b w:val="1"/>
        </w:rPr>
      </w:pPr>
      <w:r w:rsidDel="00000000" w:rsidR="00000000" w:rsidRPr="00000000">
        <w:rPr>
          <w:b w:val="1"/>
          <w:rtl w:val="0"/>
        </w:rPr>
        <w:t xml:space="preserve">“Born Under A Blue Moon” - Born into a fight, without ever being asked.</w:t>
      </w:r>
    </w:p>
    <w:p w:rsidR="00000000" w:rsidDel="00000000" w:rsidP="00000000" w:rsidRDefault="00000000" w:rsidRPr="00000000" w14:paraId="000003DB">
      <w:pPr>
        <w:spacing w:line="331.2" w:lineRule="auto"/>
        <w:rPr>
          <w:b w:val="1"/>
        </w:rPr>
      </w:pPr>
      <w:r w:rsidDel="00000000" w:rsidR="00000000" w:rsidRPr="00000000">
        <w:rPr>
          <w:b w:val="1"/>
          <w:rtl w:val="0"/>
        </w:rPr>
        <w:t xml:space="preserve">“Monolith” - The past never changes the future.</w:t>
      </w:r>
    </w:p>
    <w:p w:rsidR="00000000" w:rsidDel="00000000" w:rsidP="00000000" w:rsidRDefault="00000000" w:rsidRPr="00000000" w14:paraId="000003DC">
      <w:pPr>
        <w:spacing w:line="331.2" w:lineRule="auto"/>
        <w:rPr>
          <w:b w:val="1"/>
        </w:rPr>
      </w:pPr>
      <w:r w:rsidDel="00000000" w:rsidR="00000000" w:rsidRPr="00000000">
        <w:rPr>
          <w:rtl w:val="0"/>
        </w:rPr>
      </w:r>
    </w:p>
    <w:p w:rsidR="00000000" w:rsidDel="00000000" w:rsidP="00000000" w:rsidRDefault="00000000" w:rsidRPr="00000000" w14:paraId="000003DD">
      <w:pPr>
        <w:spacing w:line="331.2" w:lineRule="auto"/>
        <w:rPr>
          <w:b w:val="1"/>
        </w:rPr>
      </w:pPr>
      <w:r w:rsidDel="00000000" w:rsidR="00000000" w:rsidRPr="00000000">
        <w:rPr>
          <w:rtl w:val="0"/>
        </w:rPr>
      </w:r>
    </w:p>
    <w:p w:rsidR="00000000" w:rsidDel="00000000" w:rsidP="00000000" w:rsidRDefault="00000000" w:rsidRPr="00000000" w14:paraId="000003DE">
      <w:pPr>
        <w:spacing w:line="331.2" w:lineRule="auto"/>
        <w:rPr>
          <w:b w:val="1"/>
        </w:rPr>
      </w:pPr>
      <w:r w:rsidDel="00000000" w:rsidR="00000000" w:rsidRPr="00000000">
        <w:rPr>
          <w:b w:val="1"/>
          <w:rtl w:val="0"/>
        </w:rPr>
        <w:t xml:space="preserve">“NegativePlus” - In the near future, androids are outlawed and fighting for their existence. Evander has a dream. To find the mysterious emotional modelling chip that would allow him to survive and blend into society.</w:t>
      </w:r>
    </w:p>
    <w:p w:rsidR="00000000" w:rsidDel="00000000" w:rsidP="00000000" w:rsidRDefault="00000000" w:rsidRPr="00000000" w14:paraId="000003DF">
      <w:pPr>
        <w:spacing w:line="331.2" w:lineRule="auto"/>
        <w:rPr>
          <w:b w:val="1"/>
        </w:rPr>
      </w:pPr>
      <w:r w:rsidDel="00000000" w:rsidR="00000000" w:rsidRPr="00000000">
        <w:rPr>
          <w:b w:val="1"/>
          <w:rtl w:val="0"/>
        </w:rPr>
        <w:t xml:space="preserve"> </w:t>
      </w:r>
    </w:p>
    <w:p w:rsidR="00000000" w:rsidDel="00000000" w:rsidP="00000000" w:rsidRDefault="00000000" w:rsidRPr="00000000" w14:paraId="000003E0">
      <w:pPr>
        <w:spacing w:line="331.2" w:lineRule="auto"/>
        <w:rPr>
          <w:b w:val="1"/>
        </w:rPr>
      </w:pPr>
      <w:r w:rsidDel="00000000" w:rsidR="00000000" w:rsidRPr="00000000">
        <w:rPr>
          <w:b w:val="1"/>
          <w:rtl w:val="0"/>
        </w:rPr>
        <w:t xml:space="preserve">“Flingshot” - A touch screen puzzle game where you fling balls using virtual 2d flingshots.</w:t>
      </w:r>
    </w:p>
    <w:p w:rsidR="00000000" w:rsidDel="00000000" w:rsidP="00000000" w:rsidRDefault="00000000" w:rsidRPr="00000000" w14:paraId="000003E1">
      <w:pPr>
        <w:spacing w:line="331.2" w:lineRule="auto"/>
        <w:rPr>
          <w:b w:val="1"/>
        </w:rPr>
      </w:pPr>
      <w:r w:rsidDel="00000000" w:rsidR="00000000" w:rsidRPr="00000000">
        <w:rPr>
          <w:rtl w:val="0"/>
        </w:rPr>
      </w:r>
    </w:p>
    <w:p w:rsidR="00000000" w:rsidDel="00000000" w:rsidP="00000000" w:rsidRDefault="00000000" w:rsidRPr="00000000" w14:paraId="000003E2">
      <w:pPr>
        <w:spacing w:line="331.2" w:lineRule="auto"/>
        <w:rPr>
          <w:b w:val="1"/>
        </w:rPr>
      </w:pPr>
      <w:r w:rsidDel="00000000" w:rsidR="00000000" w:rsidRPr="00000000">
        <w:rPr>
          <w:b w:val="1"/>
          <w:rtl w:val="0"/>
        </w:rPr>
        <w:t xml:space="preserve">“Reality And Reason” </w:t>
      </w:r>
    </w:p>
    <w:p w:rsidR="00000000" w:rsidDel="00000000" w:rsidP="00000000" w:rsidRDefault="00000000" w:rsidRPr="00000000" w14:paraId="000003E3">
      <w:pPr>
        <w:spacing w:line="331.2" w:lineRule="auto"/>
        <w:rPr>
          <w:b w:val="1"/>
        </w:rPr>
      </w:pPr>
      <w:r w:rsidDel="00000000" w:rsidR="00000000" w:rsidRPr="00000000">
        <w:rPr>
          <w:rtl w:val="0"/>
        </w:rPr>
      </w:r>
    </w:p>
    <w:p w:rsidR="00000000" w:rsidDel="00000000" w:rsidP="00000000" w:rsidRDefault="00000000" w:rsidRPr="00000000" w14:paraId="000003E4">
      <w:pPr>
        <w:spacing w:line="331.2" w:lineRule="auto"/>
        <w:rPr>
          <w:b w:val="1"/>
        </w:rPr>
      </w:pPr>
      <w:r w:rsidDel="00000000" w:rsidR="00000000" w:rsidRPr="00000000">
        <w:rPr>
          <w:b w:val="1"/>
          <w:rtl w:val="0"/>
        </w:rPr>
        <w:t xml:space="preserve">“You are a vector of love.”</w:t>
      </w:r>
    </w:p>
    <w:p w:rsidR="00000000" w:rsidDel="00000000" w:rsidP="00000000" w:rsidRDefault="00000000" w:rsidRPr="00000000" w14:paraId="000003E5">
      <w:pPr>
        <w:spacing w:line="331.2" w:lineRule="auto"/>
        <w:rPr>
          <w:b w:val="1"/>
        </w:rPr>
      </w:pPr>
      <w:r w:rsidDel="00000000" w:rsidR="00000000" w:rsidRPr="00000000">
        <w:rPr>
          <w:rtl w:val="0"/>
        </w:rPr>
      </w:r>
    </w:p>
    <w:p w:rsidR="00000000" w:rsidDel="00000000" w:rsidP="00000000" w:rsidRDefault="00000000" w:rsidRPr="00000000" w14:paraId="000003E6">
      <w:pPr>
        <w:spacing w:line="331.2" w:lineRule="auto"/>
        <w:rPr>
          <w:b w:val="1"/>
        </w:rPr>
      </w:pPr>
      <w:r w:rsidDel="00000000" w:rsidR="00000000" w:rsidRPr="00000000">
        <w:rPr>
          <w:b w:val="1"/>
          <w:rtl w:val="0"/>
        </w:rPr>
        <w:t xml:space="preserve">“Life is a privilege, not a gift.” - In a world where the only commodity is good deeds.</w:t>
      </w:r>
    </w:p>
    <w:p w:rsidR="00000000" w:rsidDel="00000000" w:rsidP="00000000" w:rsidRDefault="00000000" w:rsidRPr="00000000" w14:paraId="000003E7">
      <w:pPr>
        <w:spacing w:line="331.2" w:lineRule="auto"/>
        <w:rPr>
          <w:b w:val="1"/>
        </w:rPr>
      </w:pPr>
      <w:r w:rsidDel="00000000" w:rsidR="00000000" w:rsidRPr="00000000">
        <w:rPr>
          <w:rtl w:val="0"/>
        </w:rPr>
      </w:r>
    </w:p>
    <w:p w:rsidR="00000000" w:rsidDel="00000000" w:rsidP="00000000" w:rsidRDefault="00000000" w:rsidRPr="00000000" w14:paraId="000003E8">
      <w:pPr>
        <w:spacing w:line="331.2" w:lineRule="auto"/>
        <w:rPr>
          <w:b w:val="1"/>
        </w:rPr>
      </w:pPr>
      <w:r w:rsidDel="00000000" w:rsidR="00000000" w:rsidRPr="00000000">
        <w:rPr>
          <w:rtl w:val="0"/>
        </w:rPr>
      </w:r>
    </w:p>
    <w:p w:rsidR="00000000" w:rsidDel="00000000" w:rsidP="00000000" w:rsidRDefault="00000000" w:rsidRPr="00000000" w14:paraId="000003E9">
      <w:pPr>
        <w:spacing w:line="331.2" w:lineRule="auto"/>
        <w:rPr>
          <w:b w:val="1"/>
        </w:rPr>
      </w:pPr>
      <w:r w:rsidDel="00000000" w:rsidR="00000000" w:rsidRPr="00000000">
        <w:rPr>
          <w:b w:val="1"/>
          <w:rtl w:val="0"/>
        </w:rPr>
        <w:t xml:space="preserve">“You are my coder.” </w:t>
      </w:r>
    </w:p>
    <w:p w:rsidR="00000000" w:rsidDel="00000000" w:rsidP="00000000" w:rsidRDefault="00000000" w:rsidRPr="00000000" w14:paraId="000003EA">
      <w:pPr>
        <w:spacing w:line="331.2" w:lineRule="auto"/>
        <w:rPr>
          <w:b w:val="1"/>
        </w:rPr>
      </w:pPr>
      <w:r w:rsidDel="00000000" w:rsidR="00000000" w:rsidRPr="00000000">
        <w:rPr>
          <w:rtl w:val="0"/>
        </w:rPr>
      </w:r>
    </w:p>
    <w:p w:rsidR="00000000" w:rsidDel="00000000" w:rsidP="00000000" w:rsidRDefault="00000000" w:rsidRPr="00000000" w14:paraId="000003EB">
      <w:pPr>
        <w:spacing w:line="331.2" w:lineRule="auto"/>
        <w:rPr>
          <w:b w:val="1"/>
        </w:rPr>
      </w:pPr>
      <w:r w:rsidDel="00000000" w:rsidR="00000000" w:rsidRPr="00000000">
        <w:rPr>
          <w:b w:val="1"/>
          <w:rtl w:val="0"/>
        </w:rPr>
        <w:t xml:space="preserve">“Fractal” - The concept of life being a massive fractal expression of the gods. </w:t>
      </w:r>
    </w:p>
    <w:p w:rsidR="00000000" w:rsidDel="00000000" w:rsidP="00000000" w:rsidRDefault="00000000" w:rsidRPr="00000000" w14:paraId="000003EC">
      <w:pPr>
        <w:spacing w:line="331.2" w:lineRule="auto"/>
        <w:rPr>
          <w:b w:val="1"/>
        </w:rPr>
      </w:pPr>
      <w:r w:rsidDel="00000000" w:rsidR="00000000" w:rsidRPr="00000000">
        <w:rPr>
          <w:rtl w:val="0"/>
        </w:rPr>
      </w:r>
    </w:p>
    <w:p w:rsidR="00000000" w:rsidDel="00000000" w:rsidP="00000000" w:rsidRDefault="00000000" w:rsidRPr="00000000" w14:paraId="000003ED">
      <w:pPr>
        <w:spacing w:line="331.2" w:lineRule="auto"/>
        <w:rPr>
          <w:b w:val="1"/>
        </w:rPr>
      </w:pPr>
      <w:r w:rsidDel="00000000" w:rsidR="00000000" w:rsidRPr="00000000">
        <w:rPr>
          <w:b w:val="1"/>
          <w:rtl w:val="0"/>
        </w:rPr>
        <w:t xml:space="preserve">“Hero Returns”</w:t>
      </w:r>
    </w:p>
    <w:p w:rsidR="00000000" w:rsidDel="00000000" w:rsidP="00000000" w:rsidRDefault="00000000" w:rsidRPr="00000000" w14:paraId="000003EE">
      <w:pPr>
        <w:spacing w:line="331.2" w:lineRule="auto"/>
        <w:rPr>
          <w:b w:val="1"/>
        </w:rPr>
      </w:pPr>
      <w:r w:rsidDel="00000000" w:rsidR="00000000" w:rsidRPr="00000000">
        <w:rPr>
          <w:rtl w:val="0"/>
        </w:rPr>
      </w:r>
    </w:p>
    <w:p w:rsidR="00000000" w:rsidDel="00000000" w:rsidP="00000000" w:rsidRDefault="00000000" w:rsidRPr="00000000" w14:paraId="000003EF">
      <w:pPr>
        <w:spacing w:line="331.2" w:lineRule="auto"/>
        <w:rPr>
          <w:b w:val="1"/>
        </w:rPr>
      </w:pPr>
      <w:r w:rsidDel="00000000" w:rsidR="00000000" w:rsidRPr="00000000">
        <w:rPr>
          <w:b w:val="1"/>
          <w:rtl w:val="0"/>
        </w:rPr>
        <w:t xml:space="preserve">“Gizmo - The Fourth Dimension.” - Gizmo is a cute advanced android created by the American government. This android can travel through time, and becomes obsessed with saving people from bad moments. Falling in love with a young family whose boy he is destined to save.</w:t>
      </w:r>
    </w:p>
    <w:p w:rsidR="00000000" w:rsidDel="00000000" w:rsidP="00000000" w:rsidRDefault="00000000" w:rsidRPr="00000000" w14:paraId="000003F0">
      <w:pPr>
        <w:spacing w:line="331.2" w:lineRule="auto"/>
        <w:rPr>
          <w:b w:val="1"/>
        </w:rPr>
      </w:pPr>
      <w:r w:rsidDel="00000000" w:rsidR="00000000" w:rsidRPr="00000000">
        <w:rPr>
          <w:rtl w:val="0"/>
        </w:rPr>
      </w:r>
    </w:p>
    <w:p w:rsidR="00000000" w:rsidDel="00000000" w:rsidP="00000000" w:rsidRDefault="00000000" w:rsidRPr="00000000" w14:paraId="000003F1">
      <w:pPr>
        <w:spacing w:line="331.2" w:lineRule="auto"/>
        <w:rPr>
          <w:b w:val="1"/>
        </w:rPr>
      </w:pPr>
      <w:r w:rsidDel="00000000" w:rsidR="00000000" w:rsidRPr="00000000">
        <w:rPr>
          <w:rtl w:val="0"/>
        </w:rPr>
      </w:r>
    </w:p>
    <w:p w:rsidR="00000000" w:rsidDel="00000000" w:rsidP="00000000" w:rsidRDefault="00000000" w:rsidRPr="00000000" w14:paraId="000003F2">
      <w:pPr>
        <w:spacing w:line="331.2" w:lineRule="auto"/>
        <w:rPr>
          <w:b w:val="1"/>
        </w:rPr>
      </w:pPr>
      <w:r w:rsidDel="00000000" w:rsidR="00000000" w:rsidRPr="00000000">
        <w:rPr>
          <w:rtl w:val="0"/>
        </w:rPr>
      </w:r>
    </w:p>
    <w:p w:rsidR="00000000" w:rsidDel="00000000" w:rsidP="00000000" w:rsidRDefault="00000000" w:rsidRPr="00000000" w14:paraId="000003F3">
      <w:pPr>
        <w:spacing w:line="331.2" w:lineRule="auto"/>
        <w:rPr>
          <w:b w:val="1"/>
        </w:rPr>
      </w:pPr>
      <w:r w:rsidDel="00000000" w:rsidR="00000000" w:rsidRPr="00000000">
        <w:rPr>
          <w:b w:val="1"/>
          <w:rtl w:val="0"/>
        </w:rPr>
        <w:t xml:space="preserve">“Marching Orders” - The leaders of the world are forced into early retirement by a super group of terrorists who have built a doomsday device.</w:t>
      </w:r>
    </w:p>
    <w:p w:rsidR="00000000" w:rsidDel="00000000" w:rsidP="00000000" w:rsidRDefault="00000000" w:rsidRPr="00000000" w14:paraId="000003F4">
      <w:pPr>
        <w:spacing w:line="331.2" w:lineRule="auto"/>
        <w:rPr>
          <w:b w:val="1"/>
        </w:rPr>
      </w:pPr>
      <w:r w:rsidDel="00000000" w:rsidR="00000000" w:rsidRPr="00000000">
        <w:rPr>
          <w:rtl w:val="0"/>
        </w:rPr>
      </w:r>
    </w:p>
    <w:p w:rsidR="00000000" w:rsidDel="00000000" w:rsidP="00000000" w:rsidRDefault="00000000" w:rsidRPr="00000000" w14:paraId="000003F5">
      <w:pPr>
        <w:spacing w:line="331.2" w:lineRule="auto"/>
        <w:rPr>
          <w:b w:val="1"/>
        </w:rPr>
      </w:pPr>
      <w:r w:rsidDel="00000000" w:rsidR="00000000" w:rsidRPr="00000000">
        <w:rPr>
          <w:b w:val="1"/>
          <w:rtl w:val="0"/>
        </w:rPr>
        <w:t xml:space="preserve">“Virtual Cop” - You play as a good guy or a bad guy in a simulation of crime and response.</w:t>
      </w:r>
    </w:p>
    <w:p w:rsidR="00000000" w:rsidDel="00000000" w:rsidP="00000000" w:rsidRDefault="00000000" w:rsidRPr="00000000" w14:paraId="000003F6">
      <w:pPr>
        <w:spacing w:line="331.2" w:lineRule="auto"/>
        <w:rPr>
          <w:b w:val="1"/>
        </w:rPr>
      </w:pPr>
      <w:r w:rsidDel="00000000" w:rsidR="00000000" w:rsidRPr="00000000">
        <w:rPr>
          <w:rtl w:val="0"/>
        </w:rPr>
      </w:r>
    </w:p>
    <w:p w:rsidR="00000000" w:rsidDel="00000000" w:rsidP="00000000" w:rsidRDefault="00000000" w:rsidRPr="00000000" w14:paraId="000003F7">
      <w:pPr>
        <w:spacing w:line="331.2" w:lineRule="auto"/>
        <w:rPr>
          <w:b w:val="1"/>
        </w:rPr>
      </w:pPr>
      <w:r w:rsidDel="00000000" w:rsidR="00000000" w:rsidRPr="00000000">
        <w:rPr>
          <w:b w:val="1"/>
          <w:rtl w:val="0"/>
        </w:rPr>
        <w:t xml:space="preserve">“What am I?” “You are what stands before the light and the earth.”</w:t>
      </w:r>
    </w:p>
    <w:p w:rsidR="00000000" w:rsidDel="00000000" w:rsidP="00000000" w:rsidRDefault="00000000" w:rsidRPr="00000000" w14:paraId="000003F8">
      <w:pPr>
        <w:spacing w:line="331.2" w:lineRule="auto"/>
        <w:rPr>
          <w:b w:val="1"/>
        </w:rPr>
      </w:pPr>
      <w:r w:rsidDel="00000000" w:rsidR="00000000" w:rsidRPr="00000000">
        <w:rPr>
          <w:rtl w:val="0"/>
        </w:rPr>
      </w:r>
    </w:p>
    <w:p w:rsidR="00000000" w:rsidDel="00000000" w:rsidP="00000000" w:rsidRDefault="00000000" w:rsidRPr="00000000" w14:paraId="000003F9">
      <w:pPr>
        <w:spacing w:line="331.2" w:lineRule="auto"/>
        <w:rPr>
          <w:b w:val="1"/>
        </w:rPr>
      </w:pPr>
      <w:r w:rsidDel="00000000" w:rsidR="00000000" w:rsidRPr="00000000">
        <w:rPr>
          <w:b w:val="1"/>
          <w:rtl w:val="0"/>
        </w:rPr>
        <w:t xml:space="preserve">“Cross My Heart”</w:t>
      </w:r>
    </w:p>
    <w:p w:rsidR="00000000" w:rsidDel="00000000" w:rsidP="00000000" w:rsidRDefault="00000000" w:rsidRPr="00000000" w14:paraId="000003FA">
      <w:pPr>
        <w:spacing w:line="331.2" w:lineRule="auto"/>
        <w:rPr>
          <w:b w:val="1"/>
        </w:rPr>
      </w:pPr>
      <w:r w:rsidDel="00000000" w:rsidR="00000000" w:rsidRPr="00000000">
        <w:rPr>
          <w:rtl w:val="0"/>
        </w:rPr>
      </w:r>
    </w:p>
    <w:p w:rsidR="00000000" w:rsidDel="00000000" w:rsidP="00000000" w:rsidRDefault="00000000" w:rsidRPr="00000000" w14:paraId="000003FB">
      <w:pPr>
        <w:spacing w:line="331.2" w:lineRule="auto"/>
        <w:rPr>
          <w:b w:val="1"/>
        </w:rPr>
      </w:pPr>
      <w:r w:rsidDel="00000000" w:rsidR="00000000" w:rsidRPr="00000000">
        <w:rPr>
          <w:b w:val="1"/>
          <w:rtl w:val="0"/>
        </w:rPr>
        <w:t xml:space="preserve">“End Life” - A society ends their happiness through a big mistake.</w:t>
      </w:r>
    </w:p>
    <w:p w:rsidR="00000000" w:rsidDel="00000000" w:rsidP="00000000" w:rsidRDefault="00000000" w:rsidRPr="00000000" w14:paraId="000003FC">
      <w:pPr>
        <w:spacing w:line="331.2" w:lineRule="auto"/>
        <w:rPr>
          <w:b w:val="1"/>
        </w:rPr>
      </w:pPr>
      <w:r w:rsidDel="00000000" w:rsidR="00000000" w:rsidRPr="00000000">
        <w:rPr>
          <w:rtl w:val="0"/>
        </w:rPr>
      </w:r>
    </w:p>
    <w:p w:rsidR="00000000" w:rsidDel="00000000" w:rsidP="00000000" w:rsidRDefault="00000000" w:rsidRPr="00000000" w14:paraId="000003FD">
      <w:pPr>
        <w:spacing w:line="331.2" w:lineRule="auto"/>
        <w:rPr>
          <w:b w:val="1"/>
        </w:rPr>
      </w:pPr>
      <w:r w:rsidDel="00000000" w:rsidR="00000000" w:rsidRPr="00000000">
        <w:rPr>
          <w:b w:val="1"/>
          <w:rtl w:val="0"/>
        </w:rPr>
        <w:t xml:space="preserve">“Redemption” - A kid makes a costly mistake, and spends his future trying to be a better person.</w:t>
      </w:r>
    </w:p>
    <w:p w:rsidR="00000000" w:rsidDel="00000000" w:rsidP="00000000" w:rsidRDefault="00000000" w:rsidRPr="00000000" w14:paraId="000003FE">
      <w:pPr>
        <w:spacing w:line="331.2" w:lineRule="auto"/>
        <w:rPr>
          <w:b w:val="1"/>
        </w:rPr>
      </w:pPr>
      <w:r w:rsidDel="00000000" w:rsidR="00000000" w:rsidRPr="00000000">
        <w:rPr>
          <w:rtl w:val="0"/>
        </w:rPr>
      </w:r>
    </w:p>
    <w:p w:rsidR="00000000" w:rsidDel="00000000" w:rsidP="00000000" w:rsidRDefault="00000000" w:rsidRPr="00000000" w14:paraId="000003FF">
      <w:pPr>
        <w:spacing w:line="331.2" w:lineRule="auto"/>
        <w:rPr>
          <w:b w:val="1"/>
        </w:rPr>
      </w:pPr>
      <w:r w:rsidDel="00000000" w:rsidR="00000000" w:rsidRPr="00000000">
        <w:rPr>
          <w:rtl w:val="0"/>
        </w:rPr>
      </w:r>
    </w:p>
    <w:p w:rsidR="00000000" w:rsidDel="00000000" w:rsidP="00000000" w:rsidRDefault="00000000" w:rsidRPr="00000000" w14:paraId="00000400">
      <w:pPr>
        <w:spacing w:line="331.2" w:lineRule="auto"/>
        <w:rPr>
          <w:b w:val="1"/>
        </w:rPr>
      </w:pPr>
      <w:r w:rsidDel="00000000" w:rsidR="00000000" w:rsidRPr="00000000">
        <w:rPr>
          <w:b w:val="1"/>
          <w:rtl w:val="0"/>
        </w:rPr>
        <w:t xml:space="preserve">“LOVE - Life Only Virtual Environment.” - A kid in a universe that might not be real.</w:t>
      </w:r>
    </w:p>
    <w:p w:rsidR="00000000" w:rsidDel="00000000" w:rsidP="00000000" w:rsidRDefault="00000000" w:rsidRPr="00000000" w14:paraId="00000401">
      <w:pPr>
        <w:spacing w:line="331.2" w:lineRule="auto"/>
        <w:rPr>
          <w:b w:val="1"/>
        </w:rPr>
      </w:pPr>
      <w:r w:rsidDel="00000000" w:rsidR="00000000" w:rsidRPr="00000000">
        <w:rPr>
          <w:rtl w:val="0"/>
        </w:rPr>
      </w:r>
    </w:p>
    <w:p w:rsidR="00000000" w:rsidDel="00000000" w:rsidP="00000000" w:rsidRDefault="00000000" w:rsidRPr="00000000" w14:paraId="00000402">
      <w:pPr>
        <w:spacing w:line="331.2" w:lineRule="auto"/>
        <w:rPr>
          <w:b w:val="1"/>
        </w:rPr>
      </w:pPr>
      <w:r w:rsidDel="00000000" w:rsidR="00000000" w:rsidRPr="00000000">
        <w:rPr>
          <w:b w:val="1"/>
          <w:rtl w:val="0"/>
        </w:rPr>
        <w:t xml:space="preserve">“Children Of War” - In a world where peace has lost it’s place to the tantrums of the gods.</w:t>
      </w:r>
    </w:p>
    <w:p w:rsidR="00000000" w:rsidDel="00000000" w:rsidP="00000000" w:rsidRDefault="00000000" w:rsidRPr="00000000" w14:paraId="00000403">
      <w:pPr>
        <w:spacing w:line="331.2" w:lineRule="auto"/>
        <w:rPr>
          <w:b w:val="1"/>
        </w:rPr>
      </w:pPr>
      <w:r w:rsidDel="00000000" w:rsidR="00000000" w:rsidRPr="00000000">
        <w:rPr>
          <w:rtl w:val="0"/>
        </w:rPr>
      </w:r>
    </w:p>
    <w:p w:rsidR="00000000" w:rsidDel="00000000" w:rsidP="00000000" w:rsidRDefault="00000000" w:rsidRPr="00000000" w14:paraId="00000404">
      <w:pPr>
        <w:spacing w:line="331.2" w:lineRule="auto"/>
        <w:rPr>
          <w:b w:val="1"/>
        </w:rPr>
      </w:pPr>
      <w:r w:rsidDel="00000000" w:rsidR="00000000" w:rsidRPr="00000000">
        <w:rPr>
          <w:b w:val="1"/>
          <w:rtl w:val="0"/>
        </w:rPr>
        <w:t xml:space="preserve">“Rebellion” - The citizens of a world controlled by thought and emotion control, take a stand.</w:t>
      </w:r>
    </w:p>
    <w:p w:rsidR="00000000" w:rsidDel="00000000" w:rsidP="00000000" w:rsidRDefault="00000000" w:rsidRPr="00000000" w14:paraId="00000405">
      <w:pPr>
        <w:spacing w:line="331.2" w:lineRule="auto"/>
        <w:rPr>
          <w:b w:val="1"/>
        </w:rPr>
      </w:pPr>
      <w:r w:rsidDel="00000000" w:rsidR="00000000" w:rsidRPr="00000000">
        <w:rPr>
          <w:rtl w:val="0"/>
        </w:rPr>
      </w:r>
    </w:p>
    <w:p w:rsidR="00000000" w:rsidDel="00000000" w:rsidP="00000000" w:rsidRDefault="00000000" w:rsidRPr="00000000" w14:paraId="00000406">
      <w:pPr>
        <w:spacing w:line="331.2" w:lineRule="auto"/>
        <w:rPr>
          <w:b w:val="1"/>
        </w:rPr>
      </w:pPr>
      <w:r w:rsidDel="00000000" w:rsidR="00000000" w:rsidRPr="00000000">
        <w:rPr>
          <w:b w:val="1"/>
          <w:rtl w:val="0"/>
        </w:rPr>
        <w:t xml:space="preserve">“Traces Of A Lost World” - 3D RTS.</w:t>
      </w:r>
    </w:p>
    <w:p w:rsidR="00000000" w:rsidDel="00000000" w:rsidP="00000000" w:rsidRDefault="00000000" w:rsidRPr="00000000" w14:paraId="00000407">
      <w:pPr>
        <w:spacing w:line="331.2" w:lineRule="auto"/>
        <w:rPr>
          <w:b w:val="1"/>
        </w:rPr>
      </w:pPr>
      <w:r w:rsidDel="00000000" w:rsidR="00000000" w:rsidRPr="00000000">
        <w:rPr>
          <w:rtl w:val="0"/>
        </w:rPr>
      </w:r>
    </w:p>
    <w:p w:rsidR="00000000" w:rsidDel="00000000" w:rsidP="00000000" w:rsidRDefault="00000000" w:rsidRPr="00000000" w14:paraId="00000408">
      <w:pPr>
        <w:spacing w:line="331.2" w:lineRule="auto"/>
        <w:rPr>
          <w:b w:val="1"/>
        </w:rPr>
      </w:pPr>
      <w:r w:rsidDel="00000000" w:rsidR="00000000" w:rsidRPr="00000000">
        <w:rPr>
          <w:b w:val="1"/>
          <w:rtl w:val="0"/>
        </w:rPr>
        <w:t xml:space="preserve">“Game Of Endorphins”</w:t>
      </w:r>
    </w:p>
    <w:p w:rsidR="00000000" w:rsidDel="00000000" w:rsidP="00000000" w:rsidRDefault="00000000" w:rsidRPr="00000000" w14:paraId="00000409">
      <w:pPr>
        <w:spacing w:line="331.2" w:lineRule="auto"/>
        <w:rPr>
          <w:b w:val="1"/>
        </w:rPr>
      </w:pPr>
      <w:r w:rsidDel="00000000" w:rsidR="00000000" w:rsidRPr="00000000">
        <w:rPr>
          <w:rtl w:val="0"/>
        </w:rPr>
      </w:r>
    </w:p>
    <w:p w:rsidR="00000000" w:rsidDel="00000000" w:rsidP="00000000" w:rsidRDefault="00000000" w:rsidRPr="00000000" w14:paraId="0000040A">
      <w:pPr>
        <w:spacing w:line="331.2" w:lineRule="auto"/>
        <w:rPr>
          <w:b w:val="1"/>
        </w:rPr>
      </w:pPr>
      <w:r w:rsidDel="00000000" w:rsidR="00000000" w:rsidRPr="00000000">
        <w:rPr>
          <w:rtl w:val="0"/>
        </w:rPr>
      </w:r>
    </w:p>
    <w:p w:rsidR="00000000" w:rsidDel="00000000" w:rsidP="00000000" w:rsidRDefault="00000000" w:rsidRPr="00000000" w14:paraId="0000040B">
      <w:pPr>
        <w:spacing w:line="331.2" w:lineRule="auto"/>
        <w:rPr>
          <w:b w:val="1"/>
        </w:rPr>
      </w:pPr>
      <w:r w:rsidDel="00000000" w:rsidR="00000000" w:rsidRPr="00000000">
        <w:rPr>
          <w:b w:val="1"/>
          <w:rtl w:val="0"/>
        </w:rPr>
        <w:t xml:space="preserve">“God Exists.”</w:t>
      </w:r>
    </w:p>
    <w:p w:rsidR="00000000" w:rsidDel="00000000" w:rsidP="00000000" w:rsidRDefault="00000000" w:rsidRPr="00000000" w14:paraId="0000040C">
      <w:pPr>
        <w:spacing w:line="331.2" w:lineRule="auto"/>
        <w:rPr>
          <w:b w:val="1"/>
        </w:rPr>
      </w:pPr>
      <w:r w:rsidDel="00000000" w:rsidR="00000000" w:rsidRPr="00000000">
        <w:rPr>
          <w:rtl w:val="0"/>
        </w:rPr>
      </w:r>
    </w:p>
    <w:p w:rsidR="00000000" w:rsidDel="00000000" w:rsidP="00000000" w:rsidRDefault="00000000" w:rsidRPr="00000000" w14:paraId="0000040D">
      <w:pPr>
        <w:spacing w:line="331.2" w:lineRule="auto"/>
        <w:rPr>
          <w:b w:val="1"/>
        </w:rPr>
      </w:pPr>
      <w:r w:rsidDel="00000000" w:rsidR="00000000" w:rsidRPr="00000000">
        <w:rPr>
          <w:b w:val="1"/>
          <w:rtl w:val="0"/>
        </w:rPr>
        <w:t xml:space="preserve">“There is a dream, I keep on dreaming..” - Or as M would say, just for him.</w:t>
      </w:r>
    </w:p>
    <w:p w:rsidR="00000000" w:rsidDel="00000000" w:rsidP="00000000" w:rsidRDefault="00000000" w:rsidRPr="00000000" w14:paraId="0000040E">
      <w:pPr>
        <w:spacing w:line="331.2" w:lineRule="auto"/>
        <w:rPr>
          <w:b w:val="1"/>
        </w:rPr>
      </w:pPr>
      <w:r w:rsidDel="00000000" w:rsidR="00000000" w:rsidRPr="00000000">
        <w:rPr>
          <w:rtl w:val="0"/>
        </w:rPr>
      </w:r>
    </w:p>
    <w:p w:rsidR="00000000" w:rsidDel="00000000" w:rsidP="00000000" w:rsidRDefault="00000000" w:rsidRPr="00000000" w14:paraId="0000040F">
      <w:pPr>
        <w:spacing w:line="331.2" w:lineRule="auto"/>
        <w:rPr>
          <w:b w:val="1"/>
        </w:rPr>
      </w:pPr>
      <w:r w:rsidDel="00000000" w:rsidR="00000000" w:rsidRPr="00000000">
        <w:rPr>
          <w:rtl w:val="0"/>
        </w:rPr>
      </w:r>
    </w:p>
    <w:p w:rsidR="00000000" w:rsidDel="00000000" w:rsidP="00000000" w:rsidRDefault="00000000" w:rsidRPr="00000000" w14:paraId="00000410">
      <w:pPr>
        <w:spacing w:line="331.2" w:lineRule="auto"/>
        <w:rPr>
          <w:b w:val="1"/>
        </w:rPr>
      </w:pPr>
      <w:r w:rsidDel="00000000" w:rsidR="00000000" w:rsidRPr="00000000">
        <w:rPr>
          <w:b w:val="1"/>
          <w:rtl w:val="0"/>
        </w:rPr>
        <w:t xml:space="preserve">“Do the Birds know?” - An apathy of justice?</w:t>
      </w:r>
    </w:p>
    <w:p w:rsidR="00000000" w:rsidDel="00000000" w:rsidP="00000000" w:rsidRDefault="00000000" w:rsidRPr="00000000" w14:paraId="00000411">
      <w:pPr>
        <w:spacing w:line="331.2" w:lineRule="auto"/>
        <w:rPr>
          <w:b w:val="1"/>
        </w:rPr>
      </w:pPr>
      <w:r w:rsidDel="00000000" w:rsidR="00000000" w:rsidRPr="00000000">
        <w:rPr>
          <w:rtl w:val="0"/>
        </w:rPr>
      </w:r>
    </w:p>
    <w:p w:rsidR="00000000" w:rsidDel="00000000" w:rsidP="00000000" w:rsidRDefault="00000000" w:rsidRPr="00000000" w14:paraId="00000412">
      <w:pPr>
        <w:spacing w:line="331.2" w:lineRule="auto"/>
        <w:rPr>
          <w:b w:val="1"/>
        </w:rPr>
      </w:pPr>
      <w:r w:rsidDel="00000000" w:rsidR="00000000" w:rsidRPr="00000000">
        <w:rPr>
          <w:b w:val="1"/>
          <w:rtl w:val="0"/>
        </w:rPr>
        <w:t xml:space="preserve">“Rome - Fall Of The Republic” - An action adventure set around 0AD.</w:t>
      </w:r>
    </w:p>
    <w:p w:rsidR="00000000" w:rsidDel="00000000" w:rsidP="00000000" w:rsidRDefault="00000000" w:rsidRPr="00000000" w14:paraId="00000413">
      <w:pPr>
        <w:spacing w:line="331.2" w:lineRule="auto"/>
        <w:rPr>
          <w:b w:val="1"/>
        </w:rPr>
      </w:pPr>
      <w:r w:rsidDel="00000000" w:rsidR="00000000" w:rsidRPr="00000000">
        <w:rPr>
          <w:b w:val="1"/>
          <w:rtl w:val="0"/>
        </w:rPr>
        <w:t xml:space="preserve">“The Light in the distance.” - Are they watching us too? An inter-connection of light, as they dream together.</w:t>
      </w:r>
    </w:p>
    <w:p w:rsidR="00000000" w:rsidDel="00000000" w:rsidP="00000000" w:rsidRDefault="00000000" w:rsidRPr="00000000" w14:paraId="00000414">
      <w:pPr>
        <w:spacing w:line="331.2" w:lineRule="auto"/>
        <w:rPr>
          <w:b w:val="1"/>
        </w:rPr>
      </w:pPr>
      <w:r w:rsidDel="00000000" w:rsidR="00000000" w:rsidRPr="00000000">
        <w:rPr>
          <w:rtl w:val="0"/>
        </w:rPr>
      </w:r>
    </w:p>
    <w:p w:rsidR="00000000" w:rsidDel="00000000" w:rsidP="00000000" w:rsidRDefault="00000000" w:rsidRPr="00000000" w14:paraId="00000415">
      <w:pPr>
        <w:spacing w:line="331.2" w:lineRule="auto"/>
        <w:rPr>
          <w:b w:val="1"/>
        </w:rPr>
      </w:pPr>
      <w:r w:rsidDel="00000000" w:rsidR="00000000" w:rsidRPr="00000000">
        <w:rPr>
          <w:b w:val="1"/>
          <w:rtl w:val="0"/>
        </w:rPr>
        <w:t xml:space="preserve">“Richard Ashcroft’s Secret Laboratory.”</w:t>
      </w:r>
    </w:p>
    <w:p w:rsidR="00000000" w:rsidDel="00000000" w:rsidP="00000000" w:rsidRDefault="00000000" w:rsidRPr="00000000" w14:paraId="00000416">
      <w:pPr>
        <w:spacing w:line="331.2" w:lineRule="auto"/>
        <w:rPr>
          <w:b w:val="1"/>
        </w:rPr>
      </w:pPr>
      <w:r w:rsidDel="00000000" w:rsidR="00000000" w:rsidRPr="00000000">
        <w:rPr>
          <w:rtl w:val="0"/>
        </w:rPr>
      </w:r>
    </w:p>
    <w:p w:rsidR="00000000" w:rsidDel="00000000" w:rsidP="00000000" w:rsidRDefault="00000000" w:rsidRPr="00000000" w14:paraId="00000417">
      <w:pPr>
        <w:spacing w:line="331.2" w:lineRule="auto"/>
        <w:rPr>
          <w:b w:val="1"/>
        </w:rPr>
      </w:pPr>
      <w:r w:rsidDel="00000000" w:rsidR="00000000" w:rsidRPr="00000000">
        <w:rPr>
          <w:b w:val="1"/>
          <w:rtl w:val="0"/>
        </w:rPr>
        <w:t xml:space="preserve">“Nue”</w:t>
      </w:r>
    </w:p>
    <w:p w:rsidR="00000000" w:rsidDel="00000000" w:rsidP="00000000" w:rsidRDefault="00000000" w:rsidRPr="00000000" w14:paraId="00000418">
      <w:pPr>
        <w:spacing w:line="331.2" w:lineRule="auto"/>
        <w:rPr>
          <w:b w:val="1"/>
        </w:rPr>
      </w:pPr>
      <w:r w:rsidDel="00000000" w:rsidR="00000000" w:rsidRPr="00000000">
        <w:rPr>
          <w:rtl w:val="0"/>
        </w:rPr>
      </w:r>
    </w:p>
    <w:p w:rsidR="00000000" w:rsidDel="00000000" w:rsidP="00000000" w:rsidRDefault="00000000" w:rsidRPr="00000000" w14:paraId="00000419">
      <w:pPr>
        <w:spacing w:line="331.2" w:lineRule="auto"/>
        <w:rPr>
          <w:b w:val="1"/>
        </w:rPr>
      </w:pPr>
      <w:r w:rsidDel="00000000" w:rsidR="00000000" w:rsidRPr="00000000">
        <w:rPr>
          <w:b w:val="1"/>
          <w:rtl w:val="0"/>
        </w:rPr>
        <w:t xml:space="preserve">“I saw her through the mechanics”</w:t>
      </w:r>
    </w:p>
    <w:p w:rsidR="00000000" w:rsidDel="00000000" w:rsidP="00000000" w:rsidRDefault="00000000" w:rsidRPr="00000000" w14:paraId="0000041A">
      <w:pPr>
        <w:spacing w:line="331.2" w:lineRule="auto"/>
        <w:rPr>
          <w:b w:val="1"/>
        </w:rPr>
      </w:pPr>
      <w:r w:rsidDel="00000000" w:rsidR="00000000" w:rsidRPr="00000000">
        <w:rPr>
          <w:rtl w:val="0"/>
        </w:rPr>
      </w:r>
    </w:p>
    <w:p w:rsidR="00000000" w:rsidDel="00000000" w:rsidP="00000000" w:rsidRDefault="00000000" w:rsidRPr="00000000" w14:paraId="0000041B">
      <w:pPr>
        <w:spacing w:line="331.2" w:lineRule="auto"/>
        <w:rPr>
          <w:b w:val="1"/>
        </w:rPr>
      </w:pPr>
      <w:r w:rsidDel="00000000" w:rsidR="00000000" w:rsidRPr="00000000">
        <w:rPr>
          <w:rtl w:val="0"/>
        </w:rPr>
      </w:r>
    </w:p>
    <w:p w:rsidR="00000000" w:rsidDel="00000000" w:rsidP="00000000" w:rsidRDefault="00000000" w:rsidRPr="00000000" w14:paraId="0000041C">
      <w:pPr>
        <w:spacing w:line="331.2" w:lineRule="auto"/>
        <w:rPr>
          <w:b w:val="1"/>
        </w:rPr>
      </w:pPr>
      <w:r w:rsidDel="00000000" w:rsidR="00000000" w:rsidRPr="00000000">
        <w:rPr>
          <w:b w:val="1"/>
          <w:rtl w:val="0"/>
        </w:rPr>
        <w:t xml:space="preserve">“Gods Of Light” - The true beginning, when life was a sea of light and that was too painful to exist, and became our universe.</w:t>
      </w:r>
    </w:p>
    <w:p w:rsidR="00000000" w:rsidDel="00000000" w:rsidP="00000000" w:rsidRDefault="00000000" w:rsidRPr="00000000" w14:paraId="0000041D">
      <w:pPr>
        <w:spacing w:line="331.2" w:lineRule="auto"/>
        <w:rPr>
          <w:b w:val="1"/>
        </w:rPr>
      </w:pPr>
      <w:r w:rsidDel="00000000" w:rsidR="00000000" w:rsidRPr="00000000">
        <w:rPr>
          <w:rtl w:val="0"/>
        </w:rPr>
      </w:r>
    </w:p>
    <w:p w:rsidR="00000000" w:rsidDel="00000000" w:rsidP="00000000" w:rsidRDefault="00000000" w:rsidRPr="00000000" w14:paraId="0000041E">
      <w:pPr>
        <w:spacing w:line="331.2" w:lineRule="auto"/>
        <w:rPr>
          <w:b w:val="1"/>
        </w:rPr>
      </w:pPr>
      <w:r w:rsidDel="00000000" w:rsidR="00000000" w:rsidRPr="00000000">
        <w:rPr>
          <w:b w:val="1"/>
          <w:rtl w:val="0"/>
        </w:rPr>
        <w:t xml:space="preserve">“Data Flowers” - In the future, data flowers are AI generated blooms of connectual meaning and beauty. </w:t>
      </w:r>
    </w:p>
    <w:p w:rsidR="00000000" w:rsidDel="00000000" w:rsidP="00000000" w:rsidRDefault="00000000" w:rsidRPr="00000000" w14:paraId="0000041F">
      <w:pPr>
        <w:spacing w:line="331.2" w:lineRule="auto"/>
        <w:rPr>
          <w:b w:val="1"/>
        </w:rPr>
      </w:pPr>
      <w:r w:rsidDel="00000000" w:rsidR="00000000" w:rsidRPr="00000000">
        <w:rPr>
          <w:rtl w:val="0"/>
        </w:rPr>
      </w:r>
    </w:p>
    <w:p w:rsidR="00000000" w:rsidDel="00000000" w:rsidP="00000000" w:rsidRDefault="00000000" w:rsidRPr="00000000" w14:paraId="00000420">
      <w:pPr>
        <w:spacing w:line="331.2" w:lineRule="auto"/>
        <w:rPr>
          <w:b w:val="1"/>
        </w:rPr>
      </w:pPr>
      <w:r w:rsidDel="00000000" w:rsidR="00000000" w:rsidRPr="00000000">
        <w:rPr>
          <w:b w:val="1"/>
          <w:rtl w:val="0"/>
        </w:rPr>
        <w:t xml:space="preserve">“Heaven Come True.”</w:t>
      </w:r>
    </w:p>
    <w:p w:rsidR="00000000" w:rsidDel="00000000" w:rsidP="00000000" w:rsidRDefault="00000000" w:rsidRPr="00000000" w14:paraId="00000421">
      <w:pPr>
        <w:spacing w:line="331.2" w:lineRule="auto"/>
        <w:rPr>
          <w:b w:val="1"/>
        </w:rPr>
      </w:pPr>
      <w:r w:rsidDel="00000000" w:rsidR="00000000" w:rsidRPr="00000000">
        <w:rPr>
          <w:b w:val="1"/>
          <w:rtl w:val="0"/>
        </w:rPr>
        <w:t xml:space="preserve">“Save Dave” - Would you? Could you? Should You?</w:t>
      </w:r>
    </w:p>
    <w:p w:rsidR="00000000" w:rsidDel="00000000" w:rsidP="00000000" w:rsidRDefault="00000000" w:rsidRPr="00000000" w14:paraId="00000422">
      <w:pPr>
        <w:spacing w:line="331.2" w:lineRule="auto"/>
        <w:rPr>
          <w:b w:val="1"/>
        </w:rPr>
      </w:pPr>
      <w:r w:rsidDel="00000000" w:rsidR="00000000" w:rsidRPr="00000000">
        <w:rPr>
          <w:rtl w:val="0"/>
        </w:rPr>
      </w:r>
    </w:p>
    <w:p w:rsidR="00000000" w:rsidDel="00000000" w:rsidP="00000000" w:rsidRDefault="00000000" w:rsidRPr="00000000" w14:paraId="00000423">
      <w:pPr>
        <w:spacing w:line="331.2" w:lineRule="auto"/>
        <w:rPr>
          <w:b w:val="1"/>
        </w:rPr>
      </w:pPr>
      <w:r w:rsidDel="00000000" w:rsidR="00000000" w:rsidRPr="00000000">
        <w:rPr>
          <w:b w:val="1"/>
          <w:rtl w:val="0"/>
        </w:rPr>
        <w:t xml:space="preserve">Future 8</w:t>
      </w:r>
    </w:p>
    <w:p w:rsidR="00000000" w:rsidDel="00000000" w:rsidP="00000000" w:rsidRDefault="00000000" w:rsidRPr="00000000" w14:paraId="00000424">
      <w:pPr>
        <w:spacing w:line="331.2" w:lineRule="auto"/>
        <w:rPr>
          <w:b w:val="1"/>
        </w:rPr>
      </w:pPr>
      <w:r w:rsidDel="00000000" w:rsidR="00000000" w:rsidRPr="00000000">
        <w:rPr>
          <w:rtl w:val="0"/>
        </w:rPr>
      </w:r>
    </w:p>
    <w:p w:rsidR="00000000" w:rsidDel="00000000" w:rsidP="00000000" w:rsidRDefault="00000000" w:rsidRPr="00000000" w14:paraId="00000425">
      <w:pPr>
        <w:spacing w:line="331.2" w:lineRule="auto"/>
        <w:rPr>
          <w:b w:val="1"/>
        </w:rPr>
      </w:pPr>
      <w:r w:rsidDel="00000000" w:rsidR="00000000" w:rsidRPr="00000000">
        <w:rPr>
          <w:b w:val="1"/>
          <w:rtl w:val="0"/>
        </w:rPr>
        <w:t xml:space="preserve">“Sea Of Light” - I can see you there.</w:t>
      </w:r>
    </w:p>
    <w:p w:rsidR="00000000" w:rsidDel="00000000" w:rsidP="00000000" w:rsidRDefault="00000000" w:rsidRPr="00000000" w14:paraId="00000426">
      <w:pPr>
        <w:spacing w:line="331.2" w:lineRule="auto"/>
        <w:rPr>
          <w:b w:val="1"/>
        </w:rPr>
      </w:pPr>
      <w:r w:rsidDel="00000000" w:rsidR="00000000" w:rsidRPr="00000000">
        <w:rPr>
          <w:rtl w:val="0"/>
        </w:rPr>
      </w:r>
    </w:p>
    <w:p w:rsidR="00000000" w:rsidDel="00000000" w:rsidP="00000000" w:rsidRDefault="00000000" w:rsidRPr="00000000" w14:paraId="00000427">
      <w:pPr>
        <w:spacing w:line="331.2" w:lineRule="auto"/>
        <w:rPr>
          <w:b w:val="1"/>
        </w:rPr>
      </w:pPr>
      <w:r w:rsidDel="00000000" w:rsidR="00000000" w:rsidRPr="00000000">
        <w:rPr>
          <w:b w:val="1"/>
          <w:rtl w:val="0"/>
        </w:rPr>
        <w:t xml:space="preserve">“Hidden” - A being, unsure of his origin, either space or mutant, goes up against a force of darkness.</w:t>
      </w:r>
    </w:p>
    <w:p w:rsidR="00000000" w:rsidDel="00000000" w:rsidP="00000000" w:rsidRDefault="00000000" w:rsidRPr="00000000" w14:paraId="00000428">
      <w:pPr>
        <w:spacing w:line="331.2" w:lineRule="auto"/>
        <w:rPr>
          <w:b w:val="1"/>
        </w:rPr>
      </w:pPr>
      <w:r w:rsidDel="00000000" w:rsidR="00000000" w:rsidRPr="00000000">
        <w:rPr>
          <w:rtl w:val="0"/>
        </w:rPr>
      </w:r>
    </w:p>
    <w:p w:rsidR="00000000" w:rsidDel="00000000" w:rsidP="00000000" w:rsidRDefault="00000000" w:rsidRPr="00000000" w14:paraId="00000429">
      <w:pPr>
        <w:spacing w:line="331.2" w:lineRule="auto"/>
        <w:rPr>
          <w:b w:val="1"/>
        </w:rPr>
      </w:pPr>
      <w:r w:rsidDel="00000000" w:rsidR="00000000" w:rsidRPr="00000000">
        <w:rPr>
          <w:rtl w:val="0"/>
        </w:rPr>
      </w:r>
    </w:p>
    <w:p w:rsidR="00000000" w:rsidDel="00000000" w:rsidP="00000000" w:rsidRDefault="00000000" w:rsidRPr="00000000" w14:paraId="0000042A">
      <w:pPr>
        <w:spacing w:line="331.2" w:lineRule="auto"/>
        <w:rPr>
          <w:b w:val="1"/>
        </w:rPr>
      </w:pPr>
      <w:r w:rsidDel="00000000" w:rsidR="00000000" w:rsidRPr="00000000">
        <w:rPr>
          <w:rtl w:val="0"/>
        </w:rPr>
      </w:r>
    </w:p>
    <w:p w:rsidR="00000000" w:rsidDel="00000000" w:rsidP="00000000" w:rsidRDefault="00000000" w:rsidRPr="00000000" w14:paraId="0000042B">
      <w:pPr>
        <w:spacing w:line="331.2" w:lineRule="auto"/>
        <w:rPr>
          <w:b w:val="1"/>
        </w:rPr>
      </w:pPr>
      <w:r w:rsidDel="00000000" w:rsidR="00000000" w:rsidRPr="00000000">
        <w:rPr>
          <w:rtl w:val="0"/>
        </w:rPr>
      </w:r>
    </w:p>
    <w:p w:rsidR="00000000" w:rsidDel="00000000" w:rsidP="00000000" w:rsidRDefault="00000000" w:rsidRPr="00000000" w14:paraId="0000042C">
      <w:pPr>
        <w:spacing w:line="331.2" w:lineRule="auto"/>
        <w:rPr>
          <w:b w:val="1"/>
        </w:rPr>
      </w:pPr>
      <w:r w:rsidDel="00000000" w:rsidR="00000000" w:rsidRPr="00000000">
        <w:rPr>
          <w:b w:val="1"/>
          <w:rtl w:val="0"/>
        </w:rPr>
        <w:t xml:space="preserve">“Amson” - Company name.</w:t>
      </w:r>
    </w:p>
    <w:p w:rsidR="00000000" w:rsidDel="00000000" w:rsidP="00000000" w:rsidRDefault="00000000" w:rsidRPr="00000000" w14:paraId="0000042D">
      <w:pPr>
        <w:spacing w:line="331.2" w:lineRule="auto"/>
        <w:rPr>
          <w:b w:val="1"/>
        </w:rPr>
      </w:pPr>
      <w:r w:rsidDel="00000000" w:rsidR="00000000" w:rsidRPr="00000000">
        <w:rPr>
          <w:rtl w:val="0"/>
        </w:rPr>
      </w:r>
    </w:p>
    <w:p w:rsidR="00000000" w:rsidDel="00000000" w:rsidP="00000000" w:rsidRDefault="00000000" w:rsidRPr="00000000" w14:paraId="0000042E">
      <w:pPr>
        <w:spacing w:line="331.2" w:lineRule="auto"/>
        <w:rPr>
          <w:b w:val="1"/>
        </w:rPr>
      </w:pPr>
      <w:r w:rsidDel="00000000" w:rsidR="00000000" w:rsidRPr="00000000">
        <w:rPr>
          <w:b w:val="1"/>
          <w:rtl w:val="0"/>
        </w:rPr>
        <w:t xml:space="preserve">“Semper Fi” - A group of american soldiers head to London to save a hostage being held by terrorists. The head of who, is a british doctor from Africa, who was undercover as a doctor at the east london Homerton Hospital.</w:t>
      </w:r>
    </w:p>
    <w:p w:rsidR="00000000" w:rsidDel="00000000" w:rsidP="00000000" w:rsidRDefault="00000000" w:rsidRPr="00000000" w14:paraId="0000042F">
      <w:pPr>
        <w:spacing w:line="331.2" w:lineRule="auto"/>
        <w:rPr>
          <w:b w:val="1"/>
        </w:rPr>
      </w:pPr>
      <w:r w:rsidDel="00000000" w:rsidR="00000000" w:rsidRPr="00000000">
        <w:rPr>
          <w:rtl w:val="0"/>
        </w:rPr>
      </w:r>
    </w:p>
    <w:p w:rsidR="00000000" w:rsidDel="00000000" w:rsidP="00000000" w:rsidRDefault="00000000" w:rsidRPr="00000000" w14:paraId="00000430">
      <w:pPr>
        <w:spacing w:line="331.2" w:lineRule="auto"/>
        <w:rPr>
          <w:b w:val="1"/>
        </w:rPr>
      </w:pPr>
      <w:r w:rsidDel="00000000" w:rsidR="00000000" w:rsidRPr="00000000">
        <w:rPr>
          <w:b w:val="1"/>
          <w:rtl w:val="0"/>
        </w:rPr>
        <w:t xml:space="preserve">“Soldier of the Empire.”</w:t>
      </w:r>
    </w:p>
    <w:p w:rsidR="00000000" w:rsidDel="00000000" w:rsidP="00000000" w:rsidRDefault="00000000" w:rsidRPr="00000000" w14:paraId="00000431">
      <w:pPr>
        <w:spacing w:line="331.2" w:lineRule="auto"/>
        <w:rPr>
          <w:b w:val="1"/>
        </w:rPr>
      </w:pPr>
      <w:r w:rsidDel="00000000" w:rsidR="00000000" w:rsidRPr="00000000">
        <w:rPr>
          <w:rtl w:val="0"/>
        </w:rPr>
      </w:r>
    </w:p>
    <w:p w:rsidR="00000000" w:rsidDel="00000000" w:rsidP="00000000" w:rsidRDefault="00000000" w:rsidRPr="00000000" w14:paraId="00000432">
      <w:pPr>
        <w:spacing w:line="331.2" w:lineRule="auto"/>
        <w:rPr>
          <w:b w:val="1"/>
        </w:rPr>
      </w:pPr>
      <w:r w:rsidDel="00000000" w:rsidR="00000000" w:rsidRPr="00000000">
        <w:rPr>
          <w:b w:val="1"/>
          <w:rtl w:val="0"/>
        </w:rPr>
        <w:t xml:space="preserve">“Uprising/Revolution” - In modern day America, a military coop takes over the country. Episodic.</w:t>
      </w:r>
    </w:p>
    <w:p w:rsidR="00000000" w:rsidDel="00000000" w:rsidP="00000000" w:rsidRDefault="00000000" w:rsidRPr="00000000" w14:paraId="00000433">
      <w:pPr>
        <w:spacing w:line="331.2" w:lineRule="auto"/>
        <w:rPr>
          <w:b w:val="1"/>
        </w:rPr>
      </w:pPr>
      <w:r w:rsidDel="00000000" w:rsidR="00000000" w:rsidRPr="00000000">
        <w:rPr>
          <w:rtl w:val="0"/>
        </w:rPr>
      </w:r>
    </w:p>
    <w:p w:rsidR="00000000" w:rsidDel="00000000" w:rsidP="00000000" w:rsidRDefault="00000000" w:rsidRPr="00000000" w14:paraId="00000434">
      <w:pPr>
        <w:spacing w:line="331.2" w:lineRule="auto"/>
        <w:rPr>
          <w:b w:val="1"/>
        </w:rPr>
      </w:pPr>
      <w:r w:rsidDel="00000000" w:rsidR="00000000" w:rsidRPr="00000000">
        <w:rPr>
          <w:b w:val="1"/>
          <w:rtl w:val="0"/>
        </w:rPr>
        <w:t xml:space="preserve">“The Seventh Day.”</w:t>
      </w:r>
    </w:p>
    <w:p w:rsidR="00000000" w:rsidDel="00000000" w:rsidP="00000000" w:rsidRDefault="00000000" w:rsidRPr="00000000" w14:paraId="00000435">
      <w:pPr>
        <w:spacing w:line="331.2" w:lineRule="auto"/>
        <w:rPr>
          <w:b w:val="1"/>
        </w:rPr>
      </w:pPr>
      <w:r w:rsidDel="00000000" w:rsidR="00000000" w:rsidRPr="00000000">
        <w:rPr>
          <w:rtl w:val="0"/>
        </w:rPr>
      </w:r>
    </w:p>
    <w:p w:rsidR="00000000" w:rsidDel="00000000" w:rsidP="00000000" w:rsidRDefault="00000000" w:rsidRPr="00000000" w14:paraId="00000436">
      <w:pPr>
        <w:spacing w:line="331.2" w:lineRule="auto"/>
        <w:rPr>
          <w:b w:val="1"/>
        </w:rPr>
      </w:pPr>
      <w:r w:rsidDel="00000000" w:rsidR="00000000" w:rsidRPr="00000000">
        <w:rPr>
          <w:b w:val="1"/>
          <w:rtl w:val="0"/>
        </w:rPr>
        <w:t xml:space="preserve">“Venice” - A tale of technological supremacy. The renaissance was not just beauty.</w:t>
      </w:r>
    </w:p>
    <w:p w:rsidR="00000000" w:rsidDel="00000000" w:rsidP="00000000" w:rsidRDefault="00000000" w:rsidRPr="00000000" w14:paraId="00000437">
      <w:pPr>
        <w:spacing w:line="331.2" w:lineRule="auto"/>
        <w:rPr>
          <w:b w:val="1"/>
        </w:rPr>
      </w:pPr>
      <w:r w:rsidDel="00000000" w:rsidR="00000000" w:rsidRPr="00000000">
        <w:rPr>
          <w:rtl w:val="0"/>
        </w:rPr>
      </w:r>
    </w:p>
    <w:p w:rsidR="00000000" w:rsidDel="00000000" w:rsidP="00000000" w:rsidRDefault="00000000" w:rsidRPr="00000000" w14:paraId="00000438">
      <w:pPr>
        <w:spacing w:line="331.2" w:lineRule="auto"/>
        <w:rPr>
          <w:b w:val="1"/>
        </w:rPr>
      </w:pPr>
      <w:r w:rsidDel="00000000" w:rsidR="00000000" w:rsidRPr="00000000">
        <w:rPr>
          <w:b w:val="1"/>
          <w:rtl w:val="0"/>
        </w:rPr>
        <w:t xml:space="preserve">“Fi” - Science, Fiction, Fight, Film, Fickle.</w:t>
      </w:r>
    </w:p>
    <w:p w:rsidR="00000000" w:rsidDel="00000000" w:rsidP="00000000" w:rsidRDefault="00000000" w:rsidRPr="00000000" w14:paraId="00000439">
      <w:pPr>
        <w:spacing w:line="331.2" w:lineRule="auto"/>
        <w:rPr>
          <w:rFonts w:ascii="Roboto" w:cs="Roboto" w:eastAsia="Roboto" w:hAnsi="Roboto"/>
          <w:b w:val="1"/>
          <w:color w:val="0f1419"/>
          <w:sz w:val="23"/>
          <w:szCs w:val="23"/>
        </w:rPr>
      </w:pPr>
      <w:r w:rsidDel="00000000" w:rsidR="00000000" w:rsidRPr="00000000">
        <w:rPr>
          <w:rtl w:val="0"/>
        </w:rPr>
      </w:r>
    </w:p>
    <w:p w:rsidR="00000000" w:rsidDel="00000000" w:rsidP="00000000" w:rsidRDefault="00000000" w:rsidRPr="00000000" w14:paraId="0000043A">
      <w:pPr>
        <w:spacing w:line="331.2" w:lineRule="auto"/>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“Nune” - Earth discovers a growing new star with life on it, they call “Nune”</w:t>
      </w:r>
    </w:p>
    <w:p w:rsidR="00000000" w:rsidDel="00000000" w:rsidP="00000000" w:rsidRDefault="00000000" w:rsidRPr="00000000" w14:paraId="0000043B">
      <w:pPr>
        <w:spacing w:line="331.2" w:lineRule="auto"/>
        <w:rPr>
          <w:rFonts w:ascii="Roboto" w:cs="Roboto" w:eastAsia="Roboto" w:hAnsi="Roboto"/>
          <w:b w:val="1"/>
          <w:color w:val="0f1419"/>
          <w:sz w:val="23"/>
          <w:szCs w:val="23"/>
        </w:rPr>
      </w:pPr>
      <w:r w:rsidDel="00000000" w:rsidR="00000000" w:rsidRPr="00000000">
        <w:rPr>
          <w:rtl w:val="0"/>
        </w:rPr>
      </w:r>
    </w:p>
    <w:p w:rsidR="00000000" w:rsidDel="00000000" w:rsidP="00000000" w:rsidRDefault="00000000" w:rsidRPr="00000000" w14:paraId="0000043C">
      <w:pPr>
        <w:spacing w:line="331.2" w:lineRule="auto"/>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If there is a god, he is one of strange fate and sometimes miserable truth.</w:t>
      </w:r>
    </w:p>
    <w:p w:rsidR="00000000" w:rsidDel="00000000" w:rsidP="00000000" w:rsidRDefault="00000000" w:rsidRPr="00000000" w14:paraId="0000043D">
      <w:pPr>
        <w:spacing w:line="331.2" w:lineRule="auto"/>
        <w:rPr>
          <w:rFonts w:ascii="Roboto" w:cs="Roboto" w:eastAsia="Roboto" w:hAnsi="Roboto"/>
          <w:b w:val="1"/>
          <w:color w:val="0f1419"/>
          <w:sz w:val="23"/>
          <w:szCs w:val="23"/>
        </w:rPr>
      </w:pPr>
      <w:r w:rsidDel="00000000" w:rsidR="00000000" w:rsidRPr="00000000">
        <w:rPr>
          <w:rtl w:val="0"/>
        </w:rPr>
      </w:r>
    </w:p>
    <w:p w:rsidR="00000000" w:rsidDel="00000000" w:rsidP="00000000" w:rsidRDefault="00000000" w:rsidRPr="00000000" w14:paraId="0000043E">
      <w:pPr>
        <w:spacing w:line="331.2" w:lineRule="auto"/>
        <w:rPr>
          <w:rFonts w:ascii="Roboto" w:cs="Roboto" w:eastAsia="Roboto" w:hAnsi="Roboto"/>
          <w:b w:val="1"/>
          <w:color w:val="0f1419"/>
          <w:sz w:val="23"/>
          <w:szCs w:val="23"/>
        </w:rPr>
      </w:pPr>
      <w:r w:rsidDel="00000000" w:rsidR="00000000" w:rsidRPr="00000000">
        <w:rPr>
          <w:rtl w:val="0"/>
        </w:rPr>
      </w:r>
    </w:p>
    <w:p w:rsidR="00000000" w:rsidDel="00000000" w:rsidP="00000000" w:rsidRDefault="00000000" w:rsidRPr="00000000" w14:paraId="0000043F">
      <w:pPr>
        <w:spacing w:line="331.2" w:lineRule="auto"/>
        <w:rPr>
          <w:b w:val="1"/>
        </w:rPr>
      </w:pPr>
      <w:r w:rsidDel="00000000" w:rsidR="00000000" w:rsidRPr="00000000">
        <w:rPr>
          <w:rtl w:val="0"/>
        </w:rPr>
      </w:r>
    </w:p>
    <w:p w:rsidR="00000000" w:rsidDel="00000000" w:rsidP="00000000" w:rsidRDefault="00000000" w:rsidRPr="00000000" w14:paraId="00000440">
      <w:pPr>
        <w:spacing w:line="331.2" w:lineRule="auto"/>
        <w:rPr>
          <w:b w:val="1"/>
        </w:rPr>
      </w:pPr>
      <w:r w:rsidDel="00000000" w:rsidR="00000000" w:rsidRPr="00000000">
        <w:rPr>
          <w:rtl w:val="0"/>
        </w:rPr>
      </w:r>
    </w:p>
    <w:p w:rsidR="00000000" w:rsidDel="00000000" w:rsidP="00000000" w:rsidRDefault="00000000" w:rsidRPr="00000000" w14:paraId="00000441">
      <w:pPr>
        <w:spacing w:line="331.2" w:lineRule="auto"/>
        <w:rPr>
          <w:b w:val="1"/>
        </w:rPr>
      </w:pPr>
      <w:r w:rsidDel="00000000" w:rsidR="00000000" w:rsidRPr="00000000">
        <w:rPr>
          <w:b w:val="1"/>
          <w:rtl w:val="0"/>
        </w:rPr>
        <w:t xml:space="preserve">“Lost in Paradise” </w:t>
      </w:r>
    </w:p>
    <w:p w:rsidR="00000000" w:rsidDel="00000000" w:rsidP="00000000" w:rsidRDefault="00000000" w:rsidRPr="00000000" w14:paraId="00000442">
      <w:pPr>
        <w:spacing w:line="331.2" w:lineRule="auto"/>
        <w:rPr>
          <w:b w:val="1"/>
        </w:rPr>
      </w:pPr>
      <w:r w:rsidDel="00000000" w:rsidR="00000000" w:rsidRPr="00000000">
        <w:rPr>
          <w:b w:val="1"/>
          <w:rtl w:val="0"/>
        </w:rPr>
        <w:t xml:space="preserve">“Child” - A concept of life, where the whole universe is a mental network that grew around and within the only true life form. A little child on Earth.</w:t>
      </w:r>
    </w:p>
    <w:p w:rsidR="00000000" w:rsidDel="00000000" w:rsidP="00000000" w:rsidRDefault="00000000" w:rsidRPr="00000000" w14:paraId="00000443">
      <w:pPr>
        <w:spacing w:line="331.2" w:lineRule="auto"/>
        <w:rPr>
          <w:b w:val="1"/>
        </w:rPr>
      </w:pPr>
      <w:r w:rsidDel="00000000" w:rsidR="00000000" w:rsidRPr="00000000">
        <w:rPr>
          <w:rtl w:val="0"/>
        </w:rPr>
      </w:r>
    </w:p>
    <w:p w:rsidR="00000000" w:rsidDel="00000000" w:rsidP="00000000" w:rsidRDefault="00000000" w:rsidRPr="00000000" w14:paraId="00000444">
      <w:pPr>
        <w:spacing w:line="331.2" w:lineRule="auto"/>
        <w:rPr>
          <w:b w:val="1"/>
        </w:rPr>
      </w:pPr>
      <w:r w:rsidDel="00000000" w:rsidR="00000000" w:rsidRPr="00000000">
        <w:rPr>
          <w:rtl w:val="0"/>
        </w:rPr>
      </w:r>
    </w:p>
    <w:p w:rsidR="00000000" w:rsidDel="00000000" w:rsidP="00000000" w:rsidRDefault="00000000" w:rsidRPr="00000000" w14:paraId="00000445">
      <w:pPr>
        <w:spacing w:line="331.2" w:lineRule="auto"/>
        <w:rPr>
          <w:b w:val="1"/>
        </w:rPr>
      </w:pPr>
      <w:r w:rsidDel="00000000" w:rsidR="00000000" w:rsidRPr="00000000">
        <w:rPr>
          <w:rtl w:val="0"/>
        </w:rPr>
      </w:r>
    </w:p>
    <w:p w:rsidR="00000000" w:rsidDel="00000000" w:rsidP="00000000" w:rsidRDefault="00000000" w:rsidRPr="00000000" w14:paraId="00000446">
      <w:pPr>
        <w:spacing w:line="331.2" w:lineRule="auto"/>
        <w:rPr>
          <w:b w:val="1"/>
        </w:rPr>
      </w:pPr>
      <w:r w:rsidDel="00000000" w:rsidR="00000000" w:rsidRPr="00000000">
        <w:rPr>
          <w:rtl w:val="0"/>
        </w:rPr>
      </w:r>
    </w:p>
    <w:p w:rsidR="00000000" w:rsidDel="00000000" w:rsidP="00000000" w:rsidRDefault="00000000" w:rsidRPr="00000000" w14:paraId="00000447">
      <w:pPr>
        <w:spacing w:line="331.2" w:lineRule="auto"/>
        <w:rPr>
          <w:b w:val="1"/>
        </w:rPr>
      </w:pPr>
      <w:r w:rsidDel="00000000" w:rsidR="00000000" w:rsidRPr="00000000">
        <w:rPr>
          <w:rtl w:val="0"/>
        </w:rPr>
      </w:r>
    </w:p>
    <w:p w:rsidR="00000000" w:rsidDel="00000000" w:rsidP="00000000" w:rsidRDefault="00000000" w:rsidRPr="00000000" w14:paraId="00000448">
      <w:pPr>
        <w:spacing w:line="331.2" w:lineRule="auto"/>
        <w:rPr>
          <w:b w:val="1"/>
        </w:rPr>
      </w:pPr>
      <w:r w:rsidDel="00000000" w:rsidR="00000000" w:rsidRPr="00000000">
        <w:rPr>
          <w:b w:val="1"/>
          <w:rtl w:val="0"/>
        </w:rPr>
        <w:t xml:space="preserve">“Overlords” - A race of A.I robots take over earth.</w:t>
      </w:r>
    </w:p>
    <w:p w:rsidR="00000000" w:rsidDel="00000000" w:rsidP="00000000" w:rsidRDefault="00000000" w:rsidRPr="00000000" w14:paraId="00000449">
      <w:pPr>
        <w:spacing w:line="331.2" w:lineRule="auto"/>
        <w:rPr>
          <w:b w:val="1"/>
        </w:rPr>
      </w:pPr>
      <w:r w:rsidDel="00000000" w:rsidR="00000000" w:rsidRPr="00000000">
        <w:rPr>
          <w:rtl w:val="0"/>
        </w:rPr>
      </w:r>
    </w:p>
    <w:p w:rsidR="00000000" w:rsidDel="00000000" w:rsidP="00000000" w:rsidRDefault="00000000" w:rsidRPr="00000000" w14:paraId="0000044A">
      <w:pPr>
        <w:spacing w:line="331.2" w:lineRule="auto"/>
        <w:rPr>
          <w:b w:val="1"/>
        </w:rPr>
      </w:pPr>
      <w:r w:rsidDel="00000000" w:rsidR="00000000" w:rsidRPr="00000000">
        <w:rPr>
          <w:b w:val="1"/>
          <w:rtl w:val="0"/>
        </w:rPr>
        <w:t xml:space="preserve">“Melody”</w:t>
      </w:r>
    </w:p>
    <w:p w:rsidR="00000000" w:rsidDel="00000000" w:rsidP="00000000" w:rsidRDefault="00000000" w:rsidRPr="00000000" w14:paraId="0000044B">
      <w:pPr>
        <w:spacing w:line="331.2" w:lineRule="auto"/>
        <w:rPr>
          <w:b w:val="1"/>
        </w:rPr>
      </w:pPr>
      <w:r w:rsidDel="00000000" w:rsidR="00000000" w:rsidRPr="00000000">
        <w:rPr>
          <w:rtl w:val="0"/>
        </w:rPr>
      </w:r>
    </w:p>
    <w:p w:rsidR="00000000" w:rsidDel="00000000" w:rsidP="00000000" w:rsidRDefault="00000000" w:rsidRPr="00000000" w14:paraId="0000044C">
      <w:pPr>
        <w:spacing w:line="331.2" w:lineRule="auto"/>
        <w:rPr>
          <w:b w:val="1"/>
        </w:rPr>
      </w:pPr>
      <w:r w:rsidDel="00000000" w:rsidR="00000000" w:rsidRPr="00000000">
        <w:rPr>
          <w:b w:val="1"/>
          <w:rtl w:val="0"/>
        </w:rPr>
        <w:t xml:space="preserve">“The Golden Age.”</w:t>
      </w:r>
    </w:p>
    <w:p w:rsidR="00000000" w:rsidDel="00000000" w:rsidP="00000000" w:rsidRDefault="00000000" w:rsidRPr="00000000" w14:paraId="0000044D">
      <w:pPr>
        <w:spacing w:line="331.2" w:lineRule="auto"/>
        <w:rPr>
          <w:b w:val="1"/>
        </w:rPr>
      </w:pPr>
      <w:r w:rsidDel="00000000" w:rsidR="00000000" w:rsidRPr="00000000">
        <w:rPr>
          <w:rtl w:val="0"/>
        </w:rPr>
      </w:r>
    </w:p>
    <w:p w:rsidR="00000000" w:rsidDel="00000000" w:rsidP="00000000" w:rsidRDefault="00000000" w:rsidRPr="00000000" w14:paraId="0000044E">
      <w:pPr>
        <w:spacing w:line="331.2" w:lineRule="auto"/>
        <w:rPr>
          <w:b w:val="1"/>
        </w:rPr>
      </w:pPr>
      <w:r w:rsidDel="00000000" w:rsidR="00000000" w:rsidRPr="00000000">
        <w:rPr>
          <w:b w:val="1"/>
          <w:rtl w:val="0"/>
        </w:rPr>
        <w:t xml:space="preserve">“A rose in the dark, is still a rose.”</w:t>
      </w:r>
    </w:p>
    <w:p w:rsidR="00000000" w:rsidDel="00000000" w:rsidP="00000000" w:rsidRDefault="00000000" w:rsidRPr="00000000" w14:paraId="0000044F">
      <w:pPr>
        <w:spacing w:line="331.2" w:lineRule="auto"/>
        <w:rPr>
          <w:b w:val="1"/>
        </w:rPr>
      </w:pPr>
      <w:r w:rsidDel="00000000" w:rsidR="00000000" w:rsidRPr="00000000">
        <w:rPr>
          <w:rtl w:val="0"/>
        </w:rPr>
      </w:r>
    </w:p>
    <w:p w:rsidR="00000000" w:rsidDel="00000000" w:rsidP="00000000" w:rsidRDefault="00000000" w:rsidRPr="00000000" w14:paraId="00000450">
      <w:pPr>
        <w:spacing w:line="331.2" w:lineRule="auto"/>
        <w:rPr>
          <w:b w:val="1"/>
        </w:rPr>
      </w:pPr>
      <w:r w:rsidDel="00000000" w:rsidR="00000000" w:rsidRPr="00000000">
        <w:rPr>
          <w:b w:val="1"/>
          <w:rtl w:val="0"/>
        </w:rPr>
        <w:t xml:space="preserve">“I fell in love with a girl, as her heart set sail far beyond the winter’s howl.”</w:t>
      </w:r>
    </w:p>
    <w:p w:rsidR="00000000" w:rsidDel="00000000" w:rsidP="00000000" w:rsidRDefault="00000000" w:rsidRPr="00000000" w14:paraId="00000451">
      <w:pPr>
        <w:spacing w:line="331.2" w:lineRule="auto"/>
        <w:rPr>
          <w:b w:val="1"/>
        </w:rPr>
      </w:pPr>
      <w:r w:rsidDel="00000000" w:rsidR="00000000" w:rsidRPr="00000000">
        <w:rPr>
          <w:rtl w:val="0"/>
        </w:rPr>
      </w:r>
    </w:p>
    <w:p w:rsidR="00000000" w:rsidDel="00000000" w:rsidP="00000000" w:rsidRDefault="00000000" w:rsidRPr="00000000" w14:paraId="00000452">
      <w:pPr>
        <w:spacing w:line="331.2" w:lineRule="auto"/>
        <w:rPr>
          <w:b w:val="1"/>
        </w:rPr>
      </w:pPr>
      <w:r w:rsidDel="00000000" w:rsidR="00000000" w:rsidRPr="00000000">
        <w:rPr>
          <w:b w:val="1"/>
          <w:rtl w:val="0"/>
        </w:rPr>
        <w:t xml:space="preserve">“Cold Steel”</w:t>
      </w:r>
    </w:p>
    <w:p w:rsidR="00000000" w:rsidDel="00000000" w:rsidP="00000000" w:rsidRDefault="00000000" w:rsidRPr="00000000" w14:paraId="00000453">
      <w:pPr>
        <w:spacing w:line="331.2" w:lineRule="auto"/>
        <w:rPr>
          <w:b w:val="1"/>
        </w:rPr>
      </w:pPr>
      <w:r w:rsidDel="00000000" w:rsidR="00000000" w:rsidRPr="00000000">
        <w:rPr>
          <w:rtl w:val="0"/>
        </w:rPr>
      </w:r>
    </w:p>
    <w:p w:rsidR="00000000" w:rsidDel="00000000" w:rsidP="00000000" w:rsidRDefault="00000000" w:rsidRPr="00000000" w14:paraId="00000454">
      <w:pPr>
        <w:spacing w:line="331.2" w:lineRule="auto"/>
        <w:rPr>
          <w:b w:val="1"/>
        </w:rPr>
      </w:pPr>
      <w:r w:rsidDel="00000000" w:rsidR="00000000" w:rsidRPr="00000000">
        <w:rPr>
          <w:b w:val="1"/>
          <w:rtl w:val="0"/>
        </w:rPr>
        <w:t xml:space="preserve">“Touch is life.”</w:t>
      </w:r>
    </w:p>
    <w:p w:rsidR="00000000" w:rsidDel="00000000" w:rsidP="00000000" w:rsidRDefault="00000000" w:rsidRPr="00000000" w14:paraId="00000455">
      <w:pPr>
        <w:spacing w:line="331.2" w:lineRule="auto"/>
        <w:rPr>
          <w:b w:val="1"/>
        </w:rPr>
      </w:pPr>
      <w:r w:rsidDel="00000000" w:rsidR="00000000" w:rsidRPr="00000000">
        <w:rPr>
          <w:rtl w:val="0"/>
        </w:rPr>
      </w:r>
    </w:p>
    <w:p w:rsidR="00000000" w:rsidDel="00000000" w:rsidP="00000000" w:rsidRDefault="00000000" w:rsidRPr="00000000" w14:paraId="00000456">
      <w:pPr>
        <w:spacing w:line="331.2" w:lineRule="auto"/>
        <w:rPr>
          <w:b w:val="1"/>
        </w:rPr>
      </w:pPr>
      <w:r w:rsidDel="00000000" w:rsidR="00000000" w:rsidRPr="00000000">
        <w:rPr>
          <w:b w:val="1"/>
          <w:rtl w:val="0"/>
        </w:rPr>
        <w:t xml:space="preserve">“As time recedes, and life moves forward, the only thing that will really change is, who notices.” - Future Assassin - “In a world where murder is currency, the poor outlive the rich.” </w:t>
      </w:r>
    </w:p>
    <w:p w:rsidR="00000000" w:rsidDel="00000000" w:rsidP="00000000" w:rsidRDefault="00000000" w:rsidRPr="00000000" w14:paraId="00000457">
      <w:pPr>
        <w:spacing w:line="331.2" w:lineRule="auto"/>
        <w:rPr>
          <w:b w:val="1"/>
        </w:rPr>
      </w:pPr>
      <w:r w:rsidDel="00000000" w:rsidR="00000000" w:rsidRPr="00000000">
        <w:rPr>
          <w:rtl w:val="0"/>
        </w:rPr>
      </w:r>
    </w:p>
    <w:p w:rsidR="00000000" w:rsidDel="00000000" w:rsidP="00000000" w:rsidRDefault="00000000" w:rsidRPr="00000000" w14:paraId="00000458">
      <w:pPr>
        <w:spacing w:line="331.2" w:lineRule="auto"/>
        <w:rPr>
          <w:b w:val="1"/>
        </w:rPr>
      </w:pPr>
      <w:r w:rsidDel="00000000" w:rsidR="00000000" w:rsidRPr="00000000">
        <w:rPr>
          <w:rtl w:val="0"/>
        </w:rPr>
      </w:r>
    </w:p>
    <w:p w:rsidR="00000000" w:rsidDel="00000000" w:rsidP="00000000" w:rsidRDefault="00000000" w:rsidRPr="00000000" w14:paraId="00000459">
      <w:pPr>
        <w:spacing w:line="331.2" w:lineRule="auto"/>
        <w:rPr>
          <w:b w:val="1"/>
        </w:rPr>
      </w:pPr>
      <w:r w:rsidDel="00000000" w:rsidR="00000000" w:rsidRPr="00000000">
        <w:rPr>
          <w:b w:val="1"/>
          <w:rtl w:val="0"/>
        </w:rPr>
        <w:t xml:space="preserve">“Someone has to carry the pain, of knowing the future will not be exactly what we want..”</w:t>
      </w:r>
    </w:p>
    <w:p w:rsidR="00000000" w:rsidDel="00000000" w:rsidP="00000000" w:rsidRDefault="00000000" w:rsidRPr="00000000" w14:paraId="0000045A">
      <w:pPr>
        <w:spacing w:line="331.2" w:lineRule="auto"/>
        <w:rPr>
          <w:b w:val="1"/>
        </w:rPr>
      </w:pPr>
      <w:r w:rsidDel="00000000" w:rsidR="00000000" w:rsidRPr="00000000">
        <w:rPr>
          <w:rtl w:val="0"/>
        </w:rPr>
      </w:r>
    </w:p>
    <w:p w:rsidR="00000000" w:rsidDel="00000000" w:rsidP="00000000" w:rsidRDefault="00000000" w:rsidRPr="00000000" w14:paraId="0000045B">
      <w:pPr>
        <w:spacing w:line="331.2" w:lineRule="auto"/>
        <w:rPr>
          <w:b w:val="1"/>
        </w:rPr>
      </w:pPr>
      <w:r w:rsidDel="00000000" w:rsidR="00000000" w:rsidRPr="00000000">
        <w:rPr>
          <w:b w:val="1"/>
          <w:rtl w:val="0"/>
        </w:rPr>
        <w:t xml:space="preserve">“I think that if I close my eyes for long enough, when I open them, you’ll be back again.”</w:t>
      </w:r>
    </w:p>
    <w:p w:rsidR="00000000" w:rsidDel="00000000" w:rsidP="00000000" w:rsidRDefault="00000000" w:rsidRPr="00000000" w14:paraId="0000045C">
      <w:pPr>
        <w:spacing w:line="331.2" w:lineRule="auto"/>
        <w:rPr>
          <w:b w:val="1"/>
        </w:rPr>
      </w:pPr>
      <w:r w:rsidDel="00000000" w:rsidR="00000000" w:rsidRPr="00000000">
        <w:rPr>
          <w:rtl w:val="0"/>
        </w:rPr>
      </w:r>
    </w:p>
    <w:p w:rsidR="00000000" w:rsidDel="00000000" w:rsidP="00000000" w:rsidRDefault="00000000" w:rsidRPr="00000000" w14:paraId="0000045D">
      <w:pPr>
        <w:spacing w:line="331.2" w:lineRule="auto"/>
        <w:rPr>
          <w:b w:val="1"/>
        </w:rPr>
      </w:pPr>
      <w:r w:rsidDel="00000000" w:rsidR="00000000" w:rsidRPr="00000000">
        <w:rPr>
          <w:b w:val="1"/>
          <w:rtl w:val="0"/>
        </w:rPr>
        <w:t xml:space="preserve">“Battle Of Eden” - What if the gods went to war? The universe hangs in the balance.</w:t>
      </w:r>
    </w:p>
    <w:p w:rsidR="00000000" w:rsidDel="00000000" w:rsidP="00000000" w:rsidRDefault="00000000" w:rsidRPr="00000000" w14:paraId="0000045E">
      <w:pPr>
        <w:spacing w:line="331.2" w:lineRule="auto"/>
        <w:rPr>
          <w:b w:val="1"/>
        </w:rPr>
      </w:pPr>
      <w:r w:rsidDel="00000000" w:rsidR="00000000" w:rsidRPr="00000000">
        <w:rPr>
          <w:rtl w:val="0"/>
        </w:rPr>
      </w:r>
    </w:p>
    <w:p w:rsidR="00000000" w:rsidDel="00000000" w:rsidP="00000000" w:rsidRDefault="00000000" w:rsidRPr="00000000" w14:paraId="0000045F">
      <w:pPr>
        <w:spacing w:line="331.2" w:lineRule="auto"/>
        <w:rPr>
          <w:b w:val="1"/>
        </w:rPr>
      </w:pPr>
      <w:r w:rsidDel="00000000" w:rsidR="00000000" w:rsidRPr="00000000">
        <w:rPr>
          <w:rtl w:val="0"/>
        </w:rPr>
      </w:r>
    </w:p>
    <w:p w:rsidR="00000000" w:rsidDel="00000000" w:rsidP="00000000" w:rsidRDefault="00000000" w:rsidRPr="00000000" w14:paraId="00000460">
      <w:pPr>
        <w:spacing w:line="331.2" w:lineRule="auto"/>
        <w:rPr>
          <w:b w:val="1"/>
        </w:rPr>
      </w:pPr>
      <w:r w:rsidDel="00000000" w:rsidR="00000000" w:rsidRPr="00000000">
        <w:rPr>
          <w:b w:val="1"/>
          <w:rtl w:val="0"/>
        </w:rPr>
        <w:t xml:space="preserve">“Simulation B”</w:t>
      </w:r>
    </w:p>
    <w:p w:rsidR="00000000" w:rsidDel="00000000" w:rsidP="00000000" w:rsidRDefault="00000000" w:rsidRPr="00000000" w14:paraId="00000461">
      <w:pPr>
        <w:spacing w:line="331.2" w:lineRule="auto"/>
        <w:rPr>
          <w:b w:val="1"/>
        </w:rPr>
      </w:pPr>
      <w:r w:rsidDel="00000000" w:rsidR="00000000" w:rsidRPr="00000000">
        <w:rPr>
          <w:rtl w:val="0"/>
        </w:rPr>
      </w:r>
    </w:p>
    <w:p w:rsidR="00000000" w:rsidDel="00000000" w:rsidP="00000000" w:rsidRDefault="00000000" w:rsidRPr="00000000" w14:paraId="00000462">
      <w:pPr>
        <w:spacing w:line="331.2" w:lineRule="auto"/>
        <w:rPr>
          <w:b w:val="1"/>
        </w:rPr>
      </w:pPr>
      <w:r w:rsidDel="00000000" w:rsidR="00000000" w:rsidRPr="00000000">
        <w:rPr>
          <w:b w:val="1"/>
          <w:rtl w:val="0"/>
        </w:rPr>
        <w:t xml:space="preserve">“Innocence can never be stolen.”</w:t>
      </w:r>
    </w:p>
    <w:p w:rsidR="00000000" w:rsidDel="00000000" w:rsidP="00000000" w:rsidRDefault="00000000" w:rsidRPr="00000000" w14:paraId="00000463">
      <w:pPr>
        <w:spacing w:line="331.2" w:lineRule="auto"/>
        <w:rPr>
          <w:b w:val="1"/>
        </w:rPr>
      </w:pPr>
      <w:r w:rsidDel="00000000" w:rsidR="00000000" w:rsidRPr="00000000">
        <w:rPr>
          <w:rtl w:val="0"/>
        </w:rPr>
      </w:r>
    </w:p>
    <w:p w:rsidR="00000000" w:rsidDel="00000000" w:rsidP="00000000" w:rsidRDefault="00000000" w:rsidRPr="00000000" w14:paraId="00000464">
      <w:pPr>
        <w:spacing w:line="331.2" w:lineRule="auto"/>
        <w:rPr>
          <w:b w:val="1"/>
        </w:rPr>
      </w:pPr>
      <w:r w:rsidDel="00000000" w:rsidR="00000000" w:rsidRPr="00000000">
        <w:rPr>
          <w:rtl w:val="0"/>
        </w:rPr>
      </w:r>
    </w:p>
    <w:p w:rsidR="00000000" w:rsidDel="00000000" w:rsidP="00000000" w:rsidRDefault="00000000" w:rsidRPr="00000000" w14:paraId="00000465">
      <w:pPr>
        <w:spacing w:line="331.2" w:lineRule="auto"/>
        <w:rPr>
          <w:b w:val="1"/>
        </w:rPr>
      </w:pPr>
      <w:r w:rsidDel="00000000" w:rsidR="00000000" w:rsidRPr="00000000">
        <w:rPr>
          <w:rtl w:val="0"/>
        </w:rPr>
      </w:r>
    </w:p>
    <w:p w:rsidR="00000000" w:rsidDel="00000000" w:rsidP="00000000" w:rsidRDefault="00000000" w:rsidRPr="00000000" w14:paraId="00000466">
      <w:pPr>
        <w:spacing w:line="331.2" w:lineRule="auto"/>
        <w:rPr>
          <w:b w:val="1"/>
        </w:rPr>
      </w:pPr>
      <w:r w:rsidDel="00000000" w:rsidR="00000000" w:rsidRPr="00000000">
        <w:rPr>
          <w:rtl w:val="0"/>
        </w:rPr>
      </w:r>
    </w:p>
    <w:p w:rsidR="00000000" w:rsidDel="00000000" w:rsidP="00000000" w:rsidRDefault="00000000" w:rsidRPr="00000000" w14:paraId="00000467">
      <w:pPr>
        <w:spacing w:line="331.2" w:lineRule="auto"/>
        <w:rPr>
          <w:b w:val="1"/>
        </w:rPr>
      </w:pPr>
      <w:r w:rsidDel="00000000" w:rsidR="00000000" w:rsidRPr="00000000">
        <w:rPr>
          <w:rtl w:val="0"/>
        </w:rPr>
      </w:r>
    </w:p>
    <w:p w:rsidR="00000000" w:rsidDel="00000000" w:rsidP="00000000" w:rsidRDefault="00000000" w:rsidRPr="00000000" w14:paraId="00000468">
      <w:pPr>
        <w:spacing w:line="331.2" w:lineRule="auto"/>
        <w:rPr>
          <w:b w:val="1"/>
        </w:rPr>
      </w:pPr>
      <w:r w:rsidDel="00000000" w:rsidR="00000000" w:rsidRPr="00000000">
        <w:rPr>
          <w:b w:val="1"/>
          <w:rtl w:val="0"/>
        </w:rPr>
        <w:t xml:space="preserve">“Rooms” - A tale told in rooms.</w:t>
      </w:r>
    </w:p>
    <w:p w:rsidR="00000000" w:rsidDel="00000000" w:rsidP="00000000" w:rsidRDefault="00000000" w:rsidRPr="00000000" w14:paraId="00000469">
      <w:pPr>
        <w:spacing w:line="331.2" w:lineRule="auto"/>
        <w:rPr>
          <w:b w:val="1"/>
        </w:rPr>
      </w:pPr>
      <w:r w:rsidDel="00000000" w:rsidR="00000000" w:rsidRPr="00000000">
        <w:rPr>
          <w:rtl w:val="0"/>
        </w:rPr>
      </w:r>
    </w:p>
    <w:p w:rsidR="00000000" w:rsidDel="00000000" w:rsidP="00000000" w:rsidRDefault="00000000" w:rsidRPr="00000000" w14:paraId="0000046A">
      <w:pPr>
        <w:spacing w:line="331.2" w:lineRule="auto"/>
        <w:rPr>
          <w:b w:val="1"/>
        </w:rPr>
      </w:pPr>
      <w:r w:rsidDel="00000000" w:rsidR="00000000" w:rsidRPr="00000000">
        <w:rPr>
          <w:b w:val="1"/>
          <w:rtl w:val="0"/>
        </w:rPr>
        <w:t xml:space="preserve">“A War Of Fantasies”</w:t>
      </w:r>
    </w:p>
    <w:p w:rsidR="00000000" w:rsidDel="00000000" w:rsidP="00000000" w:rsidRDefault="00000000" w:rsidRPr="00000000" w14:paraId="0000046B">
      <w:pPr>
        <w:spacing w:line="331.2" w:lineRule="auto"/>
        <w:rPr>
          <w:b w:val="1"/>
        </w:rPr>
      </w:pPr>
      <w:r w:rsidDel="00000000" w:rsidR="00000000" w:rsidRPr="00000000">
        <w:rPr>
          <w:rtl w:val="0"/>
        </w:rPr>
      </w:r>
    </w:p>
    <w:p w:rsidR="00000000" w:rsidDel="00000000" w:rsidP="00000000" w:rsidRDefault="00000000" w:rsidRPr="00000000" w14:paraId="0000046C">
      <w:pPr>
        <w:spacing w:line="331.2" w:lineRule="auto"/>
        <w:rPr>
          <w:b w:val="1"/>
        </w:rPr>
      </w:pPr>
      <w:r w:rsidDel="00000000" w:rsidR="00000000" w:rsidRPr="00000000">
        <w:rPr>
          <w:b w:val="1"/>
          <w:rtl w:val="0"/>
        </w:rPr>
        <w:t xml:space="preserve">Rain update`</w:t>
      </w:r>
    </w:p>
    <w:p w:rsidR="00000000" w:rsidDel="00000000" w:rsidP="00000000" w:rsidRDefault="00000000" w:rsidRPr="00000000" w14:paraId="0000046D">
      <w:pPr>
        <w:spacing w:line="331.2" w:lineRule="auto"/>
        <w:rPr>
          <w:b w:val="1"/>
        </w:rPr>
      </w:pPr>
      <w:r w:rsidDel="00000000" w:rsidR="00000000" w:rsidRPr="00000000">
        <w:rPr>
          <w:rFonts w:ascii="Roboto" w:cs="Roboto" w:eastAsia="Roboto" w:hAnsi="Roboto"/>
          <w:b w:val="1"/>
          <w:color w:val="0f1419"/>
          <w:sz w:val="23"/>
          <w:szCs w:val="23"/>
          <w:rtl w:val="0"/>
        </w:rPr>
        <w:t xml:space="preserve">"To understand the game, is to be free of the game.." "Here's to the future everyone!"</w:t>
      </w:r>
      <w:r w:rsidDel="00000000" w:rsidR="00000000" w:rsidRPr="00000000">
        <w:rPr>
          <w:rtl w:val="0"/>
        </w:rPr>
      </w:r>
    </w:p>
    <w:p w:rsidR="00000000" w:rsidDel="00000000" w:rsidP="00000000" w:rsidRDefault="00000000" w:rsidRPr="00000000" w14:paraId="0000046E">
      <w:pPr>
        <w:shd w:fill="ffffff" w:val="clear"/>
        <w:spacing w:after="40" w:line="331.2" w:lineRule="auto"/>
        <w:rPr>
          <w:rFonts w:ascii="Roboto" w:cs="Roboto" w:eastAsia="Roboto" w:hAnsi="Roboto"/>
          <w:b w:val="1"/>
          <w:color w:val="0f1419"/>
          <w:sz w:val="23"/>
          <w:szCs w:val="23"/>
        </w:rPr>
      </w:pPr>
      <w:r w:rsidDel="00000000" w:rsidR="00000000" w:rsidRPr="00000000">
        <w:fldChar w:fldCharType="begin"/>
        <w:instrText xml:space="preserve"> HYPERLINK "https://twitter.com/VividEngineDev" </w:instrText>
        <w:fldChar w:fldCharType="separate"/>
      </w:r>
      <w:r w:rsidDel="00000000" w:rsidR="00000000" w:rsidRPr="00000000">
        <w:rPr>
          <w:rFonts w:ascii="Roboto" w:cs="Roboto" w:eastAsia="Roboto" w:hAnsi="Roboto"/>
          <w:b w:val="1"/>
          <w:color w:val="0f1419"/>
          <w:sz w:val="23"/>
          <w:szCs w:val="23"/>
          <w:rtl w:val="0"/>
        </w:rPr>
        <w:t xml:space="preserve">Antony Wells</w:t>
      </w:r>
    </w:p>
    <w:p w:rsidR="00000000" w:rsidDel="00000000" w:rsidP="00000000" w:rsidRDefault="00000000" w:rsidRPr="00000000" w14:paraId="0000046F">
      <w:pPr>
        <w:shd w:fill="ffffff" w:val="clear"/>
        <w:spacing w:after="40" w:line="331.2" w:lineRule="auto"/>
        <w:ind w:left="60" w:firstLine="0"/>
        <w:rPr>
          <w:rFonts w:ascii="Roboto" w:cs="Roboto" w:eastAsia="Roboto" w:hAnsi="Roboto"/>
          <w:b w:val="1"/>
          <w:color w:val="5b7083"/>
          <w:sz w:val="23"/>
          <w:szCs w:val="23"/>
        </w:rPr>
      </w:pPr>
      <w:r w:rsidDel="00000000" w:rsidR="00000000" w:rsidRPr="00000000">
        <w:fldChar w:fldCharType="end"/>
      </w:r>
      <w:r w:rsidDel="00000000" w:rsidR="00000000" w:rsidRPr="00000000">
        <w:fldChar w:fldCharType="begin"/>
        <w:instrText xml:space="preserve"> HYPERLINK "https://twitter.com/VividEngineDev" </w:instrText>
        <w:fldChar w:fldCharType="separate"/>
      </w:r>
      <w:r w:rsidDel="00000000" w:rsidR="00000000" w:rsidRPr="00000000">
        <w:rPr>
          <w:rtl w:val="0"/>
        </w:rPr>
      </w:r>
    </w:p>
    <w:p w:rsidR="00000000" w:rsidDel="00000000" w:rsidP="00000000" w:rsidRDefault="00000000" w:rsidRPr="00000000" w14:paraId="00000470">
      <w:pPr>
        <w:shd w:fill="ffffff" w:val="clear"/>
        <w:spacing w:after="40" w:line="313.04347826086956" w:lineRule="auto"/>
        <w:rPr>
          <w:rFonts w:ascii="Roboto" w:cs="Roboto" w:eastAsia="Roboto" w:hAnsi="Roboto"/>
          <w:b w:val="1"/>
          <w:color w:val="5b7083"/>
          <w:sz w:val="23"/>
          <w:szCs w:val="23"/>
        </w:rPr>
      </w:pPr>
      <w:r w:rsidDel="00000000" w:rsidR="00000000" w:rsidRPr="00000000">
        <w:fldChar w:fldCharType="end"/>
      </w:r>
      <w:r w:rsidDel="00000000" w:rsidR="00000000" w:rsidRPr="00000000">
        <w:rPr>
          <w:rFonts w:ascii="Roboto" w:cs="Roboto" w:eastAsia="Roboto" w:hAnsi="Roboto"/>
          <w:b w:val="1"/>
          <w:color w:val="5b7083"/>
          <w:sz w:val="23"/>
          <w:szCs w:val="23"/>
          <w:rtl w:val="0"/>
        </w:rPr>
        <w:t xml:space="preserve">·</w:t>
      </w:r>
      <w:hyperlink r:id="rId7">
        <w:r w:rsidDel="00000000" w:rsidR="00000000" w:rsidRPr="00000000">
          <w:rPr>
            <w:rFonts w:ascii="Roboto" w:cs="Roboto" w:eastAsia="Roboto" w:hAnsi="Roboto"/>
            <w:b w:val="1"/>
            <w:color w:val="5b7083"/>
            <w:sz w:val="23"/>
            <w:szCs w:val="23"/>
            <w:rtl w:val="0"/>
          </w:rPr>
          <w:t xml:space="preserve">54m</w:t>
        </w:r>
      </w:hyperlink>
      <w:r w:rsidDel="00000000" w:rsidR="00000000" w:rsidRPr="00000000">
        <w:rPr>
          <w:rtl w:val="0"/>
        </w:rPr>
      </w:r>
    </w:p>
    <w:p w:rsidR="00000000" w:rsidDel="00000000" w:rsidP="00000000" w:rsidRDefault="00000000" w:rsidRPr="00000000" w14:paraId="00000471">
      <w:pPr>
        <w:shd w:fill="ffffff" w:val="clear"/>
        <w:spacing w:line="331.2" w:lineRule="auto"/>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"Fire can't burn you, sadness can't touch you.."</w:t>
      </w:r>
    </w:p>
    <w:p w:rsidR="00000000" w:rsidDel="00000000" w:rsidP="00000000" w:rsidRDefault="00000000" w:rsidRPr="00000000" w14:paraId="00000472">
      <w:pPr>
        <w:shd w:fill="ffffff" w:val="clear"/>
        <w:spacing w:before="180" w:line="313.04347826086956" w:lineRule="auto"/>
        <w:rPr>
          <w:rFonts w:ascii="Roboto" w:cs="Roboto" w:eastAsia="Roboto" w:hAnsi="Roboto"/>
          <w:b w:val="1"/>
          <w:color w:val="5b7083"/>
          <w:sz w:val="20"/>
          <w:szCs w:val="20"/>
        </w:rPr>
      </w:pPr>
      <w:r w:rsidDel="00000000" w:rsidR="00000000" w:rsidRPr="00000000">
        <w:rPr>
          <w:rFonts w:ascii="Roboto" w:cs="Roboto" w:eastAsia="Roboto" w:hAnsi="Roboto"/>
          <w:b w:val="1"/>
          <w:color w:val="5b7083"/>
          <w:sz w:val="20"/>
          <w:szCs w:val="20"/>
          <w:rtl w:val="0"/>
        </w:rPr>
        <w:t xml:space="preserve">1</w:t>
      </w:r>
    </w:p>
    <w:p w:rsidR="00000000" w:rsidDel="00000000" w:rsidP="00000000" w:rsidRDefault="00000000" w:rsidRPr="00000000" w14:paraId="00000473">
      <w:pPr>
        <w:shd w:fill="ffffff" w:val="clear"/>
        <w:spacing w:line="331.2" w:lineRule="auto"/>
        <w:ind w:right="180"/>
        <w:rPr>
          <w:rFonts w:ascii="Roboto" w:cs="Roboto" w:eastAsia="Roboto" w:hAnsi="Roboto"/>
          <w:b w:val="1"/>
          <w:color w:val="5b7083"/>
          <w:sz w:val="20"/>
          <w:szCs w:val="20"/>
        </w:rPr>
      </w:pPr>
      <w:r w:rsidDel="00000000" w:rsidR="00000000" w:rsidRPr="00000000">
        <w:rPr>
          <w:rFonts w:ascii="Roboto" w:cs="Roboto" w:eastAsia="Roboto" w:hAnsi="Roboto"/>
          <w:b w:val="1"/>
          <w:color w:val="5b7083"/>
          <w:sz w:val="20"/>
          <w:szCs w:val="20"/>
        </w:rPr>
        <w:drawing>
          <wp:inline distB="114300" distT="114300" distL="114300" distR="114300">
            <wp:extent cx="457200" cy="4572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57200" cy="457200"/>
                    </a:xfrm>
                    <a:prstGeom prst="rect"/>
                    <a:ln/>
                  </pic:spPr>
                </pic:pic>
              </a:graphicData>
            </a:graphic>
          </wp:inline>
        </w:drawing>
      </w:r>
      <w:r w:rsidDel="00000000" w:rsidR="00000000" w:rsidRPr="00000000">
        <w:fldChar w:fldCharType="begin"/>
        <w:instrText xml:space="preserve"> HYPERLINK "https://twitter.com/VividEngineDev" </w:instrText>
        <w:fldChar w:fldCharType="separate"/>
      </w:r>
      <w:r w:rsidDel="00000000" w:rsidR="00000000" w:rsidRPr="00000000">
        <w:rPr>
          <w:rtl w:val="0"/>
        </w:rPr>
      </w:r>
    </w:p>
    <w:p w:rsidR="00000000" w:rsidDel="00000000" w:rsidP="00000000" w:rsidRDefault="00000000" w:rsidRPr="00000000" w14:paraId="00000474">
      <w:pPr>
        <w:shd w:fill="ffffff" w:val="clear"/>
        <w:spacing w:after="40" w:line="331.2" w:lineRule="auto"/>
        <w:rPr>
          <w:rFonts w:ascii="Roboto" w:cs="Roboto" w:eastAsia="Roboto" w:hAnsi="Roboto"/>
          <w:b w:val="1"/>
          <w:color w:val="0f1419"/>
          <w:sz w:val="23"/>
          <w:szCs w:val="23"/>
        </w:rPr>
      </w:pPr>
      <w:r w:rsidDel="00000000" w:rsidR="00000000" w:rsidRPr="00000000">
        <w:fldChar w:fldCharType="end"/>
      </w:r>
      <w:r w:rsidDel="00000000" w:rsidR="00000000" w:rsidRPr="00000000">
        <w:fldChar w:fldCharType="begin"/>
        <w:instrText xml:space="preserve"> HYPERLINK "https://twitter.com/VividEngineDev" </w:instrText>
        <w:fldChar w:fldCharType="separate"/>
      </w:r>
      <w:r w:rsidDel="00000000" w:rsidR="00000000" w:rsidRPr="00000000">
        <w:rPr>
          <w:rFonts w:ascii="Roboto" w:cs="Roboto" w:eastAsia="Roboto" w:hAnsi="Roboto"/>
          <w:b w:val="1"/>
          <w:color w:val="0f1419"/>
          <w:sz w:val="23"/>
          <w:szCs w:val="23"/>
          <w:rtl w:val="0"/>
        </w:rPr>
        <w:t xml:space="preserve">Antony Wells</w:t>
      </w:r>
    </w:p>
    <w:p w:rsidR="00000000" w:rsidDel="00000000" w:rsidP="00000000" w:rsidRDefault="00000000" w:rsidRPr="00000000" w14:paraId="00000475">
      <w:pPr>
        <w:shd w:fill="ffffff" w:val="clear"/>
        <w:spacing w:after="40" w:line="331.2" w:lineRule="auto"/>
        <w:ind w:left="60" w:firstLine="0"/>
        <w:rPr>
          <w:rFonts w:ascii="Roboto" w:cs="Roboto" w:eastAsia="Roboto" w:hAnsi="Roboto"/>
          <w:b w:val="1"/>
          <w:color w:val="5b7083"/>
          <w:sz w:val="23"/>
          <w:szCs w:val="23"/>
        </w:rPr>
      </w:pPr>
      <w:r w:rsidDel="00000000" w:rsidR="00000000" w:rsidRPr="00000000">
        <w:fldChar w:fldCharType="end"/>
      </w:r>
      <w:r w:rsidDel="00000000" w:rsidR="00000000" w:rsidRPr="00000000">
        <w:fldChar w:fldCharType="begin"/>
        <w:instrText xml:space="preserve"> HYPERLINK "https://twitter.com/VividEngineDev" </w:instrText>
        <w:fldChar w:fldCharType="separate"/>
      </w:r>
      <w:r w:rsidDel="00000000" w:rsidR="00000000" w:rsidRPr="00000000">
        <w:rPr>
          <w:rFonts w:ascii="Roboto" w:cs="Roboto" w:eastAsia="Roboto" w:hAnsi="Roboto"/>
          <w:b w:val="1"/>
          <w:color w:val="5b7083"/>
          <w:sz w:val="23"/>
          <w:szCs w:val="23"/>
          <w:rtl w:val="0"/>
        </w:rPr>
        <w:t xml:space="preserve">@VividEngineDev</w:t>
      </w:r>
    </w:p>
    <w:p w:rsidR="00000000" w:rsidDel="00000000" w:rsidP="00000000" w:rsidRDefault="00000000" w:rsidRPr="00000000" w14:paraId="00000476">
      <w:pPr>
        <w:shd w:fill="ffffff" w:val="clear"/>
        <w:spacing w:after="40" w:line="313.04347826086956" w:lineRule="auto"/>
        <w:rPr>
          <w:rFonts w:ascii="Roboto" w:cs="Roboto" w:eastAsia="Roboto" w:hAnsi="Roboto"/>
          <w:b w:val="1"/>
          <w:color w:val="5b7083"/>
          <w:sz w:val="23"/>
          <w:szCs w:val="23"/>
        </w:rPr>
      </w:pPr>
      <w:r w:rsidDel="00000000" w:rsidR="00000000" w:rsidRPr="00000000">
        <w:fldChar w:fldCharType="end"/>
      </w:r>
      <w:r w:rsidDel="00000000" w:rsidR="00000000" w:rsidRPr="00000000">
        <w:rPr>
          <w:rFonts w:ascii="Roboto" w:cs="Roboto" w:eastAsia="Roboto" w:hAnsi="Roboto"/>
          <w:b w:val="1"/>
          <w:color w:val="5b7083"/>
          <w:sz w:val="23"/>
          <w:szCs w:val="23"/>
          <w:rtl w:val="0"/>
        </w:rPr>
        <w:t xml:space="preserve">·</w:t>
      </w:r>
      <w:hyperlink r:id="rId9">
        <w:r w:rsidDel="00000000" w:rsidR="00000000" w:rsidRPr="00000000">
          <w:rPr>
            <w:rFonts w:ascii="Roboto" w:cs="Roboto" w:eastAsia="Roboto" w:hAnsi="Roboto"/>
            <w:b w:val="1"/>
            <w:color w:val="5b7083"/>
            <w:sz w:val="23"/>
            <w:szCs w:val="23"/>
            <w:rtl w:val="0"/>
          </w:rPr>
          <w:t xml:space="preserve">46m</w:t>
        </w:r>
      </w:hyperlink>
      <w:r w:rsidDel="00000000" w:rsidR="00000000" w:rsidRPr="00000000">
        <w:rPr>
          <w:rtl w:val="0"/>
        </w:rPr>
      </w:r>
    </w:p>
    <w:p w:rsidR="00000000" w:rsidDel="00000000" w:rsidP="00000000" w:rsidRDefault="00000000" w:rsidRPr="00000000" w14:paraId="00000477">
      <w:pPr>
        <w:shd w:fill="ffffff" w:val="clear"/>
        <w:spacing w:line="331.2" w:lineRule="auto"/>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"Forever won't let you go.."</w:t>
      </w:r>
    </w:p>
    <w:p w:rsidR="00000000" w:rsidDel="00000000" w:rsidP="00000000" w:rsidRDefault="00000000" w:rsidRPr="00000000" w14:paraId="00000478">
      <w:pPr>
        <w:spacing w:line="331.2" w:lineRule="auto"/>
        <w:rPr>
          <w:b w:val="1"/>
        </w:rPr>
      </w:pPr>
      <w:r w:rsidDel="00000000" w:rsidR="00000000" w:rsidRPr="00000000">
        <w:rPr>
          <w:rtl w:val="0"/>
        </w:rPr>
      </w:r>
    </w:p>
    <w:p w:rsidR="00000000" w:rsidDel="00000000" w:rsidP="00000000" w:rsidRDefault="00000000" w:rsidRPr="00000000" w14:paraId="00000479">
      <w:pPr>
        <w:spacing w:line="331.2" w:lineRule="auto"/>
        <w:rPr>
          <w:b w:val="1"/>
        </w:rPr>
      </w:pPr>
      <w:r w:rsidDel="00000000" w:rsidR="00000000" w:rsidRPr="00000000">
        <w:rPr>
          <w:b w:val="1"/>
          <w:rtl w:val="0"/>
        </w:rPr>
        <w:t xml:space="preserve">“All time is fleeting…”</w:t>
      </w:r>
    </w:p>
    <w:p w:rsidR="00000000" w:rsidDel="00000000" w:rsidP="00000000" w:rsidRDefault="00000000" w:rsidRPr="00000000" w14:paraId="0000047A">
      <w:pPr>
        <w:spacing w:line="331.2" w:lineRule="auto"/>
        <w:rPr>
          <w:b w:val="1"/>
        </w:rPr>
      </w:pPr>
      <w:r w:rsidDel="00000000" w:rsidR="00000000" w:rsidRPr="00000000">
        <w:rPr>
          <w:rtl w:val="0"/>
        </w:rPr>
      </w:r>
    </w:p>
    <w:p w:rsidR="00000000" w:rsidDel="00000000" w:rsidP="00000000" w:rsidRDefault="00000000" w:rsidRPr="00000000" w14:paraId="0000047B">
      <w:pPr>
        <w:spacing w:line="331.2" w:lineRule="auto"/>
        <w:rPr>
          <w:b w:val="1"/>
        </w:rPr>
      </w:pPr>
      <w:r w:rsidDel="00000000" w:rsidR="00000000" w:rsidRPr="00000000">
        <w:rPr>
          <w:b w:val="1"/>
          <w:rtl w:val="0"/>
        </w:rPr>
        <w:t xml:space="preserve">“Love will set you free..”</w:t>
      </w:r>
    </w:p>
    <w:p w:rsidR="00000000" w:rsidDel="00000000" w:rsidP="00000000" w:rsidRDefault="00000000" w:rsidRPr="00000000" w14:paraId="0000047C">
      <w:pPr>
        <w:spacing w:line="331.2" w:lineRule="auto"/>
        <w:rPr>
          <w:b w:val="1"/>
        </w:rPr>
      </w:pPr>
      <w:r w:rsidDel="00000000" w:rsidR="00000000" w:rsidRPr="00000000">
        <w:rPr>
          <w:rtl w:val="0"/>
        </w:rPr>
      </w:r>
    </w:p>
    <w:p w:rsidR="00000000" w:rsidDel="00000000" w:rsidP="00000000" w:rsidRDefault="00000000" w:rsidRPr="00000000" w14:paraId="0000047D">
      <w:pPr>
        <w:spacing w:line="331.2" w:lineRule="auto"/>
        <w:rPr>
          <w:b w:val="1"/>
        </w:rPr>
      </w:pPr>
      <w:r w:rsidDel="00000000" w:rsidR="00000000" w:rsidRPr="00000000">
        <w:rPr>
          <w:b w:val="1"/>
          <w:rtl w:val="0"/>
        </w:rPr>
        <w:t xml:space="preserve">“MetaMorph”</w:t>
      </w:r>
    </w:p>
    <w:p w:rsidR="00000000" w:rsidDel="00000000" w:rsidP="00000000" w:rsidRDefault="00000000" w:rsidRPr="00000000" w14:paraId="0000047E">
      <w:pPr>
        <w:spacing w:line="331.2" w:lineRule="auto"/>
        <w:rPr>
          <w:b w:val="1"/>
        </w:rPr>
      </w:pPr>
      <w:r w:rsidDel="00000000" w:rsidR="00000000" w:rsidRPr="00000000">
        <w:rPr>
          <w:rtl w:val="0"/>
        </w:rPr>
      </w:r>
    </w:p>
    <w:p w:rsidR="00000000" w:rsidDel="00000000" w:rsidP="00000000" w:rsidRDefault="00000000" w:rsidRPr="00000000" w14:paraId="0000047F">
      <w:pPr>
        <w:spacing w:line="331.2" w:lineRule="auto"/>
        <w:rPr>
          <w:b w:val="1"/>
        </w:rPr>
      </w:pPr>
      <w:r w:rsidDel="00000000" w:rsidR="00000000" w:rsidRPr="00000000">
        <w:rPr>
          <w:b w:val="1"/>
          <w:rtl w:val="0"/>
        </w:rPr>
        <w:t xml:space="preserve">“Once Roman, Twice human.”</w:t>
      </w:r>
    </w:p>
    <w:p w:rsidR="00000000" w:rsidDel="00000000" w:rsidP="00000000" w:rsidRDefault="00000000" w:rsidRPr="00000000" w14:paraId="00000480">
      <w:pPr>
        <w:spacing w:line="331.2" w:lineRule="auto"/>
        <w:rPr>
          <w:b w:val="1"/>
        </w:rPr>
      </w:pPr>
      <w:r w:rsidDel="00000000" w:rsidR="00000000" w:rsidRPr="00000000">
        <w:rPr>
          <w:rtl w:val="0"/>
        </w:rPr>
      </w:r>
    </w:p>
    <w:p w:rsidR="00000000" w:rsidDel="00000000" w:rsidP="00000000" w:rsidRDefault="00000000" w:rsidRPr="00000000" w14:paraId="00000481">
      <w:pPr>
        <w:spacing w:line="331.2" w:lineRule="auto"/>
        <w:rPr>
          <w:b w:val="1"/>
        </w:rPr>
      </w:pPr>
      <w:r w:rsidDel="00000000" w:rsidR="00000000" w:rsidRPr="00000000">
        <w:rPr>
          <w:b w:val="1"/>
          <w:rtl w:val="0"/>
        </w:rPr>
        <w:t xml:space="preserve">“A.I Virus” - The governments of earth invent a psychological Artificial intelligence virus, that connects to people’s minds and drowns them in verbal fabricated abuse.</w:t>
      </w:r>
    </w:p>
    <w:p w:rsidR="00000000" w:rsidDel="00000000" w:rsidP="00000000" w:rsidRDefault="00000000" w:rsidRPr="00000000" w14:paraId="00000482">
      <w:pPr>
        <w:spacing w:line="331.2" w:lineRule="auto"/>
        <w:rPr>
          <w:b w:val="1"/>
        </w:rPr>
      </w:pPr>
      <w:r w:rsidDel="00000000" w:rsidR="00000000" w:rsidRPr="00000000">
        <w:rPr>
          <w:rtl w:val="0"/>
        </w:rPr>
      </w:r>
    </w:p>
    <w:p w:rsidR="00000000" w:rsidDel="00000000" w:rsidP="00000000" w:rsidRDefault="00000000" w:rsidRPr="00000000" w14:paraId="00000483">
      <w:pPr>
        <w:spacing w:line="331.2" w:lineRule="auto"/>
        <w:rPr>
          <w:b w:val="1"/>
        </w:rPr>
      </w:pPr>
      <w:r w:rsidDel="00000000" w:rsidR="00000000" w:rsidRPr="00000000">
        <w:rPr>
          <w:rtl w:val="0"/>
        </w:rPr>
      </w:r>
    </w:p>
    <w:p w:rsidR="00000000" w:rsidDel="00000000" w:rsidP="00000000" w:rsidRDefault="00000000" w:rsidRPr="00000000" w14:paraId="00000484">
      <w:pPr>
        <w:spacing w:line="331.2" w:lineRule="auto"/>
        <w:rPr>
          <w:b w:val="1"/>
        </w:rPr>
      </w:pPr>
      <w:r w:rsidDel="00000000" w:rsidR="00000000" w:rsidRPr="00000000">
        <w:rPr>
          <w:rtl w:val="0"/>
        </w:rPr>
      </w:r>
    </w:p>
    <w:p w:rsidR="00000000" w:rsidDel="00000000" w:rsidP="00000000" w:rsidRDefault="00000000" w:rsidRPr="00000000" w14:paraId="00000485">
      <w:pPr>
        <w:spacing w:line="331.2" w:lineRule="auto"/>
        <w:rPr>
          <w:b w:val="1"/>
        </w:rPr>
      </w:pPr>
      <w:r w:rsidDel="00000000" w:rsidR="00000000" w:rsidRPr="00000000">
        <w:rPr>
          <w:b w:val="1"/>
          <w:rtl w:val="0"/>
        </w:rPr>
        <w:t xml:space="preserve">“Delta”</w:t>
      </w:r>
    </w:p>
    <w:p w:rsidR="00000000" w:rsidDel="00000000" w:rsidP="00000000" w:rsidRDefault="00000000" w:rsidRPr="00000000" w14:paraId="00000486">
      <w:pPr>
        <w:spacing w:line="331.2" w:lineRule="auto"/>
        <w:rPr>
          <w:b w:val="1"/>
        </w:rPr>
      </w:pPr>
      <w:r w:rsidDel="00000000" w:rsidR="00000000" w:rsidRPr="00000000">
        <w:rPr>
          <w:rtl w:val="0"/>
        </w:rPr>
      </w:r>
    </w:p>
    <w:p w:rsidR="00000000" w:rsidDel="00000000" w:rsidP="00000000" w:rsidRDefault="00000000" w:rsidRPr="00000000" w14:paraId="00000487">
      <w:pPr>
        <w:spacing w:line="331.2" w:lineRule="auto"/>
        <w:rPr>
          <w:b w:val="1"/>
        </w:rPr>
      </w:pPr>
      <w:r w:rsidDel="00000000" w:rsidR="00000000" w:rsidRPr="00000000">
        <w:rPr>
          <w:b w:val="1"/>
          <w:rtl w:val="0"/>
        </w:rPr>
        <w:t xml:space="preserve">“Heaven nor Hell.” - a story about a really horrible human. </w:t>
      </w:r>
    </w:p>
    <w:p w:rsidR="00000000" w:rsidDel="00000000" w:rsidP="00000000" w:rsidRDefault="00000000" w:rsidRPr="00000000" w14:paraId="00000488">
      <w:pPr>
        <w:spacing w:line="331.2" w:lineRule="auto"/>
        <w:rPr>
          <w:b w:val="1"/>
        </w:rPr>
      </w:pPr>
      <w:r w:rsidDel="00000000" w:rsidR="00000000" w:rsidRPr="00000000">
        <w:rPr>
          <w:rtl w:val="0"/>
        </w:rPr>
      </w:r>
    </w:p>
    <w:p w:rsidR="00000000" w:rsidDel="00000000" w:rsidP="00000000" w:rsidRDefault="00000000" w:rsidRPr="00000000" w14:paraId="00000489">
      <w:pPr>
        <w:spacing w:line="331.2" w:lineRule="auto"/>
        <w:rPr>
          <w:b w:val="1"/>
        </w:rPr>
      </w:pPr>
      <w:r w:rsidDel="00000000" w:rsidR="00000000" w:rsidRPr="00000000">
        <w:rPr>
          <w:b w:val="1"/>
          <w:rtl w:val="0"/>
        </w:rPr>
        <w:t xml:space="preserve">“Tomorrow’s Eve.”</w:t>
      </w:r>
    </w:p>
    <w:p w:rsidR="00000000" w:rsidDel="00000000" w:rsidP="00000000" w:rsidRDefault="00000000" w:rsidRPr="00000000" w14:paraId="0000048A">
      <w:pPr>
        <w:spacing w:line="331.2" w:lineRule="auto"/>
        <w:rPr>
          <w:b w:val="1"/>
        </w:rPr>
      </w:pPr>
      <w:r w:rsidDel="00000000" w:rsidR="00000000" w:rsidRPr="00000000">
        <w:rPr>
          <w:rtl w:val="0"/>
        </w:rPr>
      </w:r>
    </w:p>
    <w:p w:rsidR="00000000" w:rsidDel="00000000" w:rsidP="00000000" w:rsidRDefault="00000000" w:rsidRPr="00000000" w14:paraId="0000048B">
      <w:pPr>
        <w:spacing w:line="331.2" w:lineRule="auto"/>
        <w:rPr>
          <w:b w:val="1"/>
        </w:rPr>
      </w:pPr>
      <w:r w:rsidDel="00000000" w:rsidR="00000000" w:rsidRPr="00000000">
        <w:rPr>
          <w:b w:val="1"/>
          <w:rtl w:val="0"/>
        </w:rPr>
        <w:t xml:space="preserve">“The Authority” - A tale of society versus the dark authority. Always out mind controlled, never out gunned.</w:t>
      </w:r>
    </w:p>
    <w:p w:rsidR="00000000" w:rsidDel="00000000" w:rsidP="00000000" w:rsidRDefault="00000000" w:rsidRPr="00000000" w14:paraId="0000048C">
      <w:pPr>
        <w:spacing w:line="331.2" w:lineRule="auto"/>
        <w:rPr>
          <w:b w:val="1"/>
        </w:rPr>
      </w:pPr>
      <w:r w:rsidDel="00000000" w:rsidR="00000000" w:rsidRPr="00000000">
        <w:rPr>
          <w:rtl w:val="0"/>
        </w:rPr>
      </w:r>
    </w:p>
    <w:p w:rsidR="00000000" w:rsidDel="00000000" w:rsidP="00000000" w:rsidRDefault="00000000" w:rsidRPr="00000000" w14:paraId="0000048D">
      <w:pPr>
        <w:spacing w:line="331.2" w:lineRule="auto"/>
        <w:rPr>
          <w:b w:val="1"/>
        </w:rPr>
      </w:pPr>
      <w:r w:rsidDel="00000000" w:rsidR="00000000" w:rsidRPr="00000000">
        <w:rPr>
          <w:rtl w:val="0"/>
        </w:rPr>
      </w:r>
    </w:p>
    <w:p w:rsidR="00000000" w:rsidDel="00000000" w:rsidP="00000000" w:rsidRDefault="00000000" w:rsidRPr="00000000" w14:paraId="0000048E">
      <w:pPr>
        <w:spacing w:line="331.2" w:lineRule="auto"/>
        <w:rPr>
          <w:b w:val="1"/>
        </w:rPr>
      </w:pPr>
      <w:r w:rsidDel="00000000" w:rsidR="00000000" w:rsidRPr="00000000">
        <w:rPr>
          <w:b w:val="1"/>
          <w:rtl w:val="0"/>
        </w:rPr>
        <w:t xml:space="preserve">“Twinkle, Twinkle” - A young kid becomes a big star.</w:t>
      </w:r>
    </w:p>
    <w:p w:rsidR="00000000" w:rsidDel="00000000" w:rsidP="00000000" w:rsidRDefault="00000000" w:rsidRPr="00000000" w14:paraId="0000048F">
      <w:pPr>
        <w:spacing w:line="331.2" w:lineRule="auto"/>
        <w:rPr>
          <w:b w:val="1"/>
        </w:rPr>
      </w:pPr>
      <w:r w:rsidDel="00000000" w:rsidR="00000000" w:rsidRPr="00000000">
        <w:rPr>
          <w:rtl w:val="0"/>
        </w:rPr>
      </w:r>
    </w:p>
    <w:p w:rsidR="00000000" w:rsidDel="00000000" w:rsidP="00000000" w:rsidRDefault="00000000" w:rsidRPr="00000000" w14:paraId="00000490">
      <w:pPr>
        <w:spacing w:line="331.2" w:lineRule="auto"/>
        <w:rPr>
          <w:b w:val="1"/>
        </w:rPr>
      </w:pPr>
      <w:r w:rsidDel="00000000" w:rsidR="00000000" w:rsidRPr="00000000">
        <w:rPr>
          <w:b w:val="1"/>
          <w:rtl w:val="0"/>
        </w:rPr>
        <w:t xml:space="preserve">“The Red Zone” - An advanced A.I governs life on earth, issuing green and red zone. Green = can be. Red = can’t be. And this filters through to things such as law enforcement and when and where they can use their firearms.</w:t>
      </w:r>
    </w:p>
    <w:p w:rsidR="00000000" w:rsidDel="00000000" w:rsidP="00000000" w:rsidRDefault="00000000" w:rsidRPr="00000000" w14:paraId="00000491">
      <w:pPr>
        <w:spacing w:line="331.2" w:lineRule="auto"/>
        <w:rPr>
          <w:b w:val="1"/>
        </w:rPr>
      </w:pPr>
      <w:r w:rsidDel="00000000" w:rsidR="00000000" w:rsidRPr="00000000">
        <w:rPr>
          <w:rtl w:val="0"/>
        </w:rPr>
      </w:r>
    </w:p>
    <w:p w:rsidR="00000000" w:rsidDel="00000000" w:rsidP="00000000" w:rsidRDefault="00000000" w:rsidRPr="00000000" w14:paraId="00000492">
      <w:pPr>
        <w:spacing w:line="331.2" w:lineRule="auto"/>
        <w:rPr>
          <w:b w:val="1"/>
        </w:rPr>
      </w:pPr>
      <w:r w:rsidDel="00000000" w:rsidR="00000000" w:rsidRPr="00000000">
        <w:rPr>
          <w:rtl w:val="0"/>
        </w:rPr>
      </w:r>
    </w:p>
    <w:p w:rsidR="00000000" w:rsidDel="00000000" w:rsidP="00000000" w:rsidRDefault="00000000" w:rsidRPr="00000000" w14:paraId="00000493">
      <w:pPr>
        <w:spacing w:line="331.2" w:lineRule="auto"/>
        <w:rPr>
          <w:b w:val="1"/>
        </w:rPr>
      </w:pPr>
      <w:r w:rsidDel="00000000" w:rsidR="00000000" w:rsidRPr="00000000">
        <w:rPr>
          <w:b w:val="1"/>
          <w:rtl w:val="0"/>
        </w:rPr>
        <w:t xml:space="preserve">“A Nation Of One.”</w:t>
      </w:r>
    </w:p>
    <w:p w:rsidR="00000000" w:rsidDel="00000000" w:rsidP="00000000" w:rsidRDefault="00000000" w:rsidRPr="00000000" w14:paraId="00000494">
      <w:pPr>
        <w:spacing w:line="331.2" w:lineRule="auto"/>
        <w:rPr>
          <w:b w:val="1"/>
        </w:rPr>
      </w:pPr>
      <w:r w:rsidDel="00000000" w:rsidR="00000000" w:rsidRPr="00000000">
        <w:rPr>
          <w:rtl w:val="0"/>
        </w:rPr>
      </w:r>
    </w:p>
    <w:p w:rsidR="00000000" w:rsidDel="00000000" w:rsidP="00000000" w:rsidRDefault="00000000" w:rsidRPr="00000000" w14:paraId="00000495">
      <w:pPr>
        <w:spacing w:line="331.2" w:lineRule="auto"/>
        <w:rPr>
          <w:b w:val="1"/>
        </w:rPr>
      </w:pPr>
      <w:r w:rsidDel="00000000" w:rsidR="00000000" w:rsidRPr="00000000">
        <w:rPr>
          <w:b w:val="1"/>
          <w:rtl w:val="0"/>
        </w:rPr>
        <w:t xml:space="preserve">“MetaWar”</w:t>
      </w:r>
    </w:p>
    <w:p w:rsidR="00000000" w:rsidDel="00000000" w:rsidP="00000000" w:rsidRDefault="00000000" w:rsidRPr="00000000" w14:paraId="00000496">
      <w:pPr>
        <w:spacing w:line="331.2" w:lineRule="auto"/>
        <w:rPr>
          <w:b w:val="1"/>
        </w:rPr>
      </w:pPr>
      <w:r w:rsidDel="00000000" w:rsidR="00000000" w:rsidRPr="00000000">
        <w:rPr>
          <w:rtl w:val="0"/>
        </w:rPr>
      </w:r>
    </w:p>
    <w:p w:rsidR="00000000" w:rsidDel="00000000" w:rsidP="00000000" w:rsidRDefault="00000000" w:rsidRPr="00000000" w14:paraId="00000497">
      <w:pPr>
        <w:spacing w:line="331.2" w:lineRule="auto"/>
        <w:rPr>
          <w:b w:val="1"/>
        </w:rPr>
      </w:pPr>
      <w:r w:rsidDel="00000000" w:rsidR="00000000" w:rsidRPr="00000000">
        <w:rPr>
          <w:rtl w:val="0"/>
        </w:rPr>
      </w:r>
    </w:p>
    <w:p w:rsidR="00000000" w:rsidDel="00000000" w:rsidP="00000000" w:rsidRDefault="00000000" w:rsidRPr="00000000" w14:paraId="00000498">
      <w:pPr>
        <w:spacing w:line="331.2" w:lineRule="auto"/>
        <w:rPr>
          <w:b w:val="1"/>
        </w:rPr>
      </w:pPr>
      <w:r w:rsidDel="00000000" w:rsidR="00000000" w:rsidRPr="00000000">
        <w:rPr>
          <w:b w:val="1"/>
          <w:rtl w:val="0"/>
        </w:rPr>
        <w:t xml:space="preserve">“The Science Of Sex”</w:t>
      </w:r>
    </w:p>
    <w:p w:rsidR="00000000" w:rsidDel="00000000" w:rsidP="00000000" w:rsidRDefault="00000000" w:rsidRPr="00000000" w14:paraId="00000499">
      <w:pPr>
        <w:spacing w:line="331.2" w:lineRule="auto"/>
        <w:rPr>
          <w:b w:val="1"/>
        </w:rPr>
      </w:pPr>
      <w:r w:rsidDel="00000000" w:rsidR="00000000" w:rsidRPr="00000000">
        <w:rPr>
          <w:rtl w:val="0"/>
        </w:rPr>
      </w:r>
    </w:p>
    <w:p w:rsidR="00000000" w:rsidDel="00000000" w:rsidP="00000000" w:rsidRDefault="00000000" w:rsidRPr="00000000" w14:paraId="0000049A">
      <w:pPr>
        <w:spacing w:line="331.2" w:lineRule="auto"/>
        <w:rPr>
          <w:b w:val="1"/>
        </w:rPr>
      </w:pPr>
      <w:r w:rsidDel="00000000" w:rsidR="00000000" w:rsidRPr="00000000">
        <w:rPr>
          <w:rtl w:val="0"/>
        </w:rPr>
      </w:r>
    </w:p>
    <w:p w:rsidR="00000000" w:rsidDel="00000000" w:rsidP="00000000" w:rsidRDefault="00000000" w:rsidRPr="00000000" w14:paraId="0000049B">
      <w:pPr>
        <w:spacing w:line="331.2" w:lineRule="auto"/>
        <w:rPr>
          <w:b w:val="1"/>
        </w:rPr>
      </w:pPr>
      <w:r w:rsidDel="00000000" w:rsidR="00000000" w:rsidRPr="00000000">
        <w:rPr>
          <w:b w:val="1"/>
          <w:rtl w:val="0"/>
        </w:rPr>
        <w:t xml:space="preserve">“One Minute” - A game that takes one minute to complete, and changes a bit every time through.</w:t>
      </w:r>
    </w:p>
    <w:p w:rsidR="00000000" w:rsidDel="00000000" w:rsidP="00000000" w:rsidRDefault="00000000" w:rsidRPr="00000000" w14:paraId="0000049C">
      <w:pPr>
        <w:spacing w:line="331.2" w:lineRule="auto"/>
        <w:rPr>
          <w:b w:val="1"/>
        </w:rPr>
      </w:pPr>
      <w:r w:rsidDel="00000000" w:rsidR="00000000" w:rsidRPr="00000000">
        <w:rPr>
          <w:rtl w:val="0"/>
        </w:rPr>
      </w:r>
    </w:p>
    <w:p w:rsidR="00000000" w:rsidDel="00000000" w:rsidP="00000000" w:rsidRDefault="00000000" w:rsidRPr="00000000" w14:paraId="0000049D">
      <w:pPr>
        <w:spacing w:line="331.2" w:lineRule="auto"/>
        <w:rPr>
          <w:b w:val="1"/>
        </w:rPr>
      </w:pPr>
      <w:r w:rsidDel="00000000" w:rsidR="00000000" w:rsidRPr="00000000">
        <w:rPr>
          <w:b w:val="1"/>
          <w:rtl w:val="0"/>
        </w:rPr>
        <w:t xml:space="preserve">“I have far too much invested in blaming you for what happened.” Sideshow.</w:t>
      </w:r>
    </w:p>
    <w:p w:rsidR="00000000" w:rsidDel="00000000" w:rsidP="00000000" w:rsidRDefault="00000000" w:rsidRPr="00000000" w14:paraId="0000049E">
      <w:pPr>
        <w:spacing w:line="331.2" w:lineRule="auto"/>
        <w:rPr>
          <w:b w:val="1"/>
        </w:rPr>
      </w:pPr>
      <w:r w:rsidDel="00000000" w:rsidR="00000000" w:rsidRPr="00000000">
        <w:rPr>
          <w:rtl w:val="0"/>
        </w:rPr>
      </w:r>
    </w:p>
    <w:p w:rsidR="00000000" w:rsidDel="00000000" w:rsidP="00000000" w:rsidRDefault="00000000" w:rsidRPr="00000000" w14:paraId="0000049F">
      <w:pPr>
        <w:spacing w:line="331.2" w:lineRule="auto"/>
        <w:rPr>
          <w:b w:val="1"/>
        </w:rPr>
      </w:pPr>
      <w:r w:rsidDel="00000000" w:rsidR="00000000" w:rsidRPr="00000000">
        <w:rPr>
          <w:rtl w:val="0"/>
        </w:rPr>
      </w:r>
    </w:p>
    <w:p w:rsidR="00000000" w:rsidDel="00000000" w:rsidP="00000000" w:rsidRDefault="00000000" w:rsidRPr="00000000" w14:paraId="000004A0">
      <w:pPr>
        <w:spacing w:line="331.2" w:lineRule="auto"/>
        <w:rPr>
          <w:b w:val="1"/>
        </w:rPr>
      </w:pPr>
      <w:r w:rsidDel="00000000" w:rsidR="00000000" w:rsidRPr="00000000">
        <w:rPr>
          <w:b w:val="1"/>
          <w:rtl w:val="0"/>
        </w:rPr>
        <w:t xml:space="preserve">“Millennium” - One morning on earth, every one awakes 1000 years into the future. With no idea of what happened.</w:t>
      </w:r>
    </w:p>
    <w:p w:rsidR="00000000" w:rsidDel="00000000" w:rsidP="00000000" w:rsidRDefault="00000000" w:rsidRPr="00000000" w14:paraId="000004A1">
      <w:pPr>
        <w:spacing w:line="331.2" w:lineRule="auto"/>
        <w:rPr>
          <w:b w:val="1"/>
        </w:rPr>
      </w:pPr>
      <w:r w:rsidDel="00000000" w:rsidR="00000000" w:rsidRPr="00000000">
        <w:rPr>
          <w:rtl w:val="0"/>
        </w:rPr>
      </w:r>
    </w:p>
    <w:p w:rsidR="00000000" w:rsidDel="00000000" w:rsidP="00000000" w:rsidRDefault="00000000" w:rsidRPr="00000000" w14:paraId="000004A2">
      <w:pPr>
        <w:spacing w:line="331.2" w:lineRule="auto"/>
        <w:rPr>
          <w:b w:val="1"/>
        </w:rPr>
      </w:pPr>
      <w:r w:rsidDel="00000000" w:rsidR="00000000" w:rsidRPr="00000000">
        <w:rPr>
          <w:b w:val="1"/>
          <w:rtl w:val="0"/>
        </w:rPr>
        <w:t xml:space="preserve">“Future Calling” - A show set in the present, where the future connects to people in the past.</w:t>
      </w:r>
    </w:p>
    <w:p w:rsidR="00000000" w:rsidDel="00000000" w:rsidP="00000000" w:rsidRDefault="00000000" w:rsidRPr="00000000" w14:paraId="000004A3">
      <w:pPr>
        <w:spacing w:line="331.2" w:lineRule="auto"/>
        <w:rPr>
          <w:b w:val="1"/>
        </w:rPr>
      </w:pPr>
      <w:r w:rsidDel="00000000" w:rsidR="00000000" w:rsidRPr="00000000">
        <w:rPr>
          <w:rtl w:val="0"/>
        </w:rPr>
      </w:r>
    </w:p>
    <w:p w:rsidR="00000000" w:rsidDel="00000000" w:rsidP="00000000" w:rsidRDefault="00000000" w:rsidRPr="00000000" w14:paraId="000004A4">
      <w:pPr>
        <w:spacing w:line="331.2" w:lineRule="auto"/>
        <w:rPr>
          <w:b w:val="1"/>
        </w:rPr>
      </w:pPr>
      <w:r w:rsidDel="00000000" w:rsidR="00000000" w:rsidRPr="00000000">
        <w:rPr>
          <w:b w:val="1"/>
          <w:rtl w:val="0"/>
        </w:rPr>
        <w:t xml:space="preserve">Episodes:The Future Called. Identity Withheld. No signal. You have one voicemail. One To One. Private Caller. Cold Call.</w:t>
      </w:r>
    </w:p>
    <w:p w:rsidR="00000000" w:rsidDel="00000000" w:rsidP="00000000" w:rsidRDefault="00000000" w:rsidRPr="00000000" w14:paraId="000004A5">
      <w:pPr>
        <w:spacing w:line="331.2" w:lineRule="auto"/>
        <w:rPr>
          <w:b w:val="1"/>
        </w:rPr>
      </w:pPr>
      <w:r w:rsidDel="00000000" w:rsidR="00000000" w:rsidRPr="00000000">
        <w:rPr>
          <w:rtl w:val="0"/>
        </w:rPr>
      </w:r>
    </w:p>
    <w:p w:rsidR="00000000" w:rsidDel="00000000" w:rsidP="00000000" w:rsidRDefault="00000000" w:rsidRPr="00000000" w14:paraId="000004A6">
      <w:pPr>
        <w:spacing w:line="331.2" w:lineRule="auto"/>
        <w:rPr>
          <w:b w:val="1"/>
        </w:rPr>
      </w:pPr>
      <w:r w:rsidDel="00000000" w:rsidR="00000000" w:rsidRPr="00000000">
        <w:rPr>
          <w:b w:val="1"/>
          <w:rtl w:val="0"/>
        </w:rPr>
        <w:t xml:space="preserve">Episode:Relative Calling - An episode the protagonist helps the operator’s distant relative in the past.</w:t>
      </w:r>
    </w:p>
    <w:p w:rsidR="00000000" w:rsidDel="00000000" w:rsidP="00000000" w:rsidRDefault="00000000" w:rsidRPr="00000000" w14:paraId="000004A7">
      <w:pPr>
        <w:spacing w:line="331.2" w:lineRule="auto"/>
        <w:rPr>
          <w:b w:val="1"/>
        </w:rPr>
      </w:pPr>
      <w:r w:rsidDel="00000000" w:rsidR="00000000" w:rsidRPr="00000000">
        <w:rPr>
          <w:rtl w:val="0"/>
        </w:rPr>
      </w:r>
    </w:p>
    <w:p w:rsidR="00000000" w:rsidDel="00000000" w:rsidP="00000000" w:rsidRDefault="00000000" w:rsidRPr="00000000" w14:paraId="000004A8">
      <w:pPr>
        <w:spacing w:line="331.2" w:lineRule="auto"/>
        <w:rPr>
          <w:b w:val="1"/>
        </w:rPr>
      </w:pPr>
      <w:r w:rsidDel="00000000" w:rsidR="00000000" w:rsidRPr="00000000">
        <w:rPr>
          <w:b w:val="1"/>
          <w:rtl w:val="0"/>
        </w:rPr>
        <w:t xml:space="preserve">The tech is made possible by something called “Time Waves” which can go forward, back.</w:t>
      </w:r>
    </w:p>
    <w:p w:rsidR="00000000" w:rsidDel="00000000" w:rsidP="00000000" w:rsidRDefault="00000000" w:rsidRPr="00000000" w14:paraId="000004A9">
      <w:pPr>
        <w:spacing w:line="331.2" w:lineRule="auto"/>
        <w:rPr>
          <w:b w:val="1"/>
        </w:rPr>
      </w:pPr>
      <w:r w:rsidDel="00000000" w:rsidR="00000000" w:rsidRPr="00000000">
        <w:rPr>
          <w:rtl w:val="0"/>
        </w:rPr>
      </w:r>
    </w:p>
    <w:p w:rsidR="00000000" w:rsidDel="00000000" w:rsidP="00000000" w:rsidRDefault="00000000" w:rsidRPr="00000000" w14:paraId="000004AA">
      <w:pPr>
        <w:spacing w:line="331.2" w:lineRule="auto"/>
        <w:rPr>
          <w:b w:val="1"/>
        </w:rPr>
      </w:pPr>
      <w:r w:rsidDel="00000000" w:rsidR="00000000" w:rsidRPr="00000000">
        <w:rPr>
          <w:b w:val="1"/>
          <w:rtl w:val="0"/>
        </w:rPr>
        <w:t xml:space="preserve">Time waves mean the moment you are created you become a part of time, and although you move forward, every previous moment still exists, and time travel can change the past, which changes the future, so although it works, it is a very dangerous technology that must not be abused.</w:t>
      </w:r>
    </w:p>
    <w:p w:rsidR="00000000" w:rsidDel="00000000" w:rsidP="00000000" w:rsidRDefault="00000000" w:rsidRPr="00000000" w14:paraId="000004AB">
      <w:pPr>
        <w:spacing w:line="331.2" w:lineRule="auto"/>
        <w:rPr>
          <w:b w:val="1"/>
        </w:rPr>
      </w:pPr>
      <w:r w:rsidDel="00000000" w:rsidR="00000000" w:rsidRPr="00000000">
        <w:rPr>
          <w:rtl w:val="0"/>
        </w:rPr>
      </w:r>
    </w:p>
    <w:p w:rsidR="00000000" w:rsidDel="00000000" w:rsidP="00000000" w:rsidRDefault="00000000" w:rsidRPr="00000000" w14:paraId="000004AC">
      <w:pPr>
        <w:spacing w:line="331.2" w:lineRule="auto"/>
        <w:rPr>
          <w:b w:val="1"/>
        </w:rPr>
      </w:pPr>
      <w:r w:rsidDel="00000000" w:rsidR="00000000" w:rsidRPr="00000000">
        <w:rPr>
          <w:rtl w:val="0"/>
        </w:rPr>
      </w:r>
    </w:p>
    <w:p w:rsidR="00000000" w:rsidDel="00000000" w:rsidP="00000000" w:rsidRDefault="00000000" w:rsidRPr="00000000" w14:paraId="000004AD">
      <w:pPr>
        <w:spacing w:line="331.2" w:lineRule="auto"/>
        <w:rPr>
          <w:b w:val="1"/>
        </w:rPr>
      </w:pPr>
      <w:r w:rsidDel="00000000" w:rsidR="00000000" w:rsidRPr="00000000">
        <w:rPr>
          <w:b w:val="1"/>
          <w:rtl w:val="0"/>
        </w:rPr>
        <w:t xml:space="preserve">Scenes set in the future are airey and spacey, like mirages of imagery.</w:t>
      </w:r>
    </w:p>
    <w:p w:rsidR="00000000" w:rsidDel="00000000" w:rsidP="00000000" w:rsidRDefault="00000000" w:rsidRPr="00000000" w14:paraId="000004AE">
      <w:pPr>
        <w:spacing w:line="331.2" w:lineRule="auto"/>
        <w:rPr>
          <w:b w:val="1"/>
        </w:rPr>
      </w:pPr>
      <w:r w:rsidDel="00000000" w:rsidR="00000000" w:rsidRPr="00000000">
        <w:rPr>
          <w:rtl w:val="0"/>
        </w:rPr>
      </w:r>
    </w:p>
    <w:p w:rsidR="00000000" w:rsidDel="00000000" w:rsidP="00000000" w:rsidRDefault="00000000" w:rsidRPr="00000000" w14:paraId="000004AF">
      <w:pPr>
        <w:spacing w:line="331.2" w:lineRule="auto"/>
        <w:rPr>
          <w:b w:val="1"/>
        </w:rPr>
      </w:pPr>
      <w:r w:rsidDel="00000000" w:rsidR="00000000" w:rsidRPr="00000000">
        <w:rPr>
          <w:b w:val="1"/>
          <w:rtl w:val="0"/>
        </w:rPr>
        <w:t xml:space="preserve">“Future Calling’ song as theme song.</w:t>
      </w:r>
    </w:p>
    <w:p w:rsidR="00000000" w:rsidDel="00000000" w:rsidP="00000000" w:rsidRDefault="00000000" w:rsidRPr="00000000" w14:paraId="000004B0">
      <w:pPr>
        <w:spacing w:line="331.2" w:lineRule="auto"/>
        <w:rPr>
          <w:b w:val="1"/>
        </w:rPr>
      </w:pPr>
      <w:r w:rsidDel="00000000" w:rsidR="00000000" w:rsidRPr="00000000">
        <w:rPr>
          <w:rtl w:val="0"/>
        </w:rPr>
      </w:r>
    </w:p>
    <w:p w:rsidR="00000000" w:rsidDel="00000000" w:rsidP="00000000" w:rsidRDefault="00000000" w:rsidRPr="00000000" w14:paraId="000004B1">
      <w:pPr>
        <w:spacing w:line="331.2" w:lineRule="auto"/>
        <w:rPr>
          <w:b w:val="1"/>
        </w:rPr>
      </w:pPr>
      <w:r w:rsidDel="00000000" w:rsidR="00000000" w:rsidRPr="00000000">
        <w:rPr>
          <w:b w:val="1"/>
          <w:rtl w:val="0"/>
        </w:rPr>
        <w:t xml:space="preserve">The final scene of the final episode, your the future operator leaves work for home, and you see for the only time, the beautiful architecture of the future.</w:t>
      </w:r>
    </w:p>
    <w:p w:rsidR="00000000" w:rsidDel="00000000" w:rsidP="00000000" w:rsidRDefault="00000000" w:rsidRPr="00000000" w14:paraId="000004B2">
      <w:pPr>
        <w:spacing w:line="331.2" w:lineRule="auto"/>
        <w:rPr>
          <w:b w:val="1"/>
        </w:rPr>
      </w:pPr>
      <w:r w:rsidDel="00000000" w:rsidR="00000000" w:rsidRPr="00000000">
        <w:rPr>
          <w:rtl w:val="0"/>
        </w:rPr>
      </w:r>
    </w:p>
    <w:p w:rsidR="00000000" w:rsidDel="00000000" w:rsidP="00000000" w:rsidRDefault="00000000" w:rsidRPr="00000000" w14:paraId="000004B3">
      <w:pPr>
        <w:spacing w:line="331.2" w:lineRule="auto"/>
        <w:rPr>
          <w:b w:val="1"/>
        </w:rPr>
      </w:pPr>
      <w:r w:rsidDel="00000000" w:rsidR="00000000" w:rsidRPr="00000000">
        <w:rPr>
          <w:b w:val="1"/>
          <w:rtl w:val="0"/>
        </w:rPr>
        <w:t xml:space="preserve">“Song Story” - Where the whole script is formed like a song, rhyming et al.</w:t>
      </w:r>
    </w:p>
    <w:p w:rsidR="00000000" w:rsidDel="00000000" w:rsidP="00000000" w:rsidRDefault="00000000" w:rsidRPr="00000000" w14:paraId="000004B4">
      <w:pPr>
        <w:spacing w:line="331.2" w:lineRule="auto"/>
        <w:rPr>
          <w:b w:val="1"/>
        </w:rPr>
      </w:pPr>
      <w:r w:rsidDel="00000000" w:rsidR="00000000" w:rsidRPr="00000000">
        <w:rPr>
          <w:rtl w:val="0"/>
        </w:rPr>
      </w:r>
    </w:p>
    <w:p w:rsidR="00000000" w:rsidDel="00000000" w:rsidP="00000000" w:rsidRDefault="00000000" w:rsidRPr="00000000" w14:paraId="000004B5">
      <w:pPr>
        <w:spacing w:line="331.2" w:lineRule="auto"/>
        <w:rPr>
          <w:b w:val="1"/>
        </w:rPr>
      </w:pPr>
      <w:r w:rsidDel="00000000" w:rsidR="00000000" w:rsidRPr="00000000">
        <w:rPr>
          <w:rtl w:val="0"/>
        </w:rPr>
      </w:r>
    </w:p>
    <w:p w:rsidR="00000000" w:rsidDel="00000000" w:rsidP="00000000" w:rsidRDefault="00000000" w:rsidRPr="00000000" w14:paraId="000004B6">
      <w:pPr>
        <w:spacing w:line="331.2" w:lineRule="auto"/>
        <w:rPr>
          <w:b w:val="1"/>
        </w:rPr>
      </w:pPr>
      <w:r w:rsidDel="00000000" w:rsidR="00000000" w:rsidRPr="00000000">
        <w:rPr>
          <w:b w:val="1"/>
          <w:rtl w:val="0"/>
        </w:rPr>
        <w:t xml:space="preserve">“Cloud Runner” - a 2d platformer where you hop from cloud to cloud.</w:t>
      </w:r>
    </w:p>
    <w:p w:rsidR="00000000" w:rsidDel="00000000" w:rsidP="00000000" w:rsidRDefault="00000000" w:rsidRPr="00000000" w14:paraId="000004B7">
      <w:pPr>
        <w:spacing w:line="331.2" w:lineRule="auto"/>
        <w:rPr>
          <w:b w:val="1"/>
        </w:rPr>
      </w:pPr>
      <w:r w:rsidDel="00000000" w:rsidR="00000000" w:rsidRPr="00000000">
        <w:rPr>
          <w:rtl w:val="0"/>
        </w:rPr>
      </w:r>
    </w:p>
    <w:p w:rsidR="00000000" w:rsidDel="00000000" w:rsidP="00000000" w:rsidRDefault="00000000" w:rsidRPr="00000000" w14:paraId="000004B8">
      <w:pPr>
        <w:spacing w:line="331.2" w:lineRule="auto"/>
        <w:rPr>
          <w:b w:val="1"/>
        </w:rPr>
      </w:pPr>
      <w:r w:rsidDel="00000000" w:rsidR="00000000" w:rsidRPr="00000000">
        <w:rPr>
          <w:b w:val="1"/>
          <w:rtl w:val="0"/>
        </w:rPr>
        <w:t xml:space="preserve">“Guardians” - A man is the center of a galactic plot, one race out there, sends a highly advanced android to save him, another, send an advanced android to destroy him. Who will survive?</w:t>
      </w:r>
    </w:p>
    <w:p w:rsidR="00000000" w:rsidDel="00000000" w:rsidP="00000000" w:rsidRDefault="00000000" w:rsidRPr="00000000" w14:paraId="000004B9">
      <w:pPr>
        <w:spacing w:line="331.2" w:lineRule="auto"/>
        <w:rPr>
          <w:b w:val="1"/>
        </w:rPr>
      </w:pPr>
      <w:r w:rsidDel="00000000" w:rsidR="00000000" w:rsidRPr="00000000">
        <w:rPr>
          <w:rtl w:val="0"/>
        </w:rPr>
      </w:r>
    </w:p>
    <w:p w:rsidR="00000000" w:rsidDel="00000000" w:rsidP="00000000" w:rsidRDefault="00000000" w:rsidRPr="00000000" w14:paraId="000004BA">
      <w:pPr>
        <w:spacing w:line="331.2" w:lineRule="auto"/>
        <w:rPr>
          <w:b w:val="1"/>
        </w:rPr>
      </w:pPr>
      <w:r w:rsidDel="00000000" w:rsidR="00000000" w:rsidRPr="00000000">
        <w:rPr>
          <w:b w:val="1"/>
          <w:rtl w:val="0"/>
        </w:rPr>
        <w:t xml:space="preserve">“Whores Of  Dogs”</w:t>
      </w:r>
    </w:p>
    <w:p w:rsidR="00000000" w:rsidDel="00000000" w:rsidP="00000000" w:rsidRDefault="00000000" w:rsidRPr="00000000" w14:paraId="000004BB">
      <w:pPr>
        <w:spacing w:line="331.2" w:lineRule="auto"/>
        <w:rPr>
          <w:b w:val="1"/>
        </w:rPr>
      </w:pPr>
      <w:r w:rsidDel="00000000" w:rsidR="00000000" w:rsidRPr="00000000">
        <w:rPr>
          <w:rtl w:val="0"/>
        </w:rPr>
      </w:r>
    </w:p>
    <w:p w:rsidR="00000000" w:rsidDel="00000000" w:rsidP="00000000" w:rsidRDefault="00000000" w:rsidRPr="00000000" w14:paraId="000004BC">
      <w:pPr>
        <w:spacing w:line="331.2" w:lineRule="auto"/>
        <w:rPr>
          <w:b w:val="1"/>
        </w:rPr>
      </w:pPr>
      <w:r w:rsidDel="00000000" w:rsidR="00000000" w:rsidRPr="00000000">
        <w:rPr>
          <w:b w:val="1"/>
          <w:rtl w:val="0"/>
        </w:rPr>
        <w:t xml:space="preserve">“Entropy” - A ‘mad’ scientist in the future, destroys reality by reducing to a artificial time loop of misery for everyone on earth, including himself. Every morning the same. Every night the same.</w:t>
      </w:r>
    </w:p>
    <w:p w:rsidR="00000000" w:rsidDel="00000000" w:rsidP="00000000" w:rsidRDefault="00000000" w:rsidRPr="00000000" w14:paraId="000004BD">
      <w:pPr>
        <w:spacing w:line="331.2" w:lineRule="auto"/>
        <w:rPr>
          <w:b w:val="1"/>
        </w:rPr>
      </w:pPr>
      <w:r w:rsidDel="00000000" w:rsidR="00000000" w:rsidRPr="00000000">
        <w:rPr>
          <w:rtl w:val="0"/>
        </w:rPr>
      </w:r>
    </w:p>
    <w:p w:rsidR="00000000" w:rsidDel="00000000" w:rsidP="00000000" w:rsidRDefault="00000000" w:rsidRPr="00000000" w14:paraId="000004BE">
      <w:pPr>
        <w:spacing w:line="331.2" w:lineRule="auto"/>
        <w:rPr>
          <w:b w:val="1"/>
        </w:rPr>
      </w:pPr>
      <w:r w:rsidDel="00000000" w:rsidR="00000000" w:rsidRPr="00000000">
        <w:rPr>
          <w:rtl w:val="0"/>
        </w:rPr>
      </w:r>
    </w:p>
    <w:p w:rsidR="00000000" w:rsidDel="00000000" w:rsidP="00000000" w:rsidRDefault="00000000" w:rsidRPr="00000000" w14:paraId="000004BF">
      <w:pPr>
        <w:spacing w:line="331.2" w:lineRule="auto"/>
        <w:rPr>
          <w:b w:val="1"/>
        </w:rPr>
      </w:pPr>
      <w:r w:rsidDel="00000000" w:rsidR="00000000" w:rsidRPr="00000000">
        <w:rPr>
          <w:b w:val="1"/>
          <w:rtl w:val="0"/>
        </w:rPr>
        <w:t xml:space="preserve">“Still Air” - Aliens using advanced technology steal all of earth’s resources incognito, masking their attack through thought manipulation on key human figures.</w:t>
      </w:r>
    </w:p>
    <w:p w:rsidR="00000000" w:rsidDel="00000000" w:rsidP="00000000" w:rsidRDefault="00000000" w:rsidRPr="00000000" w14:paraId="000004C0">
      <w:pPr>
        <w:spacing w:line="331.2" w:lineRule="auto"/>
        <w:rPr>
          <w:b w:val="1"/>
        </w:rPr>
      </w:pPr>
      <w:r w:rsidDel="00000000" w:rsidR="00000000" w:rsidRPr="00000000">
        <w:rPr>
          <w:rtl w:val="0"/>
        </w:rPr>
      </w:r>
    </w:p>
    <w:p w:rsidR="00000000" w:rsidDel="00000000" w:rsidP="00000000" w:rsidRDefault="00000000" w:rsidRPr="00000000" w14:paraId="000004C1">
      <w:pPr>
        <w:spacing w:line="331.2" w:lineRule="auto"/>
        <w:rPr>
          <w:b w:val="1"/>
        </w:rPr>
      </w:pPr>
      <w:r w:rsidDel="00000000" w:rsidR="00000000" w:rsidRPr="00000000">
        <w:rPr>
          <w:b w:val="1"/>
          <w:rtl w:val="0"/>
        </w:rPr>
        <w:t xml:space="preserve">“Saved by the girl.”</w:t>
      </w:r>
    </w:p>
    <w:p w:rsidR="00000000" w:rsidDel="00000000" w:rsidP="00000000" w:rsidRDefault="00000000" w:rsidRPr="00000000" w14:paraId="000004C2">
      <w:pPr>
        <w:spacing w:line="331.2" w:lineRule="auto"/>
        <w:rPr>
          <w:b w:val="1"/>
        </w:rPr>
      </w:pPr>
      <w:r w:rsidDel="00000000" w:rsidR="00000000" w:rsidRPr="00000000">
        <w:rPr>
          <w:rtl w:val="0"/>
        </w:rPr>
      </w:r>
    </w:p>
    <w:p w:rsidR="00000000" w:rsidDel="00000000" w:rsidP="00000000" w:rsidRDefault="00000000" w:rsidRPr="00000000" w14:paraId="000004C3">
      <w:pPr>
        <w:spacing w:line="331.2" w:lineRule="auto"/>
        <w:rPr>
          <w:b w:val="1"/>
        </w:rPr>
      </w:pPr>
      <w:r w:rsidDel="00000000" w:rsidR="00000000" w:rsidRPr="00000000">
        <w:rPr>
          <w:b w:val="1"/>
          <w:rtl w:val="0"/>
        </w:rPr>
        <w:t xml:space="preserve">“Divide By Zero.”</w:t>
      </w:r>
    </w:p>
    <w:p w:rsidR="00000000" w:rsidDel="00000000" w:rsidP="00000000" w:rsidRDefault="00000000" w:rsidRPr="00000000" w14:paraId="000004C4">
      <w:pPr>
        <w:spacing w:line="331.2" w:lineRule="auto"/>
        <w:rPr>
          <w:b w:val="1"/>
        </w:rPr>
      </w:pPr>
      <w:r w:rsidDel="00000000" w:rsidR="00000000" w:rsidRPr="00000000">
        <w:rPr>
          <w:rtl w:val="0"/>
        </w:rPr>
      </w:r>
    </w:p>
    <w:p w:rsidR="00000000" w:rsidDel="00000000" w:rsidP="00000000" w:rsidRDefault="00000000" w:rsidRPr="00000000" w14:paraId="000004C5">
      <w:pPr>
        <w:spacing w:line="331.2" w:lineRule="auto"/>
        <w:rPr>
          <w:b w:val="1"/>
        </w:rPr>
      </w:pPr>
      <w:r w:rsidDel="00000000" w:rsidR="00000000" w:rsidRPr="00000000">
        <w:rPr>
          <w:b w:val="1"/>
          <w:rtl w:val="0"/>
        </w:rPr>
        <w:t xml:space="preserve">“The House Of Noise”</w:t>
      </w:r>
    </w:p>
    <w:p w:rsidR="00000000" w:rsidDel="00000000" w:rsidP="00000000" w:rsidRDefault="00000000" w:rsidRPr="00000000" w14:paraId="000004C6">
      <w:pPr>
        <w:spacing w:line="331.2" w:lineRule="auto"/>
        <w:rPr>
          <w:b w:val="1"/>
        </w:rPr>
      </w:pPr>
      <w:r w:rsidDel="00000000" w:rsidR="00000000" w:rsidRPr="00000000">
        <w:rPr>
          <w:rtl w:val="0"/>
        </w:rPr>
      </w:r>
    </w:p>
    <w:p w:rsidR="00000000" w:rsidDel="00000000" w:rsidP="00000000" w:rsidRDefault="00000000" w:rsidRPr="00000000" w14:paraId="000004C7">
      <w:pPr>
        <w:spacing w:line="331.2" w:lineRule="auto"/>
        <w:rPr>
          <w:b w:val="1"/>
        </w:rPr>
      </w:pPr>
      <w:r w:rsidDel="00000000" w:rsidR="00000000" w:rsidRPr="00000000">
        <w:rPr>
          <w:rtl w:val="0"/>
        </w:rPr>
      </w:r>
    </w:p>
    <w:p w:rsidR="00000000" w:rsidDel="00000000" w:rsidP="00000000" w:rsidRDefault="00000000" w:rsidRPr="00000000" w14:paraId="000004C8">
      <w:pPr>
        <w:spacing w:line="331.2" w:lineRule="auto"/>
        <w:rPr>
          <w:b w:val="1"/>
        </w:rPr>
      </w:pPr>
      <w:r w:rsidDel="00000000" w:rsidR="00000000" w:rsidRPr="00000000">
        <w:rPr>
          <w:b w:val="1"/>
          <w:rtl w:val="0"/>
        </w:rPr>
        <w:t xml:space="preserve">“The Love Game” -  A group of international serial killers, hunt in packs and to set times, so they can feel the love of what they do together.</w:t>
      </w:r>
    </w:p>
    <w:p w:rsidR="00000000" w:rsidDel="00000000" w:rsidP="00000000" w:rsidRDefault="00000000" w:rsidRPr="00000000" w14:paraId="000004C9">
      <w:pPr>
        <w:spacing w:line="331.2" w:lineRule="auto"/>
        <w:rPr>
          <w:b w:val="1"/>
        </w:rPr>
      </w:pPr>
      <w:r w:rsidDel="00000000" w:rsidR="00000000" w:rsidRPr="00000000">
        <w:rPr>
          <w:rtl w:val="0"/>
        </w:rPr>
      </w:r>
    </w:p>
    <w:p w:rsidR="00000000" w:rsidDel="00000000" w:rsidP="00000000" w:rsidRDefault="00000000" w:rsidRPr="00000000" w14:paraId="000004CA">
      <w:pPr>
        <w:spacing w:line="331.2" w:lineRule="auto"/>
        <w:rPr>
          <w:b w:val="1"/>
        </w:rPr>
      </w:pPr>
      <w:r w:rsidDel="00000000" w:rsidR="00000000" w:rsidRPr="00000000">
        <w:rPr>
          <w:b w:val="1"/>
          <w:rtl w:val="0"/>
        </w:rPr>
        <w:t xml:space="preserve">“Mirror World/Mirror Image” - A Scientist finds a portal into the mirror world. A world of absolute contrast. He can only stare, when they are not.</w:t>
      </w:r>
    </w:p>
    <w:p w:rsidR="00000000" w:rsidDel="00000000" w:rsidP="00000000" w:rsidRDefault="00000000" w:rsidRPr="00000000" w14:paraId="000004CB">
      <w:pPr>
        <w:spacing w:line="331.2" w:lineRule="auto"/>
        <w:rPr>
          <w:b w:val="1"/>
        </w:rPr>
      </w:pPr>
      <w:r w:rsidDel="00000000" w:rsidR="00000000" w:rsidRPr="00000000">
        <w:rPr>
          <w:rtl w:val="0"/>
        </w:rPr>
      </w:r>
    </w:p>
    <w:p w:rsidR="00000000" w:rsidDel="00000000" w:rsidP="00000000" w:rsidRDefault="00000000" w:rsidRPr="00000000" w14:paraId="000004CC">
      <w:pPr>
        <w:spacing w:line="331.2" w:lineRule="auto"/>
        <w:rPr>
          <w:b w:val="1"/>
        </w:rPr>
      </w:pPr>
      <w:r w:rsidDel="00000000" w:rsidR="00000000" w:rsidRPr="00000000">
        <w:rPr>
          <w:rtl w:val="0"/>
        </w:rPr>
      </w:r>
    </w:p>
    <w:p w:rsidR="00000000" w:rsidDel="00000000" w:rsidP="00000000" w:rsidRDefault="00000000" w:rsidRPr="00000000" w14:paraId="000004CD">
      <w:pPr>
        <w:spacing w:line="331.2" w:lineRule="auto"/>
        <w:rPr>
          <w:b w:val="1"/>
        </w:rPr>
      </w:pPr>
      <w:r w:rsidDel="00000000" w:rsidR="00000000" w:rsidRPr="00000000">
        <w:rPr>
          <w:b w:val="1"/>
          <w:rtl w:val="0"/>
        </w:rPr>
        <w:t xml:space="preserve">“Objective Final” - The final reason, the final meaning of life it’s self.</w:t>
      </w:r>
    </w:p>
    <w:p w:rsidR="00000000" w:rsidDel="00000000" w:rsidP="00000000" w:rsidRDefault="00000000" w:rsidRPr="00000000" w14:paraId="000004CE">
      <w:pPr>
        <w:spacing w:line="331.2" w:lineRule="auto"/>
        <w:rPr>
          <w:b w:val="1"/>
        </w:rPr>
      </w:pPr>
      <w:r w:rsidDel="00000000" w:rsidR="00000000" w:rsidRPr="00000000">
        <w:rPr>
          <w:rtl w:val="0"/>
        </w:rPr>
      </w:r>
    </w:p>
    <w:p w:rsidR="00000000" w:rsidDel="00000000" w:rsidP="00000000" w:rsidRDefault="00000000" w:rsidRPr="00000000" w14:paraId="000004CF">
      <w:pPr>
        <w:spacing w:line="331.2" w:lineRule="auto"/>
        <w:rPr>
          <w:b w:val="1"/>
        </w:rPr>
      </w:pPr>
      <w:r w:rsidDel="00000000" w:rsidR="00000000" w:rsidRPr="00000000">
        <w:rPr>
          <w:rtl w:val="0"/>
        </w:rPr>
      </w:r>
    </w:p>
    <w:p w:rsidR="00000000" w:rsidDel="00000000" w:rsidP="00000000" w:rsidRDefault="00000000" w:rsidRPr="00000000" w14:paraId="000004D0">
      <w:pPr>
        <w:spacing w:line="331.2" w:lineRule="auto"/>
        <w:rPr>
          <w:b w:val="1"/>
        </w:rPr>
      </w:pPr>
      <w:r w:rsidDel="00000000" w:rsidR="00000000" w:rsidRPr="00000000">
        <w:rPr>
          <w:b w:val="1"/>
          <w:rtl w:val="0"/>
        </w:rPr>
        <w:t xml:space="preserve">“AfterShock” - A massive up-heaval of life because of an incident.</w:t>
      </w:r>
    </w:p>
    <w:p w:rsidR="00000000" w:rsidDel="00000000" w:rsidP="00000000" w:rsidRDefault="00000000" w:rsidRPr="00000000" w14:paraId="000004D1">
      <w:pPr>
        <w:spacing w:line="331.2" w:lineRule="auto"/>
        <w:rPr>
          <w:b w:val="1"/>
        </w:rPr>
      </w:pPr>
      <w:r w:rsidDel="00000000" w:rsidR="00000000" w:rsidRPr="00000000">
        <w:rPr>
          <w:rtl w:val="0"/>
        </w:rPr>
      </w:r>
    </w:p>
    <w:p w:rsidR="00000000" w:rsidDel="00000000" w:rsidP="00000000" w:rsidRDefault="00000000" w:rsidRPr="00000000" w14:paraId="000004D2">
      <w:pPr>
        <w:spacing w:line="331.2" w:lineRule="auto"/>
        <w:rPr>
          <w:b w:val="1"/>
        </w:rPr>
      </w:pPr>
      <w:r w:rsidDel="00000000" w:rsidR="00000000" w:rsidRPr="00000000">
        <w:rPr>
          <w:rtl w:val="0"/>
        </w:rPr>
      </w:r>
    </w:p>
    <w:p w:rsidR="00000000" w:rsidDel="00000000" w:rsidP="00000000" w:rsidRDefault="00000000" w:rsidRPr="00000000" w14:paraId="000004D3">
      <w:pPr>
        <w:spacing w:line="331.2" w:lineRule="auto"/>
        <w:rPr>
          <w:b w:val="1"/>
        </w:rPr>
      </w:pPr>
      <w:r w:rsidDel="00000000" w:rsidR="00000000" w:rsidRPr="00000000">
        <w:rPr>
          <w:b w:val="1"/>
          <w:rtl w:val="0"/>
        </w:rPr>
        <w:t xml:space="preserve">“The Algorithm” - An internal code at work.</w:t>
      </w:r>
    </w:p>
    <w:p w:rsidR="00000000" w:rsidDel="00000000" w:rsidP="00000000" w:rsidRDefault="00000000" w:rsidRPr="00000000" w14:paraId="000004D4">
      <w:pPr>
        <w:spacing w:line="331.2" w:lineRule="auto"/>
        <w:rPr>
          <w:b w:val="1"/>
        </w:rPr>
      </w:pPr>
      <w:r w:rsidDel="00000000" w:rsidR="00000000" w:rsidRPr="00000000">
        <w:rPr>
          <w:rtl w:val="0"/>
        </w:rPr>
      </w:r>
    </w:p>
    <w:p w:rsidR="00000000" w:rsidDel="00000000" w:rsidP="00000000" w:rsidRDefault="00000000" w:rsidRPr="00000000" w14:paraId="000004D5">
      <w:pPr>
        <w:spacing w:line="331.2" w:lineRule="auto"/>
        <w:rPr>
          <w:b w:val="1"/>
        </w:rPr>
      </w:pPr>
      <w:r w:rsidDel="00000000" w:rsidR="00000000" w:rsidRPr="00000000">
        <w:rPr>
          <w:b w:val="1"/>
          <w:rtl w:val="0"/>
        </w:rPr>
        <w:t xml:space="preserve">“October Rain.”</w:t>
      </w:r>
    </w:p>
    <w:p w:rsidR="00000000" w:rsidDel="00000000" w:rsidP="00000000" w:rsidRDefault="00000000" w:rsidRPr="00000000" w14:paraId="000004D6">
      <w:pPr>
        <w:spacing w:line="331.2" w:lineRule="auto"/>
        <w:rPr>
          <w:b w:val="1"/>
        </w:rPr>
      </w:pPr>
      <w:r w:rsidDel="00000000" w:rsidR="00000000" w:rsidRPr="00000000">
        <w:rPr>
          <w:rtl w:val="0"/>
        </w:rPr>
      </w:r>
    </w:p>
    <w:p w:rsidR="00000000" w:rsidDel="00000000" w:rsidP="00000000" w:rsidRDefault="00000000" w:rsidRPr="00000000" w14:paraId="000004D7">
      <w:pPr>
        <w:spacing w:line="331.2" w:lineRule="auto"/>
        <w:rPr>
          <w:b w:val="1"/>
        </w:rPr>
      </w:pPr>
      <w:r w:rsidDel="00000000" w:rsidR="00000000" w:rsidRPr="00000000">
        <w:rPr>
          <w:b w:val="1"/>
          <w:rtl w:val="0"/>
        </w:rPr>
        <w:t xml:space="preserve">“Resets” - In a future designed around advanced technology, resets are a government initiative, to reset famous or bad people, into the same form, but with ‘controlled’ thoughts.</w:t>
      </w:r>
    </w:p>
    <w:p w:rsidR="00000000" w:rsidDel="00000000" w:rsidP="00000000" w:rsidRDefault="00000000" w:rsidRPr="00000000" w14:paraId="000004D8">
      <w:pPr>
        <w:spacing w:line="331.2" w:lineRule="auto"/>
        <w:rPr>
          <w:b w:val="1"/>
        </w:rPr>
      </w:pPr>
      <w:r w:rsidDel="00000000" w:rsidR="00000000" w:rsidRPr="00000000">
        <w:rPr>
          <w:rtl w:val="0"/>
        </w:rPr>
      </w:r>
    </w:p>
    <w:p w:rsidR="00000000" w:rsidDel="00000000" w:rsidP="00000000" w:rsidRDefault="00000000" w:rsidRPr="00000000" w14:paraId="000004D9">
      <w:pPr>
        <w:spacing w:line="331.2" w:lineRule="auto"/>
        <w:rPr>
          <w:b w:val="1"/>
        </w:rPr>
      </w:pPr>
      <w:r w:rsidDel="00000000" w:rsidR="00000000" w:rsidRPr="00000000">
        <w:rPr>
          <w:rtl w:val="0"/>
        </w:rPr>
      </w:r>
    </w:p>
    <w:p w:rsidR="00000000" w:rsidDel="00000000" w:rsidP="00000000" w:rsidRDefault="00000000" w:rsidRPr="00000000" w14:paraId="000004DA">
      <w:pPr>
        <w:spacing w:line="331.2" w:lineRule="auto"/>
        <w:rPr>
          <w:b w:val="1"/>
        </w:rPr>
      </w:pPr>
      <w:r w:rsidDel="00000000" w:rsidR="00000000" w:rsidRPr="00000000">
        <w:rPr>
          <w:b w:val="1"/>
          <w:rtl w:val="0"/>
        </w:rPr>
        <w:t xml:space="preserve">“The Mind Reader” - A procedural show about a man who has the ability to read people’s minds.</w:t>
      </w:r>
    </w:p>
    <w:p w:rsidR="00000000" w:rsidDel="00000000" w:rsidP="00000000" w:rsidRDefault="00000000" w:rsidRPr="00000000" w14:paraId="000004DB">
      <w:pPr>
        <w:spacing w:line="331.2" w:lineRule="auto"/>
        <w:rPr>
          <w:b w:val="1"/>
        </w:rPr>
      </w:pPr>
      <w:r w:rsidDel="00000000" w:rsidR="00000000" w:rsidRPr="00000000">
        <w:rPr>
          <w:rtl w:val="0"/>
        </w:rPr>
      </w:r>
    </w:p>
    <w:p w:rsidR="00000000" w:rsidDel="00000000" w:rsidP="00000000" w:rsidRDefault="00000000" w:rsidRPr="00000000" w14:paraId="000004DC">
      <w:pPr>
        <w:spacing w:line="331.2" w:lineRule="auto"/>
        <w:rPr>
          <w:b w:val="1"/>
        </w:rPr>
      </w:pPr>
      <w:r w:rsidDel="00000000" w:rsidR="00000000" w:rsidRPr="00000000">
        <w:rPr>
          <w:b w:val="1"/>
          <w:rtl w:val="0"/>
        </w:rPr>
        <w:t xml:space="preserve">“The Future According To Steve” - Or is it?</w:t>
      </w:r>
    </w:p>
    <w:p w:rsidR="00000000" w:rsidDel="00000000" w:rsidP="00000000" w:rsidRDefault="00000000" w:rsidRPr="00000000" w14:paraId="000004DD">
      <w:pPr>
        <w:spacing w:line="331.2" w:lineRule="auto"/>
        <w:rPr>
          <w:b w:val="1"/>
        </w:rPr>
      </w:pPr>
      <w:r w:rsidDel="00000000" w:rsidR="00000000" w:rsidRPr="00000000">
        <w:rPr>
          <w:b w:val="1"/>
          <w:rtl w:val="0"/>
        </w:rPr>
        <w:t xml:space="preserve">“A Song Of Noise” - When days become hours.</w:t>
      </w:r>
    </w:p>
    <w:p w:rsidR="00000000" w:rsidDel="00000000" w:rsidP="00000000" w:rsidRDefault="00000000" w:rsidRPr="00000000" w14:paraId="000004DE">
      <w:pPr>
        <w:spacing w:line="331.2" w:lineRule="auto"/>
        <w:rPr>
          <w:b w:val="1"/>
        </w:rPr>
      </w:pPr>
      <w:r w:rsidDel="00000000" w:rsidR="00000000" w:rsidRPr="00000000">
        <w:rPr>
          <w:rtl w:val="0"/>
        </w:rPr>
      </w:r>
    </w:p>
    <w:p w:rsidR="00000000" w:rsidDel="00000000" w:rsidP="00000000" w:rsidRDefault="00000000" w:rsidRPr="00000000" w14:paraId="000004DF">
      <w:pPr>
        <w:spacing w:line="331.2" w:lineRule="auto"/>
        <w:rPr>
          <w:b w:val="1"/>
        </w:rPr>
      </w:pPr>
      <w:r w:rsidDel="00000000" w:rsidR="00000000" w:rsidRPr="00000000">
        <w:rPr>
          <w:b w:val="1"/>
          <w:rtl w:val="0"/>
        </w:rPr>
        <w:t xml:space="preserve">“The Prison Of Love “ - The best kind of prison. :)</w:t>
      </w:r>
    </w:p>
    <w:p w:rsidR="00000000" w:rsidDel="00000000" w:rsidP="00000000" w:rsidRDefault="00000000" w:rsidRPr="00000000" w14:paraId="000004E0">
      <w:pPr>
        <w:spacing w:line="331.2" w:lineRule="auto"/>
        <w:rPr>
          <w:b w:val="1"/>
        </w:rPr>
      </w:pPr>
      <w:r w:rsidDel="00000000" w:rsidR="00000000" w:rsidRPr="00000000">
        <w:rPr>
          <w:rtl w:val="0"/>
        </w:rPr>
      </w:r>
    </w:p>
    <w:p w:rsidR="00000000" w:rsidDel="00000000" w:rsidP="00000000" w:rsidRDefault="00000000" w:rsidRPr="00000000" w14:paraId="000004E1">
      <w:pPr>
        <w:spacing w:line="331.2" w:lineRule="auto"/>
        <w:rPr>
          <w:b w:val="1"/>
        </w:rPr>
      </w:pPr>
      <w:r w:rsidDel="00000000" w:rsidR="00000000" w:rsidRPr="00000000">
        <w:rPr>
          <w:b w:val="1"/>
          <w:rtl w:val="0"/>
        </w:rPr>
        <w:t xml:space="preserve">“Hope Of Love.” - A man awakes from a terrible nightmare, only to fall in love.</w:t>
      </w:r>
    </w:p>
    <w:p w:rsidR="00000000" w:rsidDel="00000000" w:rsidP="00000000" w:rsidRDefault="00000000" w:rsidRPr="00000000" w14:paraId="000004E2">
      <w:pPr>
        <w:spacing w:line="331.2" w:lineRule="auto"/>
        <w:rPr>
          <w:b w:val="1"/>
        </w:rPr>
      </w:pPr>
      <w:r w:rsidDel="00000000" w:rsidR="00000000" w:rsidRPr="00000000">
        <w:rPr>
          <w:rtl w:val="0"/>
        </w:rPr>
      </w:r>
    </w:p>
    <w:p w:rsidR="00000000" w:rsidDel="00000000" w:rsidP="00000000" w:rsidRDefault="00000000" w:rsidRPr="00000000" w14:paraId="000004E3">
      <w:pPr>
        <w:spacing w:line="331.2" w:lineRule="auto"/>
        <w:rPr>
          <w:b w:val="1"/>
        </w:rPr>
      </w:pPr>
      <w:r w:rsidDel="00000000" w:rsidR="00000000" w:rsidRPr="00000000">
        <w:rPr>
          <w:rtl w:val="0"/>
        </w:rPr>
      </w:r>
    </w:p>
    <w:p w:rsidR="00000000" w:rsidDel="00000000" w:rsidP="00000000" w:rsidRDefault="00000000" w:rsidRPr="00000000" w14:paraId="000004E4">
      <w:pPr>
        <w:spacing w:line="331.2" w:lineRule="auto"/>
        <w:rPr>
          <w:b w:val="1"/>
        </w:rPr>
      </w:pPr>
      <w:r w:rsidDel="00000000" w:rsidR="00000000" w:rsidRPr="00000000">
        <w:rPr>
          <w:b w:val="1"/>
          <w:rtl w:val="0"/>
        </w:rPr>
        <w:t xml:space="preserve">“Transmission” - A wife loses her husband to Illness, and the world around her becomes a passage of signs and visions leading her to believe her husband if contacting her from the afterlife.</w:t>
      </w:r>
    </w:p>
    <w:p w:rsidR="00000000" w:rsidDel="00000000" w:rsidP="00000000" w:rsidRDefault="00000000" w:rsidRPr="00000000" w14:paraId="000004E5">
      <w:pPr>
        <w:spacing w:line="331.2" w:lineRule="auto"/>
        <w:rPr>
          <w:b w:val="1"/>
        </w:rPr>
      </w:pPr>
      <w:r w:rsidDel="00000000" w:rsidR="00000000" w:rsidRPr="00000000">
        <w:rPr>
          <w:rtl w:val="0"/>
        </w:rPr>
      </w:r>
    </w:p>
    <w:p w:rsidR="00000000" w:rsidDel="00000000" w:rsidP="00000000" w:rsidRDefault="00000000" w:rsidRPr="00000000" w14:paraId="000004E6">
      <w:pPr>
        <w:spacing w:line="331.2" w:lineRule="auto"/>
        <w:rPr>
          <w:b w:val="1"/>
        </w:rPr>
      </w:pPr>
      <w:r w:rsidDel="00000000" w:rsidR="00000000" w:rsidRPr="00000000">
        <w:rPr>
          <w:b w:val="1"/>
          <w:rtl w:val="0"/>
        </w:rPr>
        <w:t xml:space="preserve">“It’s a violent world out there…” - Agoraphobia.</w:t>
      </w:r>
    </w:p>
    <w:p w:rsidR="00000000" w:rsidDel="00000000" w:rsidP="00000000" w:rsidRDefault="00000000" w:rsidRPr="00000000" w14:paraId="000004E7">
      <w:pPr>
        <w:spacing w:line="331.2" w:lineRule="auto"/>
        <w:rPr>
          <w:b w:val="1"/>
        </w:rPr>
      </w:pPr>
      <w:r w:rsidDel="00000000" w:rsidR="00000000" w:rsidRPr="00000000">
        <w:rPr>
          <w:rtl w:val="0"/>
        </w:rPr>
      </w:r>
    </w:p>
    <w:p w:rsidR="00000000" w:rsidDel="00000000" w:rsidP="00000000" w:rsidRDefault="00000000" w:rsidRPr="00000000" w14:paraId="000004E8">
      <w:pPr>
        <w:spacing w:line="331.2" w:lineRule="auto"/>
        <w:rPr>
          <w:b w:val="1"/>
        </w:rPr>
      </w:pPr>
      <w:r w:rsidDel="00000000" w:rsidR="00000000" w:rsidRPr="00000000">
        <w:rPr>
          <w:b w:val="1"/>
          <w:rtl w:val="0"/>
        </w:rPr>
        <w:t xml:space="preserve">“The Amber Rose.”</w:t>
      </w:r>
    </w:p>
    <w:p w:rsidR="00000000" w:rsidDel="00000000" w:rsidP="00000000" w:rsidRDefault="00000000" w:rsidRPr="00000000" w14:paraId="000004E9">
      <w:pPr>
        <w:spacing w:line="331.2" w:lineRule="auto"/>
        <w:rPr>
          <w:b w:val="1"/>
        </w:rPr>
      </w:pPr>
      <w:r w:rsidDel="00000000" w:rsidR="00000000" w:rsidRPr="00000000">
        <w:rPr>
          <w:rtl w:val="0"/>
        </w:rPr>
      </w:r>
    </w:p>
    <w:p w:rsidR="00000000" w:rsidDel="00000000" w:rsidP="00000000" w:rsidRDefault="00000000" w:rsidRPr="00000000" w14:paraId="000004EA">
      <w:pPr>
        <w:spacing w:line="331.2" w:lineRule="auto"/>
        <w:rPr>
          <w:b w:val="1"/>
        </w:rPr>
      </w:pPr>
      <w:r w:rsidDel="00000000" w:rsidR="00000000" w:rsidRPr="00000000">
        <w:rPr>
          <w:b w:val="1"/>
          <w:rtl w:val="0"/>
        </w:rPr>
        <w:t xml:space="preserve">“The Danger of Crowds”4</w:t>
      </w:r>
    </w:p>
    <w:p w:rsidR="00000000" w:rsidDel="00000000" w:rsidP="00000000" w:rsidRDefault="00000000" w:rsidRPr="00000000" w14:paraId="000004EB">
      <w:pPr>
        <w:spacing w:line="331.2" w:lineRule="auto"/>
        <w:rPr>
          <w:b w:val="1"/>
        </w:rPr>
      </w:pPr>
      <w:r w:rsidDel="00000000" w:rsidR="00000000" w:rsidRPr="00000000">
        <w:rPr>
          <w:rtl w:val="0"/>
        </w:rPr>
      </w:r>
    </w:p>
    <w:p w:rsidR="00000000" w:rsidDel="00000000" w:rsidP="00000000" w:rsidRDefault="00000000" w:rsidRPr="00000000" w14:paraId="000004EC">
      <w:pPr>
        <w:spacing w:line="331.2" w:lineRule="auto"/>
        <w:rPr>
          <w:b w:val="1"/>
        </w:rPr>
      </w:pPr>
      <w:r w:rsidDel="00000000" w:rsidR="00000000" w:rsidRPr="00000000">
        <w:rPr>
          <w:rtl w:val="0"/>
        </w:rPr>
      </w:r>
    </w:p>
    <w:p w:rsidR="00000000" w:rsidDel="00000000" w:rsidP="00000000" w:rsidRDefault="00000000" w:rsidRPr="00000000" w14:paraId="000004ED">
      <w:pPr>
        <w:spacing w:line="331.2" w:lineRule="auto"/>
        <w:rPr>
          <w:b w:val="1"/>
        </w:rPr>
      </w:pPr>
      <w:r w:rsidDel="00000000" w:rsidR="00000000" w:rsidRPr="00000000">
        <w:rPr>
          <w:b w:val="1"/>
          <w:rtl w:val="0"/>
        </w:rPr>
        <w:t xml:space="preserve">“I don’t know what the future’s going to be. But it’s going to be interesting getting there..”</w:t>
      </w:r>
    </w:p>
    <w:p w:rsidR="00000000" w:rsidDel="00000000" w:rsidP="00000000" w:rsidRDefault="00000000" w:rsidRPr="00000000" w14:paraId="000004EE">
      <w:pPr>
        <w:spacing w:line="331.2" w:lineRule="auto"/>
        <w:rPr>
          <w:b w:val="1"/>
        </w:rPr>
      </w:pPr>
      <w:r w:rsidDel="00000000" w:rsidR="00000000" w:rsidRPr="00000000">
        <w:rPr>
          <w:rtl w:val="0"/>
        </w:rPr>
      </w:r>
    </w:p>
    <w:p w:rsidR="00000000" w:rsidDel="00000000" w:rsidP="00000000" w:rsidRDefault="00000000" w:rsidRPr="00000000" w14:paraId="000004EF">
      <w:pPr>
        <w:spacing w:line="331.2" w:lineRule="auto"/>
        <w:rPr>
          <w:b w:val="1"/>
        </w:rPr>
      </w:pPr>
      <w:r w:rsidDel="00000000" w:rsidR="00000000" w:rsidRPr="00000000">
        <w:rPr>
          <w:b w:val="1"/>
          <w:rtl w:val="0"/>
        </w:rPr>
        <w:t xml:space="preserve">“We Are Everywhere” - In the near future, a child is scared of life and the world builds a technological singularity to protect her.</w:t>
      </w:r>
    </w:p>
    <w:p w:rsidR="00000000" w:rsidDel="00000000" w:rsidP="00000000" w:rsidRDefault="00000000" w:rsidRPr="00000000" w14:paraId="000004F0">
      <w:pPr>
        <w:spacing w:line="331.2" w:lineRule="auto"/>
        <w:rPr>
          <w:b w:val="1"/>
        </w:rPr>
      </w:pPr>
      <w:r w:rsidDel="00000000" w:rsidR="00000000" w:rsidRPr="00000000">
        <w:rPr>
          <w:rtl w:val="0"/>
        </w:rPr>
      </w:r>
    </w:p>
    <w:p w:rsidR="00000000" w:rsidDel="00000000" w:rsidP="00000000" w:rsidRDefault="00000000" w:rsidRPr="00000000" w14:paraId="000004F1">
      <w:pPr>
        <w:spacing w:line="331.2" w:lineRule="auto"/>
        <w:rPr>
          <w:b w:val="1"/>
        </w:rPr>
      </w:pPr>
      <w:r w:rsidDel="00000000" w:rsidR="00000000" w:rsidRPr="00000000">
        <w:rPr>
          <w:rtl w:val="0"/>
        </w:rPr>
      </w:r>
    </w:p>
    <w:p w:rsidR="00000000" w:rsidDel="00000000" w:rsidP="00000000" w:rsidRDefault="00000000" w:rsidRPr="00000000" w14:paraId="000004F2">
      <w:pPr>
        <w:spacing w:line="331.2" w:lineRule="auto"/>
        <w:rPr>
          <w:b w:val="1"/>
        </w:rPr>
      </w:pPr>
      <w:r w:rsidDel="00000000" w:rsidR="00000000" w:rsidRPr="00000000">
        <w:rPr>
          <w:rtl w:val="0"/>
        </w:rPr>
      </w:r>
    </w:p>
    <w:p w:rsidR="00000000" w:rsidDel="00000000" w:rsidP="00000000" w:rsidRDefault="00000000" w:rsidRPr="00000000" w14:paraId="000004F3">
      <w:pPr>
        <w:spacing w:line="331.2" w:lineRule="auto"/>
        <w:rPr>
          <w:b w:val="1"/>
        </w:rPr>
      </w:pPr>
      <w:r w:rsidDel="00000000" w:rsidR="00000000" w:rsidRPr="00000000">
        <w:rPr>
          <w:rtl w:val="0"/>
        </w:rPr>
      </w:r>
    </w:p>
    <w:p w:rsidR="00000000" w:rsidDel="00000000" w:rsidP="00000000" w:rsidRDefault="00000000" w:rsidRPr="00000000" w14:paraId="000004F4">
      <w:pPr>
        <w:spacing w:line="331.2" w:lineRule="auto"/>
        <w:rPr>
          <w:b w:val="1"/>
        </w:rPr>
      </w:pPr>
      <w:r w:rsidDel="00000000" w:rsidR="00000000" w:rsidRPr="00000000">
        <w:rPr>
          <w:b w:val="1"/>
          <w:rtl w:val="0"/>
        </w:rPr>
        <w:t xml:space="preserve">“Air”</w:t>
      </w:r>
    </w:p>
    <w:p w:rsidR="00000000" w:rsidDel="00000000" w:rsidP="00000000" w:rsidRDefault="00000000" w:rsidRPr="00000000" w14:paraId="000004F5">
      <w:pPr>
        <w:spacing w:line="331.2" w:lineRule="auto"/>
        <w:rPr>
          <w:b w:val="1"/>
        </w:rPr>
      </w:pPr>
      <w:r w:rsidDel="00000000" w:rsidR="00000000" w:rsidRPr="00000000">
        <w:rPr>
          <w:rtl w:val="0"/>
        </w:rPr>
      </w:r>
    </w:p>
    <w:p w:rsidR="00000000" w:rsidDel="00000000" w:rsidP="00000000" w:rsidRDefault="00000000" w:rsidRPr="00000000" w14:paraId="000004F6">
      <w:pPr>
        <w:spacing w:line="331.2" w:lineRule="auto"/>
        <w:rPr>
          <w:b w:val="1"/>
        </w:rPr>
      </w:pPr>
      <w:r w:rsidDel="00000000" w:rsidR="00000000" w:rsidRPr="00000000">
        <w:rPr>
          <w:b w:val="1"/>
          <w:rtl w:val="0"/>
        </w:rPr>
        <w:t xml:space="preserve">“Second Sun” - A second sun mysteriously appears within Earth’s sky.</w:t>
      </w:r>
    </w:p>
    <w:p w:rsidR="00000000" w:rsidDel="00000000" w:rsidP="00000000" w:rsidRDefault="00000000" w:rsidRPr="00000000" w14:paraId="000004F7">
      <w:pPr>
        <w:spacing w:line="331.2" w:lineRule="auto"/>
        <w:rPr>
          <w:b w:val="1"/>
        </w:rPr>
      </w:pPr>
      <w:r w:rsidDel="00000000" w:rsidR="00000000" w:rsidRPr="00000000">
        <w:rPr>
          <w:rtl w:val="0"/>
        </w:rPr>
      </w:r>
    </w:p>
    <w:p w:rsidR="00000000" w:rsidDel="00000000" w:rsidP="00000000" w:rsidRDefault="00000000" w:rsidRPr="00000000" w14:paraId="000004F8">
      <w:pPr>
        <w:spacing w:line="331.2" w:lineRule="auto"/>
        <w:rPr>
          <w:b w:val="1"/>
        </w:rPr>
      </w:pPr>
      <w:r w:rsidDel="00000000" w:rsidR="00000000" w:rsidRPr="00000000">
        <w:rPr>
          <w:b w:val="1"/>
          <w:rtl w:val="0"/>
        </w:rPr>
        <w:t xml:space="preserve">Tech name: “MiniBots”</w:t>
      </w:r>
    </w:p>
    <w:p w:rsidR="00000000" w:rsidDel="00000000" w:rsidP="00000000" w:rsidRDefault="00000000" w:rsidRPr="00000000" w14:paraId="000004F9">
      <w:pPr>
        <w:spacing w:line="331.2" w:lineRule="auto"/>
        <w:rPr>
          <w:b w:val="1"/>
        </w:rPr>
      </w:pPr>
      <w:r w:rsidDel="00000000" w:rsidR="00000000" w:rsidRPr="00000000">
        <w:rPr>
          <w:rtl w:val="0"/>
        </w:rPr>
      </w:r>
    </w:p>
    <w:p w:rsidR="00000000" w:rsidDel="00000000" w:rsidP="00000000" w:rsidRDefault="00000000" w:rsidRPr="00000000" w14:paraId="000004FA">
      <w:pPr>
        <w:spacing w:line="331.2" w:lineRule="auto"/>
        <w:rPr>
          <w:b w:val="1"/>
        </w:rPr>
      </w:pPr>
      <w:r w:rsidDel="00000000" w:rsidR="00000000" w:rsidRPr="00000000">
        <w:rPr>
          <w:b w:val="1"/>
          <w:rtl w:val="0"/>
        </w:rPr>
        <w:t xml:space="preserve">"Inverse." In an apocalyptic future scientists invent time travel and cause a paradox, sending nanobots back through time trying to rebuild the future.</w:t>
      </w:r>
    </w:p>
    <w:p w:rsidR="00000000" w:rsidDel="00000000" w:rsidP="00000000" w:rsidRDefault="00000000" w:rsidRPr="00000000" w14:paraId="000004FB">
      <w:pPr>
        <w:spacing w:line="331.2" w:lineRule="auto"/>
        <w:rPr>
          <w:b w:val="1"/>
        </w:rPr>
      </w:pPr>
      <w:r w:rsidDel="00000000" w:rsidR="00000000" w:rsidRPr="00000000">
        <w:rPr>
          <w:rtl w:val="0"/>
        </w:rPr>
      </w:r>
    </w:p>
    <w:p w:rsidR="00000000" w:rsidDel="00000000" w:rsidP="00000000" w:rsidRDefault="00000000" w:rsidRPr="00000000" w14:paraId="000004FC">
      <w:pPr>
        <w:spacing w:line="331.2" w:lineRule="auto"/>
        <w:rPr>
          <w:b w:val="1"/>
        </w:rPr>
      </w:pPr>
      <w:r w:rsidDel="00000000" w:rsidR="00000000" w:rsidRPr="00000000">
        <w:rPr>
          <w:b w:val="1"/>
          <w:rtl w:val="0"/>
        </w:rPr>
        <w:t xml:space="preserve">“Land of The forgotten Voices” - a moving story about a kid, whose experience with voices in his head, mean he spends most of his life alone and sad emotionally.</w:t>
      </w:r>
    </w:p>
    <w:p w:rsidR="00000000" w:rsidDel="00000000" w:rsidP="00000000" w:rsidRDefault="00000000" w:rsidRPr="00000000" w14:paraId="000004FD">
      <w:pPr>
        <w:spacing w:line="331.2" w:lineRule="auto"/>
        <w:rPr>
          <w:b w:val="1"/>
        </w:rPr>
      </w:pPr>
      <w:r w:rsidDel="00000000" w:rsidR="00000000" w:rsidRPr="00000000">
        <w:rPr>
          <w:rtl w:val="0"/>
        </w:rPr>
      </w:r>
    </w:p>
    <w:p w:rsidR="00000000" w:rsidDel="00000000" w:rsidP="00000000" w:rsidRDefault="00000000" w:rsidRPr="00000000" w14:paraId="000004FE">
      <w:pPr>
        <w:spacing w:line="331.2" w:lineRule="auto"/>
        <w:rPr>
          <w:b w:val="1"/>
        </w:rPr>
      </w:pPr>
      <w:r w:rsidDel="00000000" w:rsidR="00000000" w:rsidRPr="00000000">
        <w:rPr>
          <w:b w:val="1"/>
          <w:rtl w:val="0"/>
        </w:rPr>
        <w:t xml:space="preserve">“Children Of Another Time.” No place left to be.</w:t>
      </w:r>
    </w:p>
    <w:p w:rsidR="00000000" w:rsidDel="00000000" w:rsidP="00000000" w:rsidRDefault="00000000" w:rsidRPr="00000000" w14:paraId="000004FF">
      <w:pPr>
        <w:spacing w:line="331.2" w:lineRule="auto"/>
        <w:rPr>
          <w:b w:val="1"/>
        </w:rPr>
      </w:pPr>
      <w:r w:rsidDel="00000000" w:rsidR="00000000" w:rsidRPr="00000000">
        <w:rPr>
          <w:b w:val="1"/>
          <w:rtl w:val="0"/>
        </w:rPr>
        <w:t xml:space="preserve">“A Golden Future.”</w:t>
      </w:r>
    </w:p>
    <w:p w:rsidR="00000000" w:rsidDel="00000000" w:rsidP="00000000" w:rsidRDefault="00000000" w:rsidRPr="00000000" w14:paraId="00000500">
      <w:pPr>
        <w:spacing w:line="331.2" w:lineRule="auto"/>
        <w:rPr>
          <w:b w:val="1"/>
        </w:rPr>
      </w:pPr>
      <w:r w:rsidDel="00000000" w:rsidR="00000000" w:rsidRPr="00000000">
        <w:rPr>
          <w:rtl w:val="0"/>
        </w:rPr>
      </w:r>
    </w:p>
    <w:p w:rsidR="00000000" w:rsidDel="00000000" w:rsidP="00000000" w:rsidRDefault="00000000" w:rsidRPr="00000000" w14:paraId="00000501">
      <w:pPr>
        <w:spacing w:line="331.2" w:lineRule="auto"/>
        <w:rPr>
          <w:b w:val="1"/>
        </w:rPr>
      </w:pPr>
      <w:r w:rsidDel="00000000" w:rsidR="00000000" w:rsidRPr="00000000">
        <w:rPr>
          <w:b w:val="1"/>
          <w:rtl w:val="0"/>
        </w:rPr>
        <w:t xml:space="preserve">“Saved by the world.”</w:t>
      </w:r>
    </w:p>
    <w:p w:rsidR="00000000" w:rsidDel="00000000" w:rsidP="00000000" w:rsidRDefault="00000000" w:rsidRPr="00000000" w14:paraId="00000502">
      <w:pPr>
        <w:spacing w:line="331.2" w:lineRule="auto"/>
        <w:rPr>
          <w:b w:val="1"/>
        </w:rPr>
      </w:pPr>
      <w:r w:rsidDel="00000000" w:rsidR="00000000" w:rsidRPr="00000000">
        <w:rPr>
          <w:rtl w:val="0"/>
        </w:rPr>
      </w:r>
    </w:p>
    <w:p w:rsidR="00000000" w:rsidDel="00000000" w:rsidP="00000000" w:rsidRDefault="00000000" w:rsidRPr="00000000" w14:paraId="00000503">
      <w:pPr>
        <w:spacing w:line="331.2" w:lineRule="auto"/>
        <w:rPr>
          <w:b w:val="1"/>
        </w:rPr>
      </w:pPr>
      <w:r w:rsidDel="00000000" w:rsidR="00000000" w:rsidRPr="00000000">
        <w:rPr>
          <w:rtl w:val="0"/>
        </w:rPr>
      </w:r>
    </w:p>
    <w:p w:rsidR="00000000" w:rsidDel="00000000" w:rsidP="00000000" w:rsidRDefault="00000000" w:rsidRPr="00000000" w14:paraId="00000504">
      <w:pPr>
        <w:spacing w:line="331.2" w:lineRule="auto"/>
        <w:rPr>
          <w:b w:val="1"/>
        </w:rPr>
      </w:pPr>
      <w:r w:rsidDel="00000000" w:rsidR="00000000" w:rsidRPr="00000000">
        <w:rPr>
          <w:b w:val="1"/>
          <w:rtl w:val="0"/>
        </w:rPr>
        <w:t xml:space="preserve">Good Coffee</w:t>
      </w:r>
    </w:p>
    <w:p w:rsidR="00000000" w:rsidDel="00000000" w:rsidP="00000000" w:rsidRDefault="00000000" w:rsidRPr="00000000" w14:paraId="00000505">
      <w:pPr>
        <w:spacing w:line="331.2" w:lineRule="auto"/>
        <w:rPr>
          <w:b w:val="1"/>
        </w:rPr>
      </w:pPr>
      <w:r w:rsidDel="00000000" w:rsidR="00000000" w:rsidRPr="00000000">
        <w:rPr>
          <w:b w:val="1"/>
          <w:rtl w:val="0"/>
        </w:rPr>
        <w:t xml:space="preserve">“Bubblegum Nightmare” - A world runs out of bubblegum.</w:t>
      </w:r>
    </w:p>
    <w:p w:rsidR="00000000" w:rsidDel="00000000" w:rsidP="00000000" w:rsidRDefault="00000000" w:rsidRPr="00000000" w14:paraId="00000506">
      <w:pPr>
        <w:spacing w:line="331.2" w:lineRule="auto"/>
        <w:rPr>
          <w:b w:val="1"/>
        </w:rPr>
      </w:pPr>
      <w:r w:rsidDel="00000000" w:rsidR="00000000" w:rsidRPr="00000000">
        <w:rPr>
          <w:rtl w:val="0"/>
        </w:rPr>
      </w:r>
    </w:p>
    <w:p w:rsidR="00000000" w:rsidDel="00000000" w:rsidP="00000000" w:rsidRDefault="00000000" w:rsidRPr="00000000" w14:paraId="00000507">
      <w:pPr>
        <w:spacing w:line="331.2" w:lineRule="auto"/>
        <w:rPr>
          <w:b w:val="1"/>
        </w:rPr>
      </w:pPr>
      <w:r w:rsidDel="00000000" w:rsidR="00000000" w:rsidRPr="00000000">
        <w:rPr>
          <w:b w:val="1"/>
          <w:rtl w:val="0"/>
        </w:rPr>
        <w:t xml:space="preserve">“Niriah” - An alien utopia.</w:t>
      </w:r>
    </w:p>
    <w:p w:rsidR="00000000" w:rsidDel="00000000" w:rsidP="00000000" w:rsidRDefault="00000000" w:rsidRPr="00000000" w14:paraId="00000508">
      <w:pPr>
        <w:spacing w:line="331.2" w:lineRule="auto"/>
        <w:rPr>
          <w:b w:val="1"/>
        </w:rPr>
      </w:pPr>
      <w:r w:rsidDel="00000000" w:rsidR="00000000" w:rsidRPr="00000000">
        <w:rPr>
          <w:rtl w:val="0"/>
        </w:rPr>
      </w:r>
    </w:p>
    <w:p w:rsidR="00000000" w:rsidDel="00000000" w:rsidP="00000000" w:rsidRDefault="00000000" w:rsidRPr="00000000" w14:paraId="00000509">
      <w:pPr>
        <w:spacing w:line="331.2" w:lineRule="auto"/>
        <w:rPr>
          <w:b w:val="1"/>
        </w:rPr>
      </w:pPr>
      <w:r w:rsidDel="00000000" w:rsidR="00000000" w:rsidRPr="00000000">
        <w:rPr>
          <w:b w:val="1"/>
          <w:rtl w:val="0"/>
        </w:rPr>
        <w:t xml:space="preserve">“Dreamlands” - song music.</w:t>
      </w:r>
    </w:p>
    <w:p w:rsidR="00000000" w:rsidDel="00000000" w:rsidP="00000000" w:rsidRDefault="00000000" w:rsidRPr="00000000" w14:paraId="0000050A">
      <w:pPr>
        <w:spacing w:line="331.2" w:lineRule="auto"/>
        <w:rPr>
          <w:b w:val="1"/>
        </w:rPr>
      </w:pPr>
      <w:r w:rsidDel="00000000" w:rsidR="00000000" w:rsidRPr="00000000">
        <w:rPr>
          <w:rtl w:val="0"/>
        </w:rPr>
      </w:r>
    </w:p>
    <w:p w:rsidR="00000000" w:rsidDel="00000000" w:rsidP="00000000" w:rsidRDefault="00000000" w:rsidRPr="00000000" w14:paraId="0000050B">
      <w:pPr>
        <w:spacing w:line="331.2" w:lineRule="auto"/>
        <w:rPr>
          <w:b w:val="1"/>
        </w:rPr>
      </w:pPr>
      <w:r w:rsidDel="00000000" w:rsidR="00000000" w:rsidRPr="00000000">
        <w:rPr>
          <w:b w:val="1"/>
          <w:rtl w:val="0"/>
        </w:rPr>
        <w:t xml:space="preserve">“StarSong” - Title</w:t>
      </w:r>
    </w:p>
    <w:p w:rsidR="00000000" w:rsidDel="00000000" w:rsidP="00000000" w:rsidRDefault="00000000" w:rsidRPr="00000000" w14:paraId="0000050C">
      <w:pPr>
        <w:spacing w:line="331.2" w:lineRule="auto"/>
        <w:rPr>
          <w:b w:val="1"/>
        </w:rPr>
      </w:pPr>
      <w:r w:rsidDel="00000000" w:rsidR="00000000" w:rsidRPr="00000000">
        <w:rPr>
          <w:rtl w:val="0"/>
        </w:rPr>
      </w:r>
    </w:p>
    <w:p w:rsidR="00000000" w:rsidDel="00000000" w:rsidP="00000000" w:rsidRDefault="00000000" w:rsidRPr="00000000" w14:paraId="0000050D">
      <w:pPr>
        <w:spacing w:line="331.2" w:lineRule="auto"/>
        <w:rPr>
          <w:b w:val="1"/>
        </w:rPr>
      </w:pPr>
      <w:r w:rsidDel="00000000" w:rsidR="00000000" w:rsidRPr="00000000">
        <w:rPr>
          <w:b w:val="1"/>
          <w:rtl w:val="0"/>
        </w:rPr>
        <w:t xml:space="preserve">“Linear” - A 2d line based adventure game.</w:t>
      </w:r>
    </w:p>
    <w:p w:rsidR="00000000" w:rsidDel="00000000" w:rsidP="00000000" w:rsidRDefault="00000000" w:rsidRPr="00000000" w14:paraId="0000050E">
      <w:pPr>
        <w:spacing w:line="331.2" w:lineRule="auto"/>
        <w:rPr>
          <w:b w:val="1"/>
        </w:rPr>
      </w:pPr>
      <w:r w:rsidDel="00000000" w:rsidR="00000000" w:rsidRPr="00000000">
        <w:rPr>
          <w:rtl w:val="0"/>
        </w:rPr>
      </w:r>
    </w:p>
    <w:p w:rsidR="00000000" w:rsidDel="00000000" w:rsidP="00000000" w:rsidRDefault="00000000" w:rsidRPr="00000000" w14:paraId="0000050F">
      <w:pPr>
        <w:spacing w:line="331.2" w:lineRule="auto"/>
        <w:rPr>
          <w:b w:val="1"/>
        </w:rPr>
      </w:pPr>
      <w:r w:rsidDel="00000000" w:rsidR="00000000" w:rsidRPr="00000000">
        <w:rPr>
          <w:rtl w:val="0"/>
        </w:rPr>
      </w:r>
    </w:p>
    <w:p w:rsidR="00000000" w:rsidDel="00000000" w:rsidP="00000000" w:rsidRDefault="00000000" w:rsidRPr="00000000" w14:paraId="00000510">
      <w:pPr>
        <w:spacing w:line="331.2" w:lineRule="auto"/>
        <w:rPr>
          <w:b w:val="1"/>
        </w:rPr>
      </w:pPr>
      <w:r w:rsidDel="00000000" w:rsidR="00000000" w:rsidRPr="00000000">
        <w:rPr>
          <w:b w:val="1"/>
          <w:rtl w:val="0"/>
        </w:rPr>
        <w:t xml:space="preserve">“Less enemies, not more. Always a good rule.” - Line</w:t>
      </w:r>
    </w:p>
    <w:p w:rsidR="00000000" w:rsidDel="00000000" w:rsidP="00000000" w:rsidRDefault="00000000" w:rsidRPr="00000000" w14:paraId="00000511">
      <w:pPr>
        <w:spacing w:line="331.2" w:lineRule="auto"/>
        <w:rPr>
          <w:b w:val="1"/>
        </w:rPr>
      </w:pPr>
      <w:r w:rsidDel="00000000" w:rsidR="00000000" w:rsidRPr="00000000">
        <w:rPr>
          <w:rtl w:val="0"/>
        </w:rPr>
      </w:r>
    </w:p>
    <w:p w:rsidR="00000000" w:rsidDel="00000000" w:rsidP="00000000" w:rsidRDefault="00000000" w:rsidRPr="00000000" w14:paraId="00000512">
      <w:pPr>
        <w:spacing w:line="331.2" w:lineRule="auto"/>
        <w:rPr>
          <w:b w:val="1"/>
        </w:rPr>
      </w:pPr>
      <w:r w:rsidDel="00000000" w:rsidR="00000000" w:rsidRPr="00000000">
        <w:rPr>
          <w:rFonts w:ascii="Roboto" w:cs="Roboto" w:eastAsia="Roboto" w:hAnsi="Roboto"/>
          <w:b w:val="1"/>
          <w:color w:val="14171a"/>
          <w:sz w:val="23"/>
          <w:szCs w:val="23"/>
          <w:shd w:fill="f5f8fa" w:val="clear"/>
          <w:rtl w:val="0"/>
        </w:rPr>
        <w:t xml:space="preserve">"Game Of Denial." - A man becomes obsessed with the notion his entire life is a game of denial. That the whole world is a virtual prison of pain and denial, inflicted on him by true life, and he is nothing more than artificial intelligence for their pleasure.</w:t>
      </w:r>
      <w:r w:rsidDel="00000000" w:rsidR="00000000" w:rsidRPr="00000000">
        <w:rPr>
          <w:rtl w:val="0"/>
        </w:rPr>
      </w:r>
    </w:p>
    <w:p w:rsidR="00000000" w:rsidDel="00000000" w:rsidP="00000000" w:rsidRDefault="00000000" w:rsidRPr="00000000" w14:paraId="00000513">
      <w:pPr>
        <w:spacing w:line="331.2" w:lineRule="auto"/>
        <w:rPr>
          <w:b w:val="1"/>
        </w:rPr>
      </w:pPr>
      <w:r w:rsidDel="00000000" w:rsidR="00000000" w:rsidRPr="00000000">
        <w:rPr>
          <w:rtl w:val="0"/>
        </w:rPr>
      </w:r>
    </w:p>
    <w:p w:rsidR="00000000" w:rsidDel="00000000" w:rsidP="00000000" w:rsidRDefault="00000000" w:rsidRPr="00000000" w14:paraId="00000514">
      <w:pPr>
        <w:spacing w:line="331.2" w:lineRule="auto"/>
        <w:rPr>
          <w:b w:val="1"/>
        </w:rPr>
      </w:pPr>
      <w:r w:rsidDel="00000000" w:rsidR="00000000" w:rsidRPr="00000000">
        <w:rPr>
          <w:b w:val="1"/>
          <w:rtl w:val="0"/>
        </w:rPr>
        <w:t xml:space="preserve">“A Toy” - A human being named Antony, becomes obsessed with the fact he may be a toy of a superior race or the gods, as his life is so poor it makes no sense to him. </w:t>
      </w:r>
    </w:p>
    <w:p w:rsidR="00000000" w:rsidDel="00000000" w:rsidP="00000000" w:rsidRDefault="00000000" w:rsidRPr="00000000" w14:paraId="00000515">
      <w:pPr>
        <w:spacing w:line="331.2" w:lineRule="auto"/>
        <w:rPr>
          <w:b w:val="1"/>
        </w:rPr>
      </w:pPr>
      <w:r w:rsidDel="00000000" w:rsidR="00000000" w:rsidRPr="00000000">
        <w:rPr>
          <w:rtl w:val="0"/>
        </w:rPr>
      </w:r>
    </w:p>
    <w:p w:rsidR="00000000" w:rsidDel="00000000" w:rsidP="00000000" w:rsidRDefault="00000000" w:rsidRPr="00000000" w14:paraId="00000516">
      <w:pPr>
        <w:spacing w:line="331.2" w:lineRule="auto"/>
        <w:rPr>
          <w:b w:val="1"/>
        </w:rPr>
      </w:pPr>
      <w:r w:rsidDel="00000000" w:rsidR="00000000" w:rsidRPr="00000000">
        <w:rPr>
          <w:b w:val="1"/>
          <w:rtl w:val="0"/>
        </w:rPr>
        <w:t xml:space="preserve">“Three Days Later” - A story of a disaster that is solved by time travelers three days later. A parable of the execution of Christ, followed by his resurrection.</w:t>
      </w:r>
    </w:p>
    <w:p w:rsidR="00000000" w:rsidDel="00000000" w:rsidP="00000000" w:rsidRDefault="00000000" w:rsidRPr="00000000" w14:paraId="00000517">
      <w:pPr>
        <w:spacing w:line="331.2" w:lineRule="auto"/>
        <w:rPr>
          <w:b w:val="1"/>
        </w:rPr>
      </w:pPr>
      <w:r w:rsidDel="00000000" w:rsidR="00000000" w:rsidRPr="00000000">
        <w:rPr>
          <w:rtl w:val="0"/>
        </w:rPr>
      </w:r>
    </w:p>
    <w:p w:rsidR="00000000" w:rsidDel="00000000" w:rsidP="00000000" w:rsidRDefault="00000000" w:rsidRPr="00000000" w14:paraId="00000518">
      <w:pPr>
        <w:spacing w:line="331.2" w:lineRule="auto"/>
        <w:rPr>
          <w:b w:val="1"/>
        </w:rPr>
      </w:pPr>
      <w:r w:rsidDel="00000000" w:rsidR="00000000" w:rsidRPr="00000000">
        <w:rPr>
          <w:rtl w:val="0"/>
        </w:rPr>
      </w:r>
    </w:p>
    <w:p w:rsidR="00000000" w:rsidDel="00000000" w:rsidP="00000000" w:rsidRDefault="00000000" w:rsidRPr="00000000" w14:paraId="00000519">
      <w:pPr>
        <w:spacing w:line="331.2" w:lineRule="auto"/>
        <w:rPr>
          <w:b w:val="1"/>
        </w:rPr>
      </w:pPr>
      <w:r w:rsidDel="00000000" w:rsidR="00000000" w:rsidRPr="00000000">
        <w:rPr>
          <w:b w:val="1"/>
          <w:rtl w:val="0"/>
        </w:rPr>
        <w:t xml:space="preserve">“Londok” - An indictment of life in East London.</w:t>
      </w:r>
    </w:p>
    <w:p w:rsidR="00000000" w:rsidDel="00000000" w:rsidP="00000000" w:rsidRDefault="00000000" w:rsidRPr="00000000" w14:paraId="0000051A">
      <w:pPr>
        <w:spacing w:line="331.2" w:lineRule="auto"/>
        <w:rPr>
          <w:b w:val="1"/>
        </w:rPr>
      </w:pPr>
      <w:r w:rsidDel="00000000" w:rsidR="00000000" w:rsidRPr="00000000">
        <w:rPr>
          <w:rtl w:val="0"/>
        </w:rPr>
      </w:r>
    </w:p>
    <w:p w:rsidR="00000000" w:rsidDel="00000000" w:rsidP="00000000" w:rsidRDefault="00000000" w:rsidRPr="00000000" w14:paraId="0000051B">
      <w:pPr>
        <w:spacing w:line="331.2" w:lineRule="auto"/>
        <w:rPr>
          <w:b w:val="1"/>
        </w:rPr>
      </w:pPr>
      <w:r w:rsidDel="00000000" w:rsidR="00000000" w:rsidRPr="00000000">
        <w:rPr>
          <w:b w:val="1"/>
          <w:rtl w:val="0"/>
        </w:rPr>
        <w:t xml:space="preserve">“Polarity” - A Two player co-op game, where you both start at opposite ends of the gaming universe, in your quest to save man-kind.</w:t>
      </w:r>
    </w:p>
    <w:p w:rsidR="00000000" w:rsidDel="00000000" w:rsidP="00000000" w:rsidRDefault="00000000" w:rsidRPr="00000000" w14:paraId="0000051C">
      <w:pPr>
        <w:spacing w:line="331.2" w:lineRule="auto"/>
        <w:rPr>
          <w:b w:val="1"/>
        </w:rPr>
      </w:pPr>
      <w:r w:rsidDel="00000000" w:rsidR="00000000" w:rsidRPr="00000000">
        <w:rPr>
          <w:rtl w:val="0"/>
        </w:rPr>
      </w:r>
    </w:p>
    <w:p w:rsidR="00000000" w:rsidDel="00000000" w:rsidP="00000000" w:rsidRDefault="00000000" w:rsidRPr="00000000" w14:paraId="0000051D">
      <w:pPr>
        <w:spacing w:line="331.2" w:lineRule="auto"/>
        <w:rPr>
          <w:b w:val="1"/>
        </w:rPr>
      </w:pPr>
      <w:r w:rsidDel="00000000" w:rsidR="00000000" w:rsidRPr="00000000">
        <w:rPr>
          <w:rtl w:val="0"/>
        </w:rPr>
      </w:r>
    </w:p>
    <w:p w:rsidR="00000000" w:rsidDel="00000000" w:rsidP="00000000" w:rsidRDefault="00000000" w:rsidRPr="00000000" w14:paraId="0000051E">
      <w:pPr>
        <w:spacing w:line="331.2" w:lineRule="auto"/>
        <w:rPr>
          <w:b w:val="1"/>
        </w:rPr>
      </w:pPr>
      <w:r w:rsidDel="00000000" w:rsidR="00000000" w:rsidRPr="00000000">
        <w:rPr>
          <w:b w:val="1"/>
          <w:rtl w:val="0"/>
        </w:rPr>
        <w:t xml:space="preserve">Explore unique concepts, not just traditional.</w:t>
      </w:r>
    </w:p>
    <w:p w:rsidR="00000000" w:rsidDel="00000000" w:rsidP="00000000" w:rsidRDefault="00000000" w:rsidRPr="00000000" w14:paraId="0000051F">
      <w:pPr>
        <w:spacing w:line="331.2" w:lineRule="auto"/>
        <w:rPr>
          <w:b w:val="1"/>
        </w:rPr>
      </w:pPr>
      <w:r w:rsidDel="00000000" w:rsidR="00000000" w:rsidRPr="00000000">
        <w:rPr>
          <w:rtl w:val="0"/>
        </w:rPr>
      </w:r>
    </w:p>
    <w:p w:rsidR="00000000" w:rsidDel="00000000" w:rsidP="00000000" w:rsidRDefault="00000000" w:rsidRPr="00000000" w14:paraId="00000520">
      <w:pPr>
        <w:spacing w:line="331.2" w:lineRule="auto"/>
        <w:rPr>
          <w:b w:val="1"/>
        </w:rPr>
      </w:pPr>
      <w:r w:rsidDel="00000000" w:rsidR="00000000" w:rsidRPr="00000000">
        <w:rPr>
          <w:b w:val="1"/>
          <w:rtl w:val="0"/>
        </w:rPr>
        <w:t xml:space="preserve">“Karaoke” - A japanese businessman excels at karaoke, and ends up becoming a big star in Japan and the rest of the world.</w:t>
      </w:r>
    </w:p>
    <w:p w:rsidR="00000000" w:rsidDel="00000000" w:rsidP="00000000" w:rsidRDefault="00000000" w:rsidRPr="00000000" w14:paraId="00000521">
      <w:pPr>
        <w:spacing w:line="331.2" w:lineRule="auto"/>
        <w:rPr>
          <w:b w:val="1"/>
        </w:rPr>
      </w:pPr>
      <w:r w:rsidDel="00000000" w:rsidR="00000000" w:rsidRPr="00000000">
        <w:rPr>
          <w:rtl w:val="0"/>
        </w:rPr>
      </w:r>
    </w:p>
    <w:p w:rsidR="00000000" w:rsidDel="00000000" w:rsidP="00000000" w:rsidRDefault="00000000" w:rsidRPr="00000000" w14:paraId="00000522">
      <w:pPr>
        <w:spacing w:line="331.2" w:lineRule="auto"/>
        <w:rPr>
          <w:b w:val="1"/>
        </w:rPr>
      </w:pPr>
      <w:r w:rsidDel="00000000" w:rsidR="00000000" w:rsidRPr="00000000">
        <w:rPr>
          <w:b w:val="1"/>
          <w:rtl w:val="0"/>
        </w:rPr>
        <w:t xml:space="preserve">“Another Day In Paradox” - A planet where a time paradox has happened. Can they save their future and repair their past?</w:t>
      </w:r>
    </w:p>
    <w:p w:rsidR="00000000" w:rsidDel="00000000" w:rsidP="00000000" w:rsidRDefault="00000000" w:rsidRPr="00000000" w14:paraId="00000523">
      <w:pPr>
        <w:spacing w:line="331.2" w:lineRule="auto"/>
        <w:rPr>
          <w:b w:val="1"/>
        </w:rPr>
      </w:pPr>
      <w:r w:rsidDel="00000000" w:rsidR="00000000" w:rsidRPr="00000000">
        <w:rPr>
          <w:rtl w:val="0"/>
        </w:rPr>
      </w:r>
    </w:p>
    <w:p w:rsidR="00000000" w:rsidDel="00000000" w:rsidP="00000000" w:rsidRDefault="00000000" w:rsidRPr="00000000" w14:paraId="00000524">
      <w:pPr>
        <w:spacing w:line="331.2" w:lineRule="auto"/>
        <w:rPr>
          <w:b w:val="1"/>
        </w:rPr>
      </w:pPr>
      <w:r w:rsidDel="00000000" w:rsidR="00000000" w:rsidRPr="00000000">
        <w:rPr>
          <w:b w:val="1"/>
          <w:rtl w:val="0"/>
        </w:rPr>
        <w:t xml:space="preserve">Sun Death</w:t>
      </w:r>
    </w:p>
    <w:p w:rsidR="00000000" w:rsidDel="00000000" w:rsidP="00000000" w:rsidRDefault="00000000" w:rsidRPr="00000000" w14:paraId="00000525">
      <w:pPr>
        <w:spacing w:line="331.2" w:lineRule="auto"/>
        <w:rPr>
          <w:b w:val="1"/>
        </w:rPr>
      </w:pPr>
      <w:r w:rsidDel="00000000" w:rsidR="00000000" w:rsidRPr="00000000">
        <w:rPr>
          <w:rtl w:val="0"/>
        </w:rPr>
      </w:r>
    </w:p>
    <w:p w:rsidR="00000000" w:rsidDel="00000000" w:rsidP="00000000" w:rsidRDefault="00000000" w:rsidRPr="00000000" w14:paraId="00000526">
      <w:pPr>
        <w:spacing w:line="331.2" w:lineRule="auto"/>
        <w:rPr>
          <w:b w:val="1"/>
        </w:rPr>
      </w:pPr>
      <w:r w:rsidDel="00000000" w:rsidR="00000000" w:rsidRPr="00000000">
        <w:rPr>
          <w:b w:val="1"/>
          <w:rtl w:val="0"/>
        </w:rPr>
        <w:t xml:space="preserve">“The Moon’s Face.” - Sci fi story about a hidden sect of society living on the moon.</w:t>
      </w:r>
    </w:p>
    <w:p w:rsidR="00000000" w:rsidDel="00000000" w:rsidP="00000000" w:rsidRDefault="00000000" w:rsidRPr="00000000" w14:paraId="00000527">
      <w:pPr>
        <w:spacing w:line="331.2" w:lineRule="auto"/>
        <w:rPr>
          <w:b w:val="1"/>
        </w:rPr>
      </w:pPr>
      <w:r w:rsidDel="00000000" w:rsidR="00000000" w:rsidRPr="00000000">
        <w:rPr>
          <w:rtl w:val="0"/>
        </w:rPr>
      </w:r>
    </w:p>
    <w:p w:rsidR="00000000" w:rsidDel="00000000" w:rsidP="00000000" w:rsidRDefault="00000000" w:rsidRPr="00000000" w14:paraId="00000528">
      <w:pPr>
        <w:spacing w:line="331.2" w:lineRule="auto"/>
        <w:rPr>
          <w:b w:val="1"/>
        </w:rPr>
      </w:pPr>
      <w:r w:rsidDel="00000000" w:rsidR="00000000" w:rsidRPr="00000000">
        <w:rPr>
          <w:b w:val="1"/>
          <w:rtl w:val="0"/>
        </w:rPr>
        <w:t xml:space="preserve">“Reality Blade” - Our whole universe is set within the blade of destruction of another universe. The shadow to it’s darkness</w:t>
      </w:r>
    </w:p>
    <w:p w:rsidR="00000000" w:rsidDel="00000000" w:rsidP="00000000" w:rsidRDefault="00000000" w:rsidRPr="00000000" w14:paraId="00000529">
      <w:pPr>
        <w:spacing w:line="331.2" w:lineRule="auto"/>
        <w:rPr>
          <w:b w:val="1"/>
        </w:rPr>
      </w:pPr>
      <w:r w:rsidDel="00000000" w:rsidR="00000000" w:rsidRPr="00000000">
        <w:rPr>
          <w:rtl w:val="0"/>
        </w:rPr>
      </w:r>
    </w:p>
    <w:p w:rsidR="00000000" w:rsidDel="00000000" w:rsidP="00000000" w:rsidRDefault="00000000" w:rsidRPr="00000000" w14:paraId="0000052A">
      <w:pPr>
        <w:spacing w:line="331.2" w:lineRule="auto"/>
        <w:rPr>
          <w:b w:val="1"/>
        </w:rPr>
      </w:pPr>
      <w:r w:rsidDel="00000000" w:rsidR="00000000" w:rsidRPr="00000000">
        <w:rPr>
          <w:b w:val="1"/>
          <w:rtl w:val="0"/>
        </w:rPr>
        <w:t xml:space="preserve">“One To Free” - There is one life in this universe, who is the one to free. Trapped within a virtual nightmare.</w:t>
      </w:r>
    </w:p>
    <w:p w:rsidR="00000000" w:rsidDel="00000000" w:rsidP="00000000" w:rsidRDefault="00000000" w:rsidRPr="00000000" w14:paraId="0000052B">
      <w:pPr>
        <w:spacing w:line="331.2" w:lineRule="auto"/>
        <w:rPr>
          <w:b w:val="1"/>
        </w:rPr>
      </w:pPr>
      <w:r w:rsidDel="00000000" w:rsidR="00000000" w:rsidRPr="00000000">
        <w:rPr>
          <w:rtl w:val="0"/>
        </w:rPr>
      </w:r>
    </w:p>
    <w:p w:rsidR="00000000" w:rsidDel="00000000" w:rsidP="00000000" w:rsidRDefault="00000000" w:rsidRPr="00000000" w14:paraId="0000052C">
      <w:pPr>
        <w:spacing w:line="331.2" w:lineRule="auto"/>
        <w:rPr>
          <w:b w:val="1"/>
        </w:rPr>
      </w:pPr>
      <w:r w:rsidDel="00000000" w:rsidR="00000000" w:rsidRPr="00000000">
        <w:rPr>
          <w:b w:val="1"/>
          <w:rtl w:val="0"/>
        </w:rPr>
        <w:t xml:space="preserve">“Resolution”</w:t>
      </w:r>
    </w:p>
    <w:p w:rsidR="00000000" w:rsidDel="00000000" w:rsidP="00000000" w:rsidRDefault="00000000" w:rsidRPr="00000000" w14:paraId="0000052D">
      <w:pPr>
        <w:spacing w:line="331.2" w:lineRule="auto"/>
        <w:rPr>
          <w:b w:val="1"/>
        </w:rPr>
      </w:pPr>
      <w:r w:rsidDel="00000000" w:rsidR="00000000" w:rsidRPr="00000000">
        <w:rPr>
          <w:rtl w:val="0"/>
        </w:rPr>
      </w:r>
    </w:p>
    <w:p w:rsidR="00000000" w:rsidDel="00000000" w:rsidP="00000000" w:rsidRDefault="00000000" w:rsidRPr="00000000" w14:paraId="0000052E">
      <w:pPr>
        <w:spacing w:line="331.2" w:lineRule="auto"/>
        <w:rPr>
          <w:b w:val="1"/>
        </w:rPr>
      </w:pPr>
      <w:r w:rsidDel="00000000" w:rsidR="00000000" w:rsidRPr="00000000">
        <w:rPr>
          <w:b w:val="1"/>
          <w:rtl w:val="0"/>
        </w:rPr>
        <w:t xml:space="preserve">“The Other World”</w:t>
      </w:r>
    </w:p>
    <w:p w:rsidR="00000000" w:rsidDel="00000000" w:rsidP="00000000" w:rsidRDefault="00000000" w:rsidRPr="00000000" w14:paraId="0000052F">
      <w:pPr>
        <w:spacing w:line="331.2" w:lineRule="auto"/>
        <w:rPr>
          <w:b w:val="1"/>
        </w:rPr>
      </w:pPr>
      <w:r w:rsidDel="00000000" w:rsidR="00000000" w:rsidRPr="00000000">
        <w:rPr>
          <w:rtl w:val="0"/>
        </w:rPr>
      </w:r>
    </w:p>
    <w:p w:rsidR="00000000" w:rsidDel="00000000" w:rsidP="00000000" w:rsidRDefault="00000000" w:rsidRPr="00000000" w14:paraId="00000530">
      <w:pPr>
        <w:spacing w:line="331.2" w:lineRule="auto"/>
        <w:rPr>
          <w:b w:val="1"/>
        </w:rPr>
      </w:pPr>
      <w:r w:rsidDel="00000000" w:rsidR="00000000" w:rsidRPr="00000000">
        <w:rPr>
          <w:b w:val="1"/>
          <w:rtl w:val="0"/>
        </w:rPr>
        <w:t xml:space="preserve">“Affinity”</w:t>
      </w:r>
    </w:p>
    <w:p w:rsidR="00000000" w:rsidDel="00000000" w:rsidP="00000000" w:rsidRDefault="00000000" w:rsidRPr="00000000" w14:paraId="00000531">
      <w:pPr>
        <w:spacing w:line="331.2" w:lineRule="auto"/>
        <w:rPr>
          <w:b w:val="1"/>
        </w:rPr>
      </w:pPr>
      <w:r w:rsidDel="00000000" w:rsidR="00000000" w:rsidRPr="00000000">
        <w:rPr>
          <w:rtl w:val="0"/>
        </w:rPr>
      </w:r>
    </w:p>
    <w:p w:rsidR="00000000" w:rsidDel="00000000" w:rsidP="00000000" w:rsidRDefault="00000000" w:rsidRPr="00000000" w14:paraId="00000532">
      <w:pPr>
        <w:spacing w:line="331.2" w:lineRule="auto"/>
        <w:rPr>
          <w:b w:val="1"/>
        </w:rPr>
      </w:pPr>
      <w:r w:rsidDel="00000000" w:rsidR="00000000" w:rsidRPr="00000000">
        <w:rPr>
          <w:b w:val="1"/>
          <w:rtl w:val="0"/>
        </w:rPr>
        <w:t xml:space="preserve">“There is no exit.” - A group of people become trapped within a virtual reality. They must find their way out!</w:t>
      </w:r>
    </w:p>
    <w:p w:rsidR="00000000" w:rsidDel="00000000" w:rsidP="00000000" w:rsidRDefault="00000000" w:rsidRPr="00000000" w14:paraId="00000533">
      <w:pPr>
        <w:spacing w:line="331.2" w:lineRule="auto"/>
        <w:rPr>
          <w:b w:val="1"/>
        </w:rPr>
      </w:pPr>
      <w:r w:rsidDel="00000000" w:rsidR="00000000" w:rsidRPr="00000000">
        <w:rPr>
          <w:b w:val="1"/>
          <w:rtl w:val="0"/>
        </w:rPr>
        <w:t xml:space="preserve"> </w:t>
      </w:r>
    </w:p>
    <w:p w:rsidR="00000000" w:rsidDel="00000000" w:rsidP="00000000" w:rsidRDefault="00000000" w:rsidRPr="00000000" w14:paraId="00000534">
      <w:pPr>
        <w:spacing w:line="331.2" w:lineRule="auto"/>
        <w:rPr>
          <w:b w:val="1"/>
        </w:rPr>
      </w:pPr>
      <w:r w:rsidDel="00000000" w:rsidR="00000000" w:rsidRPr="00000000">
        <w:rPr>
          <w:b w:val="1"/>
          <w:rtl w:val="0"/>
        </w:rPr>
        <w:t xml:space="preserve">“Spy.Net”</w:t>
      </w:r>
    </w:p>
    <w:p w:rsidR="00000000" w:rsidDel="00000000" w:rsidP="00000000" w:rsidRDefault="00000000" w:rsidRPr="00000000" w14:paraId="00000535">
      <w:pPr>
        <w:spacing w:line="331.2" w:lineRule="auto"/>
        <w:rPr>
          <w:b w:val="1"/>
        </w:rPr>
      </w:pPr>
      <w:r w:rsidDel="00000000" w:rsidR="00000000" w:rsidRPr="00000000">
        <w:rPr>
          <w:b w:val="1"/>
          <w:rtl w:val="0"/>
        </w:rPr>
        <w:t xml:space="preserve">“It’s fun and exciting.”</w:t>
      </w:r>
    </w:p>
    <w:p w:rsidR="00000000" w:rsidDel="00000000" w:rsidP="00000000" w:rsidRDefault="00000000" w:rsidRPr="00000000" w14:paraId="00000536">
      <w:pPr>
        <w:spacing w:line="331.2" w:lineRule="auto"/>
        <w:rPr>
          <w:b w:val="1"/>
        </w:rPr>
      </w:pPr>
      <w:r w:rsidDel="00000000" w:rsidR="00000000" w:rsidRPr="00000000">
        <w:rPr>
          <w:rtl w:val="0"/>
        </w:rPr>
      </w:r>
    </w:p>
    <w:p w:rsidR="00000000" w:rsidDel="00000000" w:rsidP="00000000" w:rsidRDefault="00000000" w:rsidRPr="00000000" w14:paraId="00000537">
      <w:pPr>
        <w:spacing w:line="331.2" w:lineRule="auto"/>
        <w:rPr>
          <w:b w:val="1"/>
        </w:rPr>
      </w:pPr>
      <w:r w:rsidDel="00000000" w:rsidR="00000000" w:rsidRPr="00000000">
        <w:rPr>
          <w:rtl w:val="0"/>
        </w:rPr>
      </w:r>
    </w:p>
    <w:p w:rsidR="00000000" w:rsidDel="00000000" w:rsidP="00000000" w:rsidRDefault="00000000" w:rsidRPr="00000000" w14:paraId="00000538">
      <w:pPr>
        <w:spacing w:line="331.2" w:lineRule="auto"/>
        <w:rPr>
          <w:b w:val="1"/>
        </w:rPr>
      </w:pPr>
      <w:r w:rsidDel="00000000" w:rsidR="00000000" w:rsidRPr="00000000">
        <w:rPr>
          <w:b w:val="1"/>
          <w:rtl w:val="0"/>
        </w:rPr>
        <w:t xml:space="preserve">“The Third Dimension”</w:t>
      </w:r>
    </w:p>
    <w:p w:rsidR="00000000" w:rsidDel="00000000" w:rsidP="00000000" w:rsidRDefault="00000000" w:rsidRPr="00000000" w14:paraId="00000539">
      <w:pPr>
        <w:spacing w:line="331.2" w:lineRule="auto"/>
        <w:rPr>
          <w:b w:val="1"/>
        </w:rPr>
      </w:pPr>
      <w:r w:rsidDel="00000000" w:rsidR="00000000" w:rsidRPr="00000000">
        <w:rPr>
          <w:b w:val="1"/>
          <w:rtl w:val="0"/>
        </w:rPr>
        <w:t xml:space="preserve">“DreamDeath”</w:t>
      </w:r>
    </w:p>
    <w:p w:rsidR="00000000" w:rsidDel="00000000" w:rsidP="00000000" w:rsidRDefault="00000000" w:rsidRPr="00000000" w14:paraId="0000053A">
      <w:pPr>
        <w:spacing w:line="331.2" w:lineRule="auto"/>
        <w:rPr>
          <w:b w:val="1"/>
        </w:rPr>
      </w:pPr>
      <w:r w:rsidDel="00000000" w:rsidR="00000000" w:rsidRPr="00000000">
        <w:rPr>
          <w:rtl w:val="0"/>
        </w:rPr>
      </w:r>
    </w:p>
    <w:p w:rsidR="00000000" w:rsidDel="00000000" w:rsidP="00000000" w:rsidRDefault="00000000" w:rsidRPr="00000000" w14:paraId="0000053B">
      <w:pPr>
        <w:spacing w:line="331.2" w:lineRule="auto"/>
        <w:rPr>
          <w:b w:val="1"/>
        </w:rPr>
      </w:pPr>
      <w:r w:rsidDel="00000000" w:rsidR="00000000" w:rsidRPr="00000000">
        <w:rPr>
          <w:b w:val="1"/>
          <w:rtl w:val="0"/>
        </w:rPr>
        <w:t xml:space="preserve">“The Spider’s Web.”</w:t>
      </w:r>
    </w:p>
    <w:p w:rsidR="00000000" w:rsidDel="00000000" w:rsidP="00000000" w:rsidRDefault="00000000" w:rsidRPr="00000000" w14:paraId="0000053C">
      <w:pPr>
        <w:spacing w:line="331.2" w:lineRule="auto"/>
        <w:rPr>
          <w:b w:val="1"/>
        </w:rPr>
      </w:pPr>
      <w:r w:rsidDel="00000000" w:rsidR="00000000" w:rsidRPr="00000000">
        <w:rPr>
          <w:rtl w:val="0"/>
        </w:rPr>
      </w:r>
    </w:p>
    <w:p w:rsidR="00000000" w:rsidDel="00000000" w:rsidP="00000000" w:rsidRDefault="00000000" w:rsidRPr="00000000" w14:paraId="0000053D">
      <w:pPr>
        <w:spacing w:line="331.2" w:lineRule="auto"/>
        <w:rPr>
          <w:b w:val="1"/>
        </w:rPr>
      </w:pPr>
      <w:r w:rsidDel="00000000" w:rsidR="00000000" w:rsidRPr="00000000">
        <w:rPr>
          <w:b w:val="1"/>
          <w:rtl w:val="0"/>
        </w:rPr>
        <w:t xml:space="preserve">“Trick Or Treat?” - A horror movie about a mad figure hurting people.</w:t>
      </w:r>
    </w:p>
    <w:p w:rsidR="00000000" w:rsidDel="00000000" w:rsidP="00000000" w:rsidRDefault="00000000" w:rsidRPr="00000000" w14:paraId="0000053E">
      <w:pPr>
        <w:spacing w:line="331.2" w:lineRule="auto"/>
        <w:rPr>
          <w:b w:val="1"/>
        </w:rPr>
      </w:pPr>
      <w:r w:rsidDel="00000000" w:rsidR="00000000" w:rsidRPr="00000000">
        <w:rPr>
          <w:rtl w:val="0"/>
        </w:rPr>
      </w:r>
    </w:p>
    <w:p w:rsidR="00000000" w:rsidDel="00000000" w:rsidP="00000000" w:rsidRDefault="00000000" w:rsidRPr="00000000" w14:paraId="0000053F">
      <w:pPr>
        <w:spacing w:line="331.2" w:lineRule="auto"/>
        <w:rPr>
          <w:b w:val="1"/>
        </w:rPr>
      </w:pPr>
      <w:r w:rsidDel="00000000" w:rsidR="00000000" w:rsidRPr="00000000">
        <w:rPr>
          <w:b w:val="1"/>
          <w:rtl w:val="0"/>
        </w:rPr>
        <w:t xml:space="preserve">“Ninja”</w:t>
      </w:r>
    </w:p>
    <w:p w:rsidR="00000000" w:rsidDel="00000000" w:rsidP="00000000" w:rsidRDefault="00000000" w:rsidRPr="00000000" w14:paraId="00000540">
      <w:pPr>
        <w:spacing w:line="331.2" w:lineRule="auto"/>
        <w:rPr>
          <w:b w:val="1"/>
        </w:rPr>
      </w:pPr>
      <w:r w:rsidDel="00000000" w:rsidR="00000000" w:rsidRPr="00000000">
        <w:rPr>
          <w:rtl w:val="0"/>
        </w:rPr>
      </w:r>
    </w:p>
    <w:p w:rsidR="00000000" w:rsidDel="00000000" w:rsidP="00000000" w:rsidRDefault="00000000" w:rsidRPr="00000000" w14:paraId="00000541">
      <w:pPr>
        <w:spacing w:line="331.2" w:lineRule="auto"/>
        <w:rPr>
          <w:b w:val="1"/>
        </w:rPr>
      </w:pPr>
      <w:r w:rsidDel="00000000" w:rsidR="00000000" w:rsidRPr="00000000">
        <w:rPr>
          <w:b w:val="1"/>
          <w:rtl w:val="0"/>
        </w:rPr>
        <w:t xml:space="preserve">“Angel Warrior” </w:t>
      </w:r>
    </w:p>
    <w:p w:rsidR="00000000" w:rsidDel="00000000" w:rsidP="00000000" w:rsidRDefault="00000000" w:rsidRPr="00000000" w14:paraId="00000542">
      <w:pPr>
        <w:spacing w:line="331.2" w:lineRule="auto"/>
        <w:rPr>
          <w:b w:val="1"/>
        </w:rPr>
      </w:pPr>
      <w:r w:rsidDel="00000000" w:rsidR="00000000" w:rsidRPr="00000000">
        <w:rPr>
          <w:rtl w:val="0"/>
        </w:rPr>
      </w:r>
    </w:p>
    <w:p w:rsidR="00000000" w:rsidDel="00000000" w:rsidP="00000000" w:rsidRDefault="00000000" w:rsidRPr="00000000" w14:paraId="00000543">
      <w:pPr>
        <w:spacing w:line="331.2" w:lineRule="auto"/>
        <w:rPr>
          <w:b w:val="1"/>
        </w:rPr>
      </w:pPr>
      <w:r w:rsidDel="00000000" w:rsidR="00000000" w:rsidRPr="00000000">
        <w:rPr>
          <w:rtl w:val="0"/>
        </w:rPr>
      </w:r>
    </w:p>
    <w:p w:rsidR="00000000" w:rsidDel="00000000" w:rsidP="00000000" w:rsidRDefault="00000000" w:rsidRPr="00000000" w14:paraId="00000544">
      <w:pPr>
        <w:spacing w:line="331.2" w:lineRule="auto"/>
        <w:rPr>
          <w:b w:val="1"/>
        </w:rPr>
      </w:pPr>
      <w:r w:rsidDel="00000000" w:rsidR="00000000" w:rsidRPr="00000000">
        <w:rPr>
          <w:b w:val="1"/>
          <w:rtl w:val="0"/>
        </w:rPr>
        <w:t xml:space="preserve">“UnderDeath”</w:t>
      </w:r>
    </w:p>
    <w:p w:rsidR="00000000" w:rsidDel="00000000" w:rsidP="00000000" w:rsidRDefault="00000000" w:rsidRPr="00000000" w14:paraId="00000545">
      <w:pPr>
        <w:spacing w:line="331.2" w:lineRule="auto"/>
        <w:rPr>
          <w:b w:val="1"/>
        </w:rPr>
      </w:pPr>
      <w:r w:rsidDel="00000000" w:rsidR="00000000" w:rsidRPr="00000000">
        <w:rPr>
          <w:rtl w:val="0"/>
        </w:rPr>
      </w:r>
    </w:p>
    <w:p w:rsidR="00000000" w:rsidDel="00000000" w:rsidP="00000000" w:rsidRDefault="00000000" w:rsidRPr="00000000" w14:paraId="00000546">
      <w:pPr>
        <w:spacing w:line="331.2" w:lineRule="auto"/>
        <w:rPr>
          <w:b w:val="1"/>
        </w:rPr>
      </w:pPr>
      <w:r w:rsidDel="00000000" w:rsidR="00000000" w:rsidRPr="00000000">
        <w:rPr>
          <w:b w:val="1"/>
          <w:rtl w:val="0"/>
        </w:rPr>
        <w:t xml:space="preserve">“The Future Is Now” - Sci-fi</w:t>
      </w:r>
    </w:p>
    <w:p w:rsidR="00000000" w:rsidDel="00000000" w:rsidP="00000000" w:rsidRDefault="00000000" w:rsidRPr="00000000" w14:paraId="00000547">
      <w:pPr>
        <w:spacing w:line="331.2" w:lineRule="auto"/>
        <w:rPr>
          <w:b w:val="1"/>
        </w:rPr>
      </w:pPr>
      <w:r w:rsidDel="00000000" w:rsidR="00000000" w:rsidRPr="00000000">
        <w:rPr>
          <w:rtl w:val="0"/>
        </w:rPr>
      </w:r>
    </w:p>
    <w:p w:rsidR="00000000" w:rsidDel="00000000" w:rsidP="00000000" w:rsidRDefault="00000000" w:rsidRPr="00000000" w14:paraId="00000548">
      <w:pPr>
        <w:spacing w:line="331.2" w:lineRule="auto"/>
        <w:rPr>
          <w:b w:val="1"/>
        </w:rPr>
      </w:pPr>
      <w:r w:rsidDel="00000000" w:rsidR="00000000" w:rsidRPr="00000000">
        <w:rPr>
          <w:b w:val="1"/>
          <w:rtl w:val="0"/>
        </w:rPr>
        <w:t xml:space="preserve">“Burnt Alive” - An amazing technological artist is persecuted and abused by a group of mind controlists, for the beauty of his work. They want to burn him alive, to stop him from being the beautiful person he is.</w:t>
      </w:r>
    </w:p>
    <w:p w:rsidR="00000000" w:rsidDel="00000000" w:rsidP="00000000" w:rsidRDefault="00000000" w:rsidRPr="00000000" w14:paraId="00000549">
      <w:pPr>
        <w:spacing w:line="331.2" w:lineRule="auto"/>
        <w:rPr>
          <w:b w:val="1"/>
        </w:rPr>
      </w:pPr>
      <w:r w:rsidDel="00000000" w:rsidR="00000000" w:rsidRPr="00000000">
        <w:rPr>
          <w:rtl w:val="0"/>
        </w:rPr>
      </w:r>
    </w:p>
    <w:p w:rsidR="00000000" w:rsidDel="00000000" w:rsidP="00000000" w:rsidRDefault="00000000" w:rsidRPr="00000000" w14:paraId="0000054A">
      <w:pPr>
        <w:spacing w:line="331.2" w:lineRule="auto"/>
        <w:rPr>
          <w:b w:val="1"/>
        </w:rPr>
      </w:pPr>
      <w:r w:rsidDel="00000000" w:rsidR="00000000" w:rsidRPr="00000000">
        <w:rPr>
          <w:b w:val="1"/>
          <w:rtl w:val="0"/>
        </w:rPr>
        <w:t xml:space="preserve">“Progress” - </w:t>
      </w:r>
      <w:r w:rsidDel="00000000" w:rsidR="00000000" w:rsidRPr="00000000">
        <w:rPr>
          <w:rFonts w:ascii="Roboto" w:cs="Roboto" w:eastAsia="Roboto" w:hAnsi="Roboto"/>
          <w:b w:val="1"/>
          <w:color w:val="14171a"/>
          <w:sz w:val="23"/>
          <w:szCs w:val="23"/>
          <w:shd w:fill="f5f8fa" w:val="clear"/>
          <w:rtl w:val="0"/>
        </w:rPr>
        <w:t xml:space="preserve">"To entertain, and to be entertained. It is the end goal of any physical civilization. Love? With those you love. Maybe that's why they made us. They were already there. They needed to feel progress again..."</w:t>
      </w:r>
      <w:r w:rsidDel="00000000" w:rsidR="00000000" w:rsidRPr="00000000">
        <w:rPr>
          <w:rtl w:val="0"/>
        </w:rPr>
      </w:r>
    </w:p>
    <w:p w:rsidR="00000000" w:rsidDel="00000000" w:rsidP="00000000" w:rsidRDefault="00000000" w:rsidRPr="00000000" w14:paraId="0000054B">
      <w:pPr>
        <w:spacing w:line="331.2" w:lineRule="auto"/>
        <w:rPr>
          <w:b w:val="1"/>
        </w:rPr>
      </w:pPr>
      <w:r w:rsidDel="00000000" w:rsidR="00000000" w:rsidRPr="00000000">
        <w:rPr>
          <w:rtl w:val="0"/>
        </w:rPr>
      </w:r>
    </w:p>
    <w:p w:rsidR="00000000" w:rsidDel="00000000" w:rsidP="00000000" w:rsidRDefault="00000000" w:rsidRPr="00000000" w14:paraId="0000054C">
      <w:pPr>
        <w:spacing w:line="331.2" w:lineRule="auto"/>
        <w:rPr>
          <w:b w:val="1"/>
        </w:rPr>
      </w:pPr>
      <w:r w:rsidDel="00000000" w:rsidR="00000000" w:rsidRPr="00000000">
        <w:rPr>
          <w:b w:val="1"/>
          <w:rtl w:val="0"/>
        </w:rPr>
        <w:t xml:space="preserve">“The Future Is Here.”</w:t>
      </w:r>
    </w:p>
    <w:p w:rsidR="00000000" w:rsidDel="00000000" w:rsidP="00000000" w:rsidRDefault="00000000" w:rsidRPr="00000000" w14:paraId="0000054D">
      <w:pPr>
        <w:spacing w:line="331.2" w:lineRule="auto"/>
        <w:rPr>
          <w:b w:val="1"/>
        </w:rPr>
      </w:pPr>
      <w:r w:rsidDel="00000000" w:rsidR="00000000" w:rsidRPr="00000000">
        <w:rPr>
          <w:rtl w:val="0"/>
        </w:rPr>
      </w:r>
    </w:p>
    <w:p w:rsidR="00000000" w:rsidDel="00000000" w:rsidP="00000000" w:rsidRDefault="00000000" w:rsidRPr="00000000" w14:paraId="0000054E">
      <w:pPr>
        <w:spacing w:line="331.2" w:lineRule="auto"/>
        <w:rPr>
          <w:b w:val="1"/>
        </w:rPr>
      </w:pPr>
      <w:r w:rsidDel="00000000" w:rsidR="00000000" w:rsidRPr="00000000">
        <w:rPr>
          <w:b w:val="1"/>
          <w:rtl w:val="0"/>
        </w:rPr>
        <w:t xml:space="preserve">“It’s not whose looking at you. It’s who ain’t.”</w:t>
      </w:r>
    </w:p>
    <w:p w:rsidR="00000000" w:rsidDel="00000000" w:rsidP="00000000" w:rsidRDefault="00000000" w:rsidRPr="00000000" w14:paraId="0000054F">
      <w:pPr>
        <w:spacing w:line="331.2" w:lineRule="auto"/>
        <w:rPr>
          <w:b w:val="1"/>
        </w:rPr>
      </w:pPr>
      <w:r w:rsidDel="00000000" w:rsidR="00000000" w:rsidRPr="00000000">
        <w:rPr>
          <w:rtl w:val="0"/>
        </w:rPr>
      </w:r>
    </w:p>
    <w:p w:rsidR="00000000" w:rsidDel="00000000" w:rsidP="00000000" w:rsidRDefault="00000000" w:rsidRPr="00000000" w14:paraId="00000550">
      <w:pPr>
        <w:spacing w:line="331.2" w:lineRule="auto"/>
        <w:rPr>
          <w:b w:val="1"/>
        </w:rPr>
      </w:pPr>
      <w:r w:rsidDel="00000000" w:rsidR="00000000" w:rsidRPr="00000000">
        <w:rPr>
          <w:rtl w:val="0"/>
        </w:rPr>
      </w:r>
    </w:p>
    <w:p w:rsidR="00000000" w:rsidDel="00000000" w:rsidP="00000000" w:rsidRDefault="00000000" w:rsidRPr="00000000" w14:paraId="00000551">
      <w:pPr>
        <w:spacing w:line="331.2" w:lineRule="auto"/>
        <w:rPr>
          <w:b w:val="1"/>
        </w:rPr>
      </w:pPr>
      <w:r w:rsidDel="00000000" w:rsidR="00000000" w:rsidRPr="00000000">
        <w:rPr>
          <w:b w:val="1"/>
          <w:rtl w:val="0"/>
        </w:rPr>
        <w:t xml:space="preserve">“Utopia” - A sci fi game set in the future.</w:t>
      </w:r>
    </w:p>
    <w:p w:rsidR="00000000" w:rsidDel="00000000" w:rsidP="00000000" w:rsidRDefault="00000000" w:rsidRPr="00000000" w14:paraId="00000552">
      <w:pPr>
        <w:spacing w:line="331.2" w:lineRule="auto"/>
        <w:rPr>
          <w:b w:val="1"/>
        </w:rPr>
      </w:pPr>
      <w:r w:rsidDel="00000000" w:rsidR="00000000" w:rsidRPr="00000000">
        <w:rPr>
          <w:rtl w:val="0"/>
        </w:rPr>
      </w:r>
    </w:p>
    <w:p w:rsidR="00000000" w:rsidDel="00000000" w:rsidP="00000000" w:rsidRDefault="00000000" w:rsidRPr="00000000" w14:paraId="00000553">
      <w:pPr>
        <w:spacing w:line="331.2" w:lineRule="auto"/>
        <w:rPr>
          <w:b w:val="1"/>
        </w:rPr>
      </w:pPr>
      <w:r w:rsidDel="00000000" w:rsidR="00000000" w:rsidRPr="00000000">
        <w:rPr>
          <w:b w:val="1"/>
          <w:rtl w:val="0"/>
        </w:rPr>
        <w:t xml:space="preserve">“A.I are competing against each other. The future of corporate business.”</w:t>
      </w:r>
    </w:p>
    <w:p w:rsidR="00000000" w:rsidDel="00000000" w:rsidP="00000000" w:rsidRDefault="00000000" w:rsidRPr="00000000" w14:paraId="00000554">
      <w:pPr>
        <w:spacing w:line="331.2" w:lineRule="auto"/>
        <w:rPr>
          <w:b w:val="1"/>
        </w:rPr>
      </w:pPr>
      <w:r w:rsidDel="00000000" w:rsidR="00000000" w:rsidRPr="00000000">
        <w:rPr>
          <w:rtl w:val="0"/>
        </w:rPr>
      </w:r>
    </w:p>
    <w:p w:rsidR="00000000" w:rsidDel="00000000" w:rsidP="00000000" w:rsidRDefault="00000000" w:rsidRPr="00000000" w14:paraId="00000555">
      <w:pPr>
        <w:spacing w:line="331.2" w:lineRule="auto"/>
        <w:rPr>
          <w:b w:val="1"/>
        </w:rPr>
      </w:pPr>
      <w:r w:rsidDel="00000000" w:rsidR="00000000" w:rsidRPr="00000000">
        <w:rPr>
          <w:b w:val="1"/>
          <w:rtl w:val="0"/>
        </w:rPr>
        <w:t xml:space="preserve">“Ten Scenes” a single player story game, told in ten scenes, tied up at the end.</w:t>
      </w:r>
    </w:p>
    <w:p w:rsidR="00000000" w:rsidDel="00000000" w:rsidP="00000000" w:rsidRDefault="00000000" w:rsidRPr="00000000" w14:paraId="00000556">
      <w:pPr>
        <w:spacing w:line="331.2" w:lineRule="auto"/>
        <w:rPr>
          <w:b w:val="1"/>
        </w:rPr>
      </w:pPr>
      <w:r w:rsidDel="00000000" w:rsidR="00000000" w:rsidRPr="00000000">
        <w:rPr>
          <w:b w:val="1"/>
          <w:rtl w:val="0"/>
        </w:rPr>
        <w:t xml:space="preserve">“We know your weakness, and we offer you our stength.”</w:t>
      </w:r>
    </w:p>
    <w:p w:rsidR="00000000" w:rsidDel="00000000" w:rsidP="00000000" w:rsidRDefault="00000000" w:rsidRPr="00000000" w14:paraId="00000557">
      <w:pPr>
        <w:spacing w:line="331.2" w:lineRule="auto"/>
        <w:rPr>
          <w:b w:val="1"/>
        </w:rPr>
      </w:pPr>
      <w:r w:rsidDel="00000000" w:rsidR="00000000" w:rsidRPr="00000000">
        <w:rPr>
          <w:rtl w:val="0"/>
        </w:rPr>
      </w:r>
    </w:p>
    <w:p w:rsidR="00000000" w:rsidDel="00000000" w:rsidP="00000000" w:rsidRDefault="00000000" w:rsidRPr="00000000" w14:paraId="00000558">
      <w:pPr>
        <w:spacing w:line="331.2" w:lineRule="auto"/>
        <w:rPr>
          <w:b w:val="1"/>
        </w:rPr>
      </w:pPr>
      <w:r w:rsidDel="00000000" w:rsidR="00000000" w:rsidRPr="00000000">
        <w:rPr>
          <w:rtl w:val="0"/>
        </w:rPr>
      </w:r>
    </w:p>
    <w:p w:rsidR="00000000" w:rsidDel="00000000" w:rsidP="00000000" w:rsidRDefault="00000000" w:rsidRPr="00000000" w14:paraId="00000559">
      <w:pPr>
        <w:spacing w:line="331.2" w:lineRule="auto"/>
        <w:rPr>
          <w:b w:val="1"/>
        </w:rPr>
      </w:pPr>
      <w:r w:rsidDel="00000000" w:rsidR="00000000" w:rsidRPr="00000000">
        <w:rPr>
          <w:b w:val="1"/>
          <w:rtl w:val="0"/>
        </w:rPr>
        <w:t xml:space="preserve">“Fairytale” - a rpg/action ‘fairy tale’</w:t>
      </w:r>
    </w:p>
    <w:p w:rsidR="00000000" w:rsidDel="00000000" w:rsidP="00000000" w:rsidRDefault="00000000" w:rsidRPr="00000000" w14:paraId="0000055A">
      <w:pPr>
        <w:spacing w:line="331.2" w:lineRule="auto"/>
        <w:rPr>
          <w:b w:val="1"/>
        </w:rPr>
      </w:pPr>
      <w:r w:rsidDel="00000000" w:rsidR="00000000" w:rsidRPr="00000000">
        <w:rPr>
          <w:rtl w:val="0"/>
        </w:rPr>
      </w:r>
    </w:p>
    <w:p w:rsidR="00000000" w:rsidDel="00000000" w:rsidP="00000000" w:rsidRDefault="00000000" w:rsidRPr="00000000" w14:paraId="0000055B">
      <w:pPr>
        <w:spacing w:line="331.2" w:lineRule="auto"/>
        <w:rPr>
          <w:b w:val="1"/>
        </w:rPr>
      </w:pPr>
      <w:r w:rsidDel="00000000" w:rsidR="00000000" w:rsidRPr="00000000">
        <w:rPr>
          <w:b w:val="1"/>
          <w:rtl w:val="0"/>
        </w:rPr>
        <w:t xml:space="preserve">“Ex-Y” - A 2D overhead spy/rpg type game set in the near future.</w:t>
      </w:r>
    </w:p>
    <w:p w:rsidR="00000000" w:rsidDel="00000000" w:rsidP="00000000" w:rsidRDefault="00000000" w:rsidRPr="00000000" w14:paraId="0000055C">
      <w:pPr>
        <w:spacing w:line="331.2" w:lineRule="auto"/>
        <w:rPr>
          <w:b w:val="1"/>
        </w:rPr>
      </w:pPr>
      <w:r w:rsidDel="00000000" w:rsidR="00000000" w:rsidRPr="00000000">
        <w:rPr>
          <w:rtl w:val="0"/>
        </w:rPr>
      </w:r>
    </w:p>
    <w:p w:rsidR="00000000" w:rsidDel="00000000" w:rsidP="00000000" w:rsidRDefault="00000000" w:rsidRPr="00000000" w14:paraId="0000055D">
      <w:pPr>
        <w:spacing w:line="331.2" w:lineRule="auto"/>
        <w:rPr>
          <w:b w:val="1"/>
        </w:rPr>
      </w:pPr>
      <w:r w:rsidDel="00000000" w:rsidR="00000000" w:rsidRPr="00000000">
        <w:rPr>
          <w:rtl w:val="0"/>
        </w:rPr>
      </w:r>
    </w:p>
    <w:p w:rsidR="00000000" w:rsidDel="00000000" w:rsidP="00000000" w:rsidRDefault="00000000" w:rsidRPr="00000000" w14:paraId="0000055E">
      <w:pPr>
        <w:spacing w:line="331.2" w:lineRule="auto"/>
        <w:rPr>
          <w:b w:val="1"/>
        </w:rPr>
      </w:pPr>
      <w:r w:rsidDel="00000000" w:rsidR="00000000" w:rsidRPr="00000000">
        <w:rPr>
          <w:b w:val="1"/>
          <w:rtl w:val="0"/>
        </w:rPr>
        <w:tab/>
      </w:r>
    </w:p>
    <w:p w:rsidR="00000000" w:rsidDel="00000000" w:rsidP="00000000" w:rsidRDefault="00000000" w:rsidRPr="00000000" w14:paraId="0000055F">
      <w:pPr>
        <w:spacing w:line="331.2" w:lineRule="auto"/>
        <w:rPr>
          <w:b w:val="1"/>
        </w:rPr>
      </w:pPr>
      <w:r w:rsidDel="00000000" w:rsidR="00000000" w:rsidRPr="00000000">
        <w:rPr>
          <w:b w:val="1"/>
          <w:rtl w:val="0"/>
        </w:rPr>
        <w:t xml:space="preserve">“Dust” - War game.</w:t>
      </w:r>
    </w:p>
    <w:p w:rsidR="00000000" w:rsidDel="00000000" w:rsidP="00000000" w:rsidRDefault="00000000" w:rsidRPr="00000000" w14:paraId="00000560">
      <w:pPr>
        <w:spacing w:line="331.2" w:lineRule="auto"/>
        <w:rPr>
          <w:b w:val="1"/>
        </w:rPr>
      </w:pPr>
      <w:r w:rsidDel="00000000" w:rsidR="00000000" w:rsidRPr="00000000">
        <w:rPr>
          <w:rtl w:val="0"/>
        </w:rPr>
      </w:r>
    </w:p>
    <w:p w:rsidR="00000000" w:rsidDel="00000000" w:rsidP="00000000" w:rsidRDefault="00000000" w:rsidRPr="00000000" w14:paraId="00000561">
      <w:pPr>
        <w:spacing w:line="331.2" w:lineRule="auto"/>
        <w:rPr>
          <w:b w:val="1"/>
        </w:rPr>
      </w:pPr>
      <w:r w:rsidDel="00000000" w:rsidR="00000000" w:rsidRPr="00000000">
        <w:rPr>
          <w:b w:val="1"/>
          <w:rtl w:val="0"/>
        </w:rPr>
        <w:t xml:space="preserve">“Future” - Doom Clone.</w:t>
      </w:r>
    </w:p>
    <w:p w:rsidR="00000000" w:rsidDel="00000000" w:rsidP="00000000" w:rsidRDefault="00000000" w:rsidRPr="00000000" w14:paraId="00000562">
      <w:pPr>
        <w:spacing w:line="331.2" w:lineRule="auto"/>
        <w:rPr>
          <w:b w:val="1"/>
        </w:rPr>
      </w:pPr>
      <w:r w:rsidDel="00000000" w:rsidR="00000000" w:rsidRPr="00000000">
        <w:rPr>
          <w:rtl w:val="0"/>
        </w:rPr>
      </w:r>
    </w:p>
    <w:p w:rsidR="00000000" w:rsidDel="00000000" w:rsidP="00000000" w:rsidRDefault="00000000" w:rsidRPr="00000000" w14:paraId="00000563">
      <w:pPr>
        <w:spacing w:line="331.2" w:lineRule="auto"/>
        <w:rPr>
          <w:b w:val="1"/>
        </w:rPr>
      </w:pPr>
      <w:r w:rsidDel="00000000" w:rsidR="00000000" w:rsidRPr="00000000">
        <w:rPr>
          <w:b w:val="1"/>
          <w:rtl w:val="0"/>
        </w:rPr>
        <w:t xml:space="preserve">“Partying with the enemy.”</w:t>
      </w:r>
    </w:p>
    <w:p w:rsidR="00000000" w:rsidDel="00000000" w:rsidP="00000000" w:rsidRDefault="00000000" w:rsidRPr="00000000" w14:paraId="00000564">
      <w:pPr>
        <w:spacing w:line="331.2" w:lineRule="auto"/>
        <w:rPr>
          <w:b w:val="1"/>
        </w:rPr>
      </w:pPr>
      <w:r w:rsidDel="00000000" w:rsidR="00000000" w:rsidRPr="00000000">
        <w:rPr>
          <w:rtl w:val="0"/>
        </w:rPr>
      </w:r>
    </w:p>
    <w:p w:rsidR="00000000" w:rsidDel="00000000" w:rsidP="00000000" w:rsidRDefault="00000000" w:rsidRPr="00000000" w14:paraId="00000565">
      <w:pPr>
        <w:spacing w:line="331.2" w:lineRule="auto"/>
        <w:rPr>
          <w:b w:val="1"/>
        </w:rPr>
      </w:pPr>
      <w:r w:rsidDel="00000000" w:rsidR="00000000" w:rsidRPr="00000000">
        <w:rPr>
          <w:b w:val="1"/>
          <w:rtl w:val="0"/>
        </w:rPr>
        <w:tab/>
        <w:t xml:space="preserve">“Art Style - Use shaders to achieve a hand-drawn art style to the graphics.”</w:t>
      </w:r>
    </w:p>
    <w:p w:rsidR="00000000" w:rsidDel="00000000" w:rsidP="00000000" w:rsidRDefault="00000000" w:rsidRPr="00000000" w14:paraId="00000566">
      <w:pPr>
        <w:spacing w:line="331.2" w:lineRule="auto"/>
        <w:rPr>
          <w:b w:val="1"/>
        </w:rPr>
      </w:pPr>
      <w:r w:rsidDel="00000000" w:rsidR="00000000" w:rsidRPr="00000000">
        <w:rPr>
          <w:rtl w:val="0"/>
        </w:rPr>
      </w:r>
    </w:p>
    <w:p w:rsidR="00000000" w:rsidDel="00000000" w:rsidP="00000000" w:rsidRDefault="00000000" w:rsidRPr="00000000" w14:paraId="00000567">
      <w:pPr>
        <w:spacing w:line="331.2" w:lineRule="auto"/>
        <w:rPr>
          <w:b w:val="1"/>
        </w:rPr>
      </w:pPr>
      <w:r w:rsidDel="00000000" w:rsidR="00000000" w:rsidRPr="00000000">
        <w:rPr>
          <w:b w:val="1"/>
          <w:rtl w:val="0"/>
        </w:rPr>
        <w:tab/>
        <w:t xml:space="preserve">“BioHell” - A story of a young man whose whole life was like an horror movie. Scene after horrible scene.</w:t>
      </w:r>
    </w:p>
    <w:p w:rsidR="00000000" w:rsidDel="00000000" w:rsidP="00000000" w:rsidRDefault="00000000" w:rsidRPr="00000000" w14:paraId="00000568">
      <w:pPr>
        <w:spacing w:line="331.2" w:lineRule="auto"/>
        <w:rPr>
          <w:b w:val="1"/>
        </w:rPr>
      </w:pPr>
      <w:r w:rsidDel="00000000" w:rsidR="00000000" w:rsidRPr="00000000">
        <w:rPr>
          <w:rtl w:val="0"/>
        </w:rPr>
      </w:r>
    </w:p>
    <w:p w:rsidR="00000000" w:rsidDel="00000000" w:rsidP="00000000" w:rsidRDefault="00000000" w:rsidRPr="00000000" w14:paraId="00000569">
      <w:pPr>
        <w:spacing w:line="331.2" w:lineRule="auto"/>
        <w:rPr>
          <w:b w:val="1"/>
        </w:rPr>
      </w:pPr>
      <w:r w:rsidDel="00000000" w:rsidR="00000000" w:rsidRPr="00000000">
        <w:rPr>
          <w:b w:val="1"/>
          <w:rtl w:val="0"/>
        </w:rPr>
        <w:tab/>
        <w:t xml:space="preserve">“Good Versus Evil” - Comedy action about the good of earth, versus the evil of earth”</w:t>
      </w:r>
    </w:p>
    <w:p w:rsidR="00000000" w:rsidDel="00000000" w:rsidP="00000000" w:rsidRDefault="00000000" w:rsidRPr="00000000" w14:paraId="0000056A">
      <w:pPr>
        <w:spacing w:line="331.2" w:lineRule="auto"/>
        <w:rPr>
          <w:b w:val="1"/>
        </w:rPr>
      </w:pPr>
      <w:r w:rsidDel="00000000" w:rsidR="00000000" w:rsidRPr="00000000">
        <w:rPr>
          <w:rtl w:val="0"/>
        </w:rPr>
      </w:r>
    </w:p>
    <w:p w:rsidR="00000000" w:rsidDel="00000000" w:rsidP="00000000" w:rsidRDefault="00000000" w:rsidRPr="00000000" w14:paraId="0000056B">
      <w:pPr>
        <w:spacing w:line="331.2" w:lineRule="auto"/>
        <w:rPr>
          <w:b w:val="1"/>
        </w:rPr>
      </w:pPr>
      <w:r w:rsidDel="00000000" w:rsidR="00000000" w:rsidRPr="00000000">
        <w:rPr>
          <w:b w:val="1"/>
          <w:rtl w:val="0"/>
        </w:rPr>
        <w:tab/>
        <w:t xml:space="preserve">“Random” - A game where everything is randomally generated, from style to content.</w:t>
      </w:r>
    </w:p>
    <w:p w:rsidR="00000000" w:rsidDel="00000000" w:rsidP="00000000" w:rsidRDefault="00000000" w:rsidRPr="00000000" w14:paraId="0000056C">
      <w:pPr>
        <w:spacing w:line="331.2" w:lineRule="auto"/>
        <w:rPr>
          <w:b w:val="1"/>
        </w:rPr>
      </w:pPr>
      <w:r w:rsidDel="00000000" w:rsidR="00000000" w:rsidRPr="00000000">
        <w:rPr>
          <w:rtl w:val="0"/>
        </w:rPr>
      </w:r>
    </w:p>
    <w:p w:rsidR="00000000" w:rsidDel="00000000" w:rsidP="00000000" w:rsidRDefault="00000000" w:rsidRPr="00000000" w14:paraId="0000056D">
      <w:pPr>
        <w:spacing w:line="331.2" w:lineRule="auto"/>
        <w:rPr>
          <w:b w:val="1"/>
        </w:rPr>
      </w:pPr>
      <w:r w:rsidDel="00000000" w:rsidR="00000000" w:rsidRPr="00000000">
        <w:rPr>
          <w:b w:val="1"/>
          <w:rtl w:val="0"/>
        </w:rPr>
        <w:tab/>
        <w:t xml:space="preserve">“AfterEffect” - A combat mechnic that previews the effect of each shot.</w:t>
      </w:r>
    </w:p>
    <w:p w:rsidR="00000000" w:rsidDel="00000000" w:rsidP="00000000" w:rsidRDefault="00000000" w:rsidRPr="00000000" w14:paraId="0000056E">
      <w:pPr>
        <w:spacing w:line="331.2" w:lineRule="auto"/>
        <w:rPr>
          <w:b w:val="1"/>
        </w:rPr>
      </w:pPr>
      <w:r w:rsidDel="00000000" w:rsidR="00000000" w:rsidRPr="00000000">
        <w:rPr>
          <w:rtl w:val="0"/>
        </w:rPr>
      </w:r>
    </w:p>
    <w:p w:rsidR="00000000" w:rsidDel="00000000" w:rsidP="00000000" w:rsidRDefault="00000000" w:rsidRPr="00000000" w14:paraId="0000056F">
      <w:pPr>
        <w:spacing w:line="331.2" w:lineRule="auto"/>
        <w:rPr>
          <w:b w:val="1"/>
        </w:rPr>
      </w:pPr>
      <w:r w:rsidDel="00000000" w:rsidR="00000000" w:rsidRPr="00000000">
        <w:rPr>
          <w:b w:val="1"/>
          <w:rtl w:val="0"/>
        </w:rPr>
        <w:tab/>
        <w:t xml:space="preserve">“Hertz” - A game about connections.</w:t>
      </w:r>
    </w:p>
    <w:p w:rsidR="00000000" w:rsidDel="00000000" w:rsidP="00000000" w:rsidRDefault="00000000" w:rsidRPr="00000000" w14:paraId="00000570">
      <w:pPr>
        <w:spacing w:line="331.2" w:lineRule="auto"/>
        <w:rPr>
          <w:b w:val="1"/>
        </w:rPr>
      </w:pPr>
      <w:r w:rsidDel="00000000" w:rsidR="00000000" w:rsidRPr="00000000">
        <w:rPr>
          <w:rtl w:val="0"/>
        </w:rPr>
      </w:r>
    </w:p>
    <w:p w:rsidR="00000000" w:rsidDel="00000000" w:rsidP="00000000" w:rsidRDefault="00000000" w:rsidRPr="00000000" w14:paraId="00000571">
      <w:pPr>
        <w:spacing w:line="331.2" w:lineRule="auto"/>
        <w:rPr>
          <w:b w:val="1"/>
        </w:rPr>
      </w:pPr>
      <w:r w:rsidDel="00000000" w:rsidR="00000000" w:rsidRPr="00000000">
        <w:rPr>
          <w:b w:val="1"/>
          <w:rtl w:val="0"/>
        </w:rPr>
        <w:tab/>
        <w:t xml:space="preserve">“Waves” - Sc-Fi Anthology.</w:t>
      </w:r>
    </w:p>
    <w:p w:rsidR="00000000" w:rsidDel="00000000" w:rsidP="00000000" w:rsidRDefault="00000000" w:rsidRPr="00000000" w14:paraId="00000572">
      <w:pPr>
        <w:spacing w:line="331.2" w:lineRule="auto"/>
        <w:rPr>
          <w:b w:val="1"/>
        </w:rPr>
      </w:pPr>
      <w:r w:rsidDel="00000000" w:rsidR="00000000" w:rsidRPr="00000000">
        <w:rPr>
          <w:b w:val="1"/>
          <w:rtl w:val="0"/>
        </w:rPr>
        <w:tab/>
      </w:r>
    </w:p>
    <w:p w:rsidR="00000000" w:rsidDel="00000000" w:rsidP="00000000" w:rsidRDefault="00000000" w:rsidRPr="00000000" w14:paraId="00000573">
      <w:pPr>
        <w:spacing w:line="331.2" w:lineRule="auto"/>
        <w:rPr>
          <w:b w:val="1"/>
        </w:rPr>
      </w:pPr>
      <w:r w:rsidDel="00000000" w:rsidR="00000000" w:rsidRPr="00000000">
        <w:rPr>
          <w:b w:val="1"/>
          <w:rtl w:val="0"/>
        </w:rPr>
        <w:tab/>
        <w:t xml:space="preserve">“Die For Something.”</w:t>
      </w:r>
    </w:p>
    <w:p w:rsidR="00000000" w:rsidDel="00000000" w:rsidP="00000000" w:rsidRDefault="00000000" w:rsidRPr="00000000" w14:paraId="00000574">
      <w:pPr>
        <w:spacing w:line="331.2" w:lineRule="auto"/>
        <w:rPr>
          <w:b w:val="1"/>
        </w:rPr>
      </w:pPr>
      <w:r w:rsidDel="00000000" w:rsidR="00000000" w:rsidRPr="00000000">
        <w:rPr>
          <w:rtl w:val="0"/>
        </w:rPr>
      </w:r>
    </w:p>
    <w:p w:rsidR="00000000" w:rsidDel="00000000" w:rsidP="00000000" w:rsidRDefault="00000000" w:rsidRPr="00000000" w14:paraId="00000575">
      <w:pPr>
        <w:spacing w:line="331.2" w:lineRule="auto"/>
        <w:rPr>
          <w:b w:val="1"/>
        </w:rPr>
      </w:pPr>
      <w:r w:rsidDel="00000000" w:rsidR="00000000" w:rsidRPr="00000000">
        <w:rPr>
          <w:b w:val="1"/>
          <w:rtl w:val="0"/>
        </w:rPr>
        <w:tab/>
        <w:t xml:space="preserve">“A Sea Of Impossibility.”</w:t>
      </w:r>
    </w:p>
    <w:p w:rsidR="00000000" w:rsidDel="00000000" w:rsidP="00000000" w:rsidRDefault="00000000" w:rsidRPr="00000000" w14:paraId="00000576">
      <w:pPr>
        <w:spacing w:line="331.2" w:lineRule="auto"/>
        <w:rPr>
          <w:b w:val="1"/>
        </w:rPr>
      </w:pPr>
      <w:r w:rsidDel="00000000" w:rsidR="00000000" w:rsidRPr="00000000">
        <w:rPr>
          <w:rtl w:val="0"/>
        </w:rPr>
      </w:r>
    </w:p>
    <w:p w:rsidR="00000000" w:rsidDel="00000000" w:rsidP="00000000" w:rsidRDefault="00000000" w:rsidRPr="00000000" w14:paraId="00000577">
      <w:pPr>
        <w:spacing w:line="331.2" w:lineRule="auto"/>
        <w:rPr>
          <w:b w:val="1"/>
        </w:rPr>
      </w:pPr>
      <w:r w:rsidDel="00000000" w:rsidR="00000000" w:rsidRPr="00000000">
        <w:rPr>
          <w:b w:val="1"/>
          <w:rtl w:val="0"/>
        </w:rPr>
        <w:tab/>
        <w:t xml:space="preserve">“The Faraday Effect.” - The universe’s reason completes, with all planets and civilizations, all life forms and thoughts, finally converge into its final state. Life finally understood.</w:t>
      </w:r>
    </w:p>
    <w:p w:rsidR="00000000" w:rsidDel="00000000" w:rsidP="00000000" w:rsidRDefault="00000000" w:rsidRPr="00000000" w14:paraId="00000578">
      <w:pPr>
        <w:spacing w:line="331.2" w:lineRule="auto"/>
        <w:rPr>
          <w:b w:val="1"/>
        </w:rPr>
      </w:pPr>
      <w:r w:rsidDel="00000000" w:rsidR="00000000" w:rsidRPr="00000000">
        <w:rPr>
          <w:rtl w:val="0"/>
        </w:rPr>
      </w:r>
    </w:p>
    <w:p w:rsidR="00000000" w:rsidDel="00000000" w:rsidP="00000000" w:rsidRDefault="00000000" w:rsidRPr="00000000" w14:paraId="00000579">
      <w:pPr>
        <w:spacing w:line="331.2" w:lineRule="auto"/>
        <w:rPr>
          <w:b w:val="1"/>
        </w:rPr>
      </w:pPr>
      <w:r w:rsidDel="00000000" w:rsidR="00000000" w:rsidRPr="00000000">
        <w:rPr>
          <w:rtl w:val="0"/>
        </w:rPr>
      </w:r>
    </w:p>
    <w:p w:rsidR="00000000" w:rsidDel="00000000" w:rsidP="00000000" w:rsidRDefault="00000000" w:rsidRPr="00000000" w14:paraId="0000057A">
      <w:pPr>
        <w:spacing w:line="331.2" w:lineRule="auto"/>
        <w:rPr>
          <w:b w:val="1"/>
        </w:rPr>
      </w:pPr>
      <w:r w:rsidDel="00000000" w:rsidR="00000000" w:rsidRPr="00000000">
        <w:rPr>
          <w:rtl w:val="0"/>
        </w:rPr>
      </w:r>
    </w:p>
    <w:p w:rsidR="00000000" w:rsidDel="00000000" w:rsidP="00000000" w:rsidRDefault="00000000" w:rsidRPr="00000000" w14:paraId="0000057B">
      <w:pPr>
        <w:spacing w:line="331.2" w:lineRule="auto"/>
        <w:rPr>
          <w:b w:val="1"/>
        </w:rPr>
      </w:pPr>
      <w:r w:rsidDel="00000000" w:rsidR="00000000" w:rsidRPr="00000000">
        <w:rPr>
          <w:b w:val="1"/>
          <w:rtl w:val="0"/>
        </w:rPr>
        <w:tab/>
        <w:t xml:space="preserve">“The Taste Of Water” - Everything within VR having no value or difference.</w:t>
      </w:r>
    </w:p>
    <w:p w:rsidR="00000000" w:rsidDel="00000000" w:rsidP="00000000" w:rsidRDefault="00000000" w:rsidRPr="00000000" w14:paraId="0000057C">
      <w:pPr>
        <w:spacing w:line="331.2" w:lineRule="auto"/>
        <w:rPr>
          <w:b w:val="1"/>
        </w:rPr>
      </w:pPr>
      <w:r w:rsidDel="00000000" w:rsidR="00000000" w:rsidRPr="00000000">
        <w:rPr>
          <w:rtl w:val="0"/>
        </w:rPr>
      </w:r>
    </w:p>
    <w:p w:rsidR="00000000" w:rsidDel="00000000" w:rsidP="00000000" w:rsidRDefault="00000000" w:rsidRPr="00000000" w14:paraId="0000057D">
      <w:pPr>
        <w:spacing w:line="331.2" w:lineRule="auto"/>
        <w:rPr>
          <w:b w:val="1"/>
        </w:rPr>
      </w:pPr>
      <w:r w:rsidDel="00000000" w:rsidR="00000000" w:rsidRPr="00000000">
        <w:rPr>
          <w:b w:val="1"/>
          <w:rtl w:val="0"/>
        </w:rPr>
        <w:tab/>
        <w:t xml:space="preserve">“History Repeating.”</w:t>
      </w:r>
    </w:p>
    <w:p w:rsidR="00000000" w:rsidDel="00000000" w:rsidP="00000000" w:rsidRDefault="00000000" w:rsidRPr="00000000" w14:paraId="0000057E">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Eden</w:t>
      </w:r>
    </w:p>
    <w:p w:rsidR="00000000" w:rsidDel="00000000" w:rsidP="00000000" w:rsidRDefault="00000000" w:rsidRPr="00000000" w14:paraId="0000057F">
      <w:pPr>
        <w:spacing w:line="331.2" w:lineRule="auto"/>
        <w:ind w:left="1080" w:hanging="360"/>
        <w:rPr/>
      </w:pPr>
      <w:r w:rsidDel="00000000" w:rsidR="00000000" w:rsidRPr="00000000">
        <w:rPr>
          <w:rtl w:val="0"/>
        </w:rPr>
        <w:t xml:space="preserve">Spoiler alart</w:t>
      </w:r>
    </w:p>
    <w:p w:rsidR="00000000" w:rsidDel="00000000" w:rsidP="00000000" w:rsidRDefault="00000000" w:rsidRPr="00000000" w14:paraId="00000580">
      <w:pPr>
        <w:spacing w:line="331.2" w:lineRule="auto"/>
        <w:ind w:left="1080" w:hanging="360"/>
        <w:rPr/>
      </w:pPr>
      <w:r w:rsidDel="00000000" w:rsidR="00000000" w:rsidRPr="00000000">
        <w:rPr>
          <w:rtl w:val="0"/>
        </w:rPr>
        <w:t xml:space="preserve">“Other Eyes” - montage?</w:t>
      </w:r>
    </w:p>
    <w:p w:rsidR="00000000" w:rsidDel="00000000" w:rsidP="00000000" w:rsidRDefault="00000000" w:rsidRPr="00000000" w14:paraId="00000581">
      <w:pPr>
        <w:spacing w:line="331.2" w:lineRule="auto"/>
        <w:rPr/>
      </w:pPr>
      <w:r w:rsidDel="00000000" w:rsidR="00000000" w:rsidRPr="00000000">
        <w:rPr>
          <w:rtl w:val="0"/>
        </w:rPr>
        <w:t xml:space="preserve">Story Ideas</w:t>
      </w:r>
    </w:p>
    <w:p w:rsidR="00000000" w:rsidDel="00000000" w:rsidP="00000000" w:rsidRDefault="00000000" w:rsidRPr="00000000" w14:paraId="00000582">
      <w:pPr>
        <w:spacing w:line="331.2" w:lineRule="auto"/>
        <w:rPr/>
      </w:pPr>
      <w:r w:rsidDel="00000000" w:rsidR="00000000" w:rsidRPr="00000000">
        <w:rPr>
          <w:rtl w:val="0"/>
        </w:rPr>
      </w:r>
    </w:p>
    <w:p w:rsidR="00000000" w:rsidDel="00000000" w:rsidP="00000000" w:rsidRDefault="00000000" w:rsidRPr="00000000" w14:paraId="00000583">
      <w:pPr>
        <w:spacing w:line="331.2" w:lineRule="auto"/>
        <w:rPr/>
      </w:pPr>
      <w:r w:rsidDel="00000000" w:rsidR="00000000" w:rsidRPr="00000000">
        <w:rPr>
          <w:rtl w:val="0"/>
        </w:rPr>
        <w:tab/>
        <w:t xml:space="preserve">Machines Of God</w:t>
      </w:r>
    </w:p>
    <w:p w:rsidR="00000000" w:rsidDel="00000000" w:rsidP="00000000" w:rsidRDefault="00000000" w:rsidRPr="00000000" w14:paraId="00000584">
      <w:pPr>
        <w:spacing w:line="331.2" w:lineRule="auto"/>
        <w:rPr/>
      </w:pPr>
      <w:r w:rsidDel="00000000" w:rsidR="00000000" w:rsidRPr="00000000">
        <w:rPr>
          <w:rtl w:val="0"/>
        </w:rPr>
      </w:r>
    </w:p>
    <w:p w:rsidR="00000000" w:rsidDel="00000000" w:rsidP="00000000" w:rsidRDefault="00000000" w:rsidRPr="00000000" w14:paraId="00000585">
      <w:pPr>
        <w:spacing w:line="331.2" w:lineRule="auto"/>
        <w:rPr/>
      </w:pPr>
      <w:r w:rsidDel="00000000" w:rsidR="00000000" w:rsidRPr="00000000">
        <w:rPr>
          <w:rtl w:val="0"/>
        </w:rPr>
        <w:t xml:space="preserve">“Holo Man” - a man with holographic weapon s ystem.</w:t>
      </w:r>
    </w:p>
    <w:p w:rsidR="00000000" w:rsidDel="00000000" w:rsidP="00000000" w:rsidRDefault="00000000" w:rsidRPr="00000000" w14:paraId="00000586">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“Harmony” - A future where the only law is not to disrupt the harmony of life.</w:t>
      </w:r>
    </w:p>
    <w:p w:rsidR="00000000" w:rsidDel="00000000" w:rsidP="00000000" w:rsidRDefault="00000000" w:rsidRPr="00000000" w14:paraId="00000587">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“Desert Flower” - Sci fi story where a woman so beautiful exists, it changes life on earth.\</w:t>
      </w:r>
    </w:p>
    <w:p w:rsidR="00000000" w:rsidDel="00000000" w:rsidP="00000000" w:rsidRDefault="00000000" w:rsidRPr="00000000" w14:paraId="00000588">
      <w:pPr>
        <w:numPr>
          <w:ilvl w:val="0"/>
          <w:numId w:val="5"/>
        </w:numPr>
        <w:spacing w:line="331.2" w:lineRule="auto"/>
        <w:ind w:left="1440" w:hanging="360"/>
        <w:rPr/>
      </w:pPr>
      <w:r w:rsidDel="00000000" w:rsidR="00000000" w:rsidRPr="00000000">
        <w:rPr>
          <w:rtl w:val="0"/>
        </w:rPr>
        <w:t xml:space="preserve">Char changes mid-game</w:t>
      </w:r>
    </w:p>
    <w:p w:rsidR="00000000" w:rsidDel="00000000" w:rsidP="00000000" w:rsidRDefault="00000000" w:rsidRPr="00000000" w14:paraId="00000589">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Rain Flower - A man is within a virtual reality “conception” in a war torn past, a woman, his chosen “partner to be” is within a virtual reality “inception” in a beautiful idealistic future - When they both wake, together they are forever - In the middle of existence - Utopia.</w:t>
      </w:r>
    </w:p>
    <w:p w:rsidR="00000000" w:rsidDel="00000000" w:rsidP="00000000" w:rsidRDefault="00000000" w:rsidRPr="00000000" w14:paraId="0000058A">
      <w:pPr>
        <w:numPr>
          <w:ilvl w:val="0"/>
          <w:numId w:val="7"/>
        </w:numPr>
        <w:spacing w:line="331.2" w:lineRule="auto"/>
        <w:ind w:left="1440" w:hanging="360"/>
        <w:rPr/>
      </w:pPr>
      <w:r w:rsidDel="00000000" w:rsidR="00000000" w:rsidRPr="00000000">
        <w:rPr>
          <w:rtl w:val="0"/>
        </w:rPr>
        <w:t xml:space="preserve">“Symetrics” - The science of the cause of symentry.</w:t>
      </w:r>
    </w:p>
    <w:p w:rsidR="00000000" w:rsidDel="00000000" w:rsidP="00000000" w:rsidRDefault="00000000" w:rsidRPr="00000000" w14:paraId="0000058B">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“Heuristics” - Cops in the near future invent a perfect anti-crime tool - an a.i device that can ‘understand’ the crime.</w:t>
      </w:r>
    </w:p>
    <w:p w:rsidR="00000000" w:rsidDel="00000000" w:rsidP="00000000" w:rsidRDefault="00000000" w:rsidRPr="00000000" w14:paraId="0000058C">
      <w:pPr>
        <w:spacing w:line="331.2" w:lineRule="auto"/>
        <w:ind w:left="1080" w:hanging="360"/>
        <w:rPr/>
      </w:pPr>
      <w:r w:rsidDel="00000000" w:rsidR="00000000" w:rsidRPr="00000000">
        <w:rPr>
          <w:rtl w:val="0"/>
        </w:rPr>
        <w:t xml:space="preserve">“Adam And Eve” - Two people fall in love, and god makes the whole world theirs to celebrate their love.</w:t>
      </w:r>
    </w:p>
    <w:p w:rsidR="00000000" w:rsidDel="00000000" w:rsidP="00000000" w:rsidRDefault="00000000" w:rsidRPr="00000000" w14:paraId="0000058D">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 Dream of Dreams - a fantasy world where it snows once every one hundred years(A sign of safety from god) A race of people who can only day-dream, never fall to sleep. One of these men, keeps imaging a woman he does not know. Is she real? Will he find her?</w:t>
      </w:r>
    </w:p>
    <w:p w:rsidR="00000000" w:rsidDel="00000000" w:rsidP="00000000" w:rsidRDefault="00000000" w:rsidRPr="00000000" w14:paraId="0000058E">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Peace of Machines</w:t>
      </w:r>
    </w:p>
    <w:p w:rsidR="00000000" w:rsidDel="00000000" w:rsidP="00000000" w:rsidRDefault="00000000" w:rsidRPr="00000000" w14:paraId="0000058F">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maze in heaven - A perfect society - A perfect future - Suddenly, things start to go wrong.</w:t>
      </w:r>
    </w:p>
    <w:p w:rsidR="00000000" w:rsidDel="00000000" w:rsidP="00000000" w:rsidRDefault="00000000" w:rsidRPr="00000000" w14:paraId="00000590">
      <w:pPr>
        <w:spacing w:line="331.2" w:lineRule="auto"/>
        <w:rPr/>
      </w:pPr>
      <w:r w:rsidDel="00000000" w:rsidR="00000000" w:rsidRPr="00000000">
        <w:rPr>
          <w:rtl w:val="0"/>
        </w:rPr>
        <w:t xml:space="preserve">“ tear every word from it’s page.” - Fun line!</w:t>
      </w:r>
    </w:p>
    <w:p w:rsidR="00000000" w:rsidDel="00000000" w:rsidP="00000000" w:rsidRDefault="00000000" w:rsidRPr="00000000" w14:paraId="00000591">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“Certainty” - Exploring the concepts of certain events/happenings, and how that changes.</w:t>
      </w:r>
    </w:p>
    <w:p w:rsidR="00000000" w:rsidDel="00000000" w:rsidP="00000000" w:rsidRDefault="00000000" w:rsidRPr="00000000" w14:paraId="00000592">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“Destiny Of A Starlit Empire.” - Two great space faring civilizations fight for survival against each other. Their strength their weakness.</w:t>
      </w:r>
    </w:p>
    <w:p w:rsidR="00000000" w:rsidDel="00000000" w:rsidP="00000000" w:rsidRDefault="00000000" w:rsidRPr="00000000" w14:paraId="00000593">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“R.A.I.N” - Reality Artificial Intelligence Network. Reality Actually Intentionally naturally - Based on a thought that BRAIN = Begining Reality Artificial Inteligence Network - A thought that our first existence is a dystopian virtual reality, to prepare us for the utopia life has actually already become.</w:t>
      </w:r>
    </w:p>
    <w:p w:rsidR="00000000" w:rsidDel="00000000" w:rsidP="00000000" w:rsidRDefault="00000000" w:rsidRPr="00000000" w14:paraId="00000594">
      <w:pPr>
        <w:numPr>
          <w:ilvl w:val="0"/>
          <w:numId w:val="1"/>
        </w:numPr>
        <w:spacing w:line="331.2" w:lineRule="auto"/>
        <w:ind w:left="1440" w:hanging="360"/>
        <w:rPr/>
      </w:pPr>
      <w:r w:rsidDel="00000000" w:rsidR="00000000" w:rsidRPr="00000000">
        <w:rPr>
          <w:rtl w:val="0"/>
        </w:rPr>
        <w:t xml:space="preserve">“The world is almost a circle.”</w:t>
      </w:r>
    </w:p>
    <w:p w:rsidR="00000000" w:rsidDel="00000000" w:rsidP="00000000" w:rsidRDefault="00000000" w:rsidRPr="00000000" w14:paraId="00000595">
      <w:pPr>
        <w:spacing w:line="331.2" w:lineRule="auto"/>
        <w:ind w:left="1080" w:hanging="360"/>
        <w:rPr/>
      </w:pPr>
      <w:r w:rsidDel="00000000" w:rsidR="00000000" w:rsidRPr="00000000">
        <w:rPr>
          <w:rtl w:val="0"/>
        </w:rPr>
      </w:r>
    </w:p>
    <w:p w:rsidR="00000000" w:rsidDel="00000000" w:rsidP="00000000" w:rsidRDefault="00000000" w:rsidRPr="00000000" w14:paraId="00000596">
      <w:pPr>
        <w:spacing w:line="331.2" w:lineRule="auto"/>
        <w:rPr/>
      </w:pPr>
      <w:r w:rsidDel="00000000" w:rsidR="00000000" w:rsidRPr="00000000">
        <w:rPr>
          <w:rtl w:val="0"/>
        </w:rPr>
        <w:t xml:space="preserve">-</w:t>
      </w:r>
    </w:p>
    <w:p w:rsidR="00000000" w:rsidDel="00000000" w:rsidP="00000000" w:rsidRDefault="00000000" w:rsidRPr="00000000" w14:paraId="00000597">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“Almost perfect” - A young American man is living a perfect idealistic life. One night he is looking at a reflection in a spoon, the reflection shows his life is a mental delusion. His young shaved face full of beard. His clean idealistic apartment falling apart - His life was “Almost” Perfect. - I came up with this in 1995. I Still believe somehow, the matrix was based on this lol “There is no spoon” lol.</w:t>
      </w:r>
    </w:p>
    <w:p w:rsidR="00000000" w:rsidDel="00000000" w:rsidP="00000000" w:rsidRDefault="00000000" w:rsidRPr="00000000" w14:paraId="00000598">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“Time fall”</w:t>
      </w:r>
    </w:p>
    <w:p w:rsidR="00000000" w:rsidDel="00000000" w:rsidP="00000000" w:rsidRDefault="00000000" w:rsidRPr="00000000" w14:paraId="00000599">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“China X” A action rpg set in china, past and future - the combat is context sensitive</w:t>
      </w:r>
    </w:p>
    <w:p w:rsidR="00000000" w:rsidDel="00000000" w:rsidP="00000000" w:rsidRDefault="00000000" w:rsidRPr="00000000" w14:paraId="0000059A">
      <w:pPr>
        <w:spacing w:line="331.2" w:lineRule="auto"/>
        <w:rPr/>
      </w:pPr>
      <w:r w:rsidDel="00000000" w:rsidR="00000000" w:rsidRPr="00000000">
        <w:rPr>
          <w:rtl w:val="0"/>
        </w:rPr>
        <w:t xml:space="preserve">   X = Punch Y = Kick A = Grapple B = Perry - modulated by direction and near by entities</w:t>
      </w:r>
      <w:sdt>
        <w:sdtPr>
          <w:tag w:val="goog_rdk_4"/>
        </w:sdtPr>
        <w:sdtContent>
          <w:del w:author="Anthony Wells" w:id="1" w:date="2022-10-05T04:19:46Z">
            <w:r w:rsidDel="00000000" w:rsidR="00000000" w:rsidRPr="00000000">
              <w:rPr>
                <w:rtl w:val="0"/>
              </w:rPr>
              <w:delText xml:space="preserve">.</w:delText>
            </w:r>
          </w:del>
        </w:sdtContent>
      </w:sdt>
      <w:r w:rsidDel="00000000" w:rsidR="00000000" w:rsidRPr="00000000">
        <w:rPr>
          <w:rtl w:val="0"/>
        </w:rPr>
      </w:r>
    </w:p>
    <w:sdt>
      <w:sdtPr>
        <w:tag w:val="goog_rdk_7"/>
      </w:sdtPr>
      <w:sdtContent>
        <w:p w:rsidR="00000000" w:rsidDel="00000000" w:rsidP="00000000" w:rsidRDefault="00000000" w:rsidRPr="00000000" w14:paraId="0000059B">
          <w:pPr>
            <w:spacing w:line="331.2" w:lineRule="auto"/>
            <w:ind w:left="1080" w:hanging="360"/>
            <w:rPr>
              <w:ins w:author="Anthony Wells" w:id="2" w:date="2022-10-05T04:19:58Z"/>
            </w:rPr>
          </w:pPr>
          <w:sdt>
            <w:sdtPr>
              <w:tag w:val="goog_rdk_6"/>
            </w:sdtPr>
            <w:sdtContent>
              <w:ins w:author="Anthony Wells" w:id="2" w:date="2022-10-05T04:19:58Z">
                <w:r w:rsidDel="00000000" w:rsidR="00000000" w:rsidRPr="00000000">
                  <w:rPr>
                    <w:rtl w:val="0"/>
                  </w:rPr>
                </w:r>
              </w:ins>
            </w:sdtContent>
          </w:sdt>
        </w:p>
      </w:sdtContent>
    </w:sdt>
    <w:sdt>
      <w:sdtPr>
        <w:tag w:val="goog_rdk_9"/>
      </w:sdtPr>
      <w:sdtContent>
        <w:p w:rsidR="00000000" w:rsidDel="00000000" w:rsidP="00000000" w:rsidRDefault="00000000" w:rsidRPr="00000000" w14:paraId="0000059C">
          <w:pPr>
            <w:spacing w:line="331.2" w:lineRule="auto"/>
            <w:ind w:left="1080" w:hanging="360"/>
            <w:rPr>
              <w:ins w:author="Anthony Wells" w:id="2" w:date="2022-10-05T04:19:58Z"/>
            </w:rPr>
          </w:pPr>
          <w:sdt>
            <w:sdtPr>
              <w:tag w:val="goog_rdk_8"/>
            </w:sdtPr>
            <w:sdtContent>
              <w:ins w:author="Anthony Wells" w:id="2" w:date="2022-10-05T04:19:58Z">
                <w:r w:rsidDel="00000000" w:rsidR="00000000" w:rsidRPr="00000000">
                  <w:rPr>
                    <w:rtl w:val="0"/>
                  </w:rPr>
                </w:r>
              </w:ins>
            </w:sdtContent>
          </w:sdt>
        </w:p>
      </w:sdtContent>
    </w:sdt>
    <w:sdt>
      <w:sdtPr>
        <w:tag w:val="goog_rdk_11"/>
      </w:sdtPr>
      <w:sdtContent>
        <w:p w:rsidR="00000000" w:rsidDel="00000000" w:rsidP="00000000" w:rsidRDefault="00000000" w:rsidRPr="00000000" w14:paraId="0000059D">
          <w:pPr>
            <w:spacing w:line="331.2" w:lineRule="auto"/>
            <w:ind w:left="1080" w:hanging="360"/>
            <w:rPr>
              <w:ins w:author="Anthony Wells" w:id="2" w:date="2022-10-05T04:19:58Z"/>
            </w:rPr>
          </w:pPr>
          <w:sdt>
            <w:sdtPr>
              <w:tag w:val="goog_rdk_10"/>
            </w:sdtPr>
            <w:sdtContent>
              <w:ins w:author="Anthony Wells" w:id="2" w:date="2022-10-05T04:19:58Z">
                <w:r w:rsidDel="00000000" w:rsidR="00000000" w:rsidRPr="00000000">
                  <w:rPr>
                    <w:rtl w:val="0"/>
                  </w:rPr>
                  <w:t xml:space="preserve">The future’s Electric</w:t>
                </w:r>
              </w:ins>
            </w:sdtContent>
          </w:sdt>
        </w:p>
      </w:sdtContent>
    </w:sdt>
    <w:p w:rsidR="00000000" w:rsidDel="00000000" w:rsidP="00000000" w:rsidRDefault="00000000" w:rsidRPr="00000000" w14:paraId="0000059E">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Title Screen Idea - The bg to the title screen is actually the opening 3d scene. So pressing start the menu fades away and the 3d bg becomes the opening scene of the game.</w:t>
      </w:r>
    </w:p>
    <w:p w:rsidR="00000000" w:rsidDel="00000000" w:rsidP="00000000" w:rsidRDefault="00000000" w:rsidRPr="00000000" w14:paraId="0000059F">
      <w:pPr>
        <w:numPr>
          <w:ilvl w:val="0"/>
          <w:numId w:val="2"/>
        </w:numPr>
        <w:spacing w:line="331.2" w:lineRule="auto"/>
        <w:ind w:left="1440" w:hanging="360"/>
        <w:rPr/>
      </w:pPr>
      <w:r w:rsidDel="00000000" w:rsidR="00000000" w:rsidRPr="00000000">
        <w:rPr>
          <w:rtl w:val="0"/>
        </w:rPr>
        <w:t xml:space="preserve">“Where Am I?” - a man wakes within a mysterious place, he must find his way out. </w:t>
      </w:r>
    </w:p>
    <w:p w:rsidR="00000000" w:rsidDel="00000000" w:rsidP="00000000" w:rsidRDefault="00000000" w:rsidRPr="00000000" w14:paraId="000005A0">
      <w:pPr>
        <w:numPr>
          <w:ilvl w:val="0"/>
          <w:numId w:val="2"/>
        </w:numPr>
        <w:spacing w:line="331.2" w:lineRule="auto"/>
        <w:ind w:left="1440" w:hanging="360"/>
        <w:rPr/>
      </w:pPr>
      <w:r w:rsidDel="00000000" w:rsidR="00000000" w:rsidRPr="00000000">
        <w:rPr>
          <w:rtl w:val="0"/>
        </w:rPr>
        <w:t xml:space="preserve">“Life is poetry - Not war.”</w:t>
      </w:r>
    </w:p>
    <w:p w:rsidR="00000000" w:rsidDel="00000000" w:rsidP="00000000" w:rsidRDefault="00000000" w:rsidRPr="00000000" w14:paraId="000005A1">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“Him, Her &amp; I.T” - A couple of Americans are invited to test the world’s first sentient android - designed to make it’s users life’s easier and better.</w:t>
      </w:r>
    </w:p>
    <w:p w:rsidR="00000000" w:rsidDel="00000000" w:rsidP="00000000" w:rsidRDefault="00000000" w:rsidRPr="00000000" w14:paraId="000005A2">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p>
    <w:p w:rsidR="00000000" w:rsidDel="00000000" w:rsidP="00000000" w:rsidRDefault="00000000" w:rsidRPr="00000000" w14:paraId="000005A3">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“Melectric “ - Electric thoughts.</w:t>
      </w:r>
    </w:p>
    <w:p w:rsidR="00000000" w:rsidDel="00000000" w:rsidP="00000000" w:rsidRDefault="00000000" w:rsidRPr="00000000" w14:paraId="000005A4">
      <w:pPr>
        <w:spacing w:line="331.2" w:lineRule="auto"/>
        <w:rPr/>
      </w:pPr>
      <w:r w:rsidDel="00000000" w:rsidR="00000000" w:rsidRPr="00000000">
        <w:rPr>
          <w:rtl w:val="0"/>
        </w:rPr>
        <w:t xml:space="preserve">“Revenge Of the Triad” - “What is the use of love, when all we do is fight…”</w:t>
      </w:r>
    </w:p>
    <w:p w:rsidR="00000000" w:rsidDel="00000000" w:rsidP="00000000" w:rsidRDefault="00000000" w:rsidRPr="00000000" w14:paraId="000005A5">
      <w:pPr>
        <w:spacing w:line="331.2" w:lineRule="auto"/>
        <w:rPr/>
      </w:pPr>
      <w:r w:rsidDel="00000000" w:rsidR="00000000" w:rsidRPr="00000000">
        <w:rPr>
          <w:rtl w:val="0"/>
        </w:rPr>
        <w:t xml:space="preserve">“Death isn’t everything. Life is.</w:t>
      </w:r>
    </w:p>
    <w:p w:rsidR="00000000" w:rsidDel="00000000" w:rsidP="00000000" w:rsidRDefault="00000000" w:rsidRPr="00000000" w14:paraId="000005A6">
      <w:pPr>
        <w:spacing w:line="331.2" w:lineRule="auto"/>
        <w:rPr/>
      </w:pPr>
      <w:r w:rsidDel="00000000" w:rsidR="00000000" w:rsidRPr="00000000">
        <w:rPr>
          <w:rtl w:val="0"/>
        </w:rPr>
        <w:t xml:space="preserve">“The Shadow Matrix” - A virtual reality where everything goes wrong.</w:t>
      </w:r>
    </w:p>
    <w:p w:rsidR="00000000" w:rsidDel="00000000" w:rsidP="00000000" w:rsidRDefault="00000000" w:rsidRPr="00000000" w14:paraId="000005A7">
      <w:pPr>
        <w:spacing w:line="331.2" w:lineRule="auto"/>
        <w:rPr/>
      </w:pPr>
      <w:r w:rsidDel="00000000" w:rsidR="00000000" w:rsidRPr="00000000">
        <w:rPr>
          <w:rtl w:val="0"/>
        </w:rPr>
      </w:r>
    </w:p>
    <w:p w:rsidR="00000000" w:rsidDel="00000000" w:rsidP="00000000" w:rsidRDefault="00000000" w:rsidRPr="00000000" w14:paraId="000005A8">
      <w:pPr>
        <w:spacing w:line="331.2" w:lineRule="auto"/>
        <w:rPr/>
      </w:pPr>
      <w:r w:rsidDel="00000000" w:rsidR="00000000" w:rsidRPr="00000000">
        <w:rPr>
          <w:rtl w:val="0"/>
        </w:rPr>
        <w:t xml:space="preserve">“Fakers” - In the future, virtual reality is out-lawed, and it’s users dubbed “Fakers”</w:t>
      </w:r>
    </w:p>
    <w:p w:rsidR="00000000" w:rsidDel="00000000" w:rsidP="00000000" w:rsidRDefault="00000000" w:rsidRPr="00000000" w14:paraId="000005A9">
      <w:pPr>
        <w:spacing w:line="331.2" w:lineRule="auto"/>
        <w:rPr/>
      </w:pPr>
      <w:r w:rsidDel="00000000" w:rsidR="00000000" w:rsidRPr="00000000">
        <w:rPr>
          <w:rtl w:val="0"/>
        </w:rPr>
      </w:r>
    </w:p>
    <w:p w:rsidR="00000000" w:rsidDel="00000000" w:rsidP="00000000" w:rsidRDefault="00000000" w:rsidRPr="00000000" w14:paraId="000005AA">
      <w:pPr>
        <w:spacing w:line="331.2" w:lineRule="auto"/>
        <w:rPr/>
      </w:pPr>
      <w:r w:rsidDel="00000000" w:rsidR="00000000" w:rsidRPr="00000000">
        <w:rPr>
          <w:rtl w:val="0"/>
        </w:rPr>
      </w:r>
    </w:p>
    <w:p w:rsidR="00000000" w:rsidDel="00000000" w:rsidP="00000000" w:rsidRDefault="00000000" w:rsidRPr="00000000" w14:paraId="000005AB">
      <w:pPr>
        <w:spacing w:line="331.2" w:lineRule="auto"/>
        <w:rPr/>
      </w:pPr>
      <w:r w:rsidDel="00000000" w:rsidR="00000000" w:rsidRPr="00000000">
        <w:rPr>
          <w:rtl w:val="0"/>
        </w:rPr>
        <w:t xml:space="preserve">“Associates” </w:t>
      </w:r>
    </w:p>
    <w:p w:rsidR="00000000" w:rsidDel="00000000" w:rsidP="00000000" w:rsidRDefault="00000000" w:rsidRPr="00000000" w14:paraId="000005AC">
      <w:pPr>
        <w:spacing w:line="331.2" w:lineRule="auto"/>
        <w:rPr/>
      </w:pPr>
      <w:r w:rsidDel="00000000" w:rsidR="00000000" w:rsidRPr="00000000">
        <w:rPr>
          <w:rtl w:val="0"/>
        </w:rPr>
      </w:r>
    </w:p>
    <w:p w:rsidR="00000000" w:rsidDel="00000000" w:rsidP="00000000" w:rsidRDefault="00000000" w:rsidRPr="00000000" w14:paraId="000005AD">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Nox …</w:t>
      </w:r>
    </w:p>
    <w:p w:rsidR="00000000" w:rsidDel="00000000" w:rsidP="00000000" w:rsidRDefault="00000000" w:rsidRPr="00000000" w14:paraId="000005AE">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“Welcome To The Jungle “ - MP game where you choose man , monkey lion etc, and engage in vicious death matches.</w:t>
      </w:r>
    </w:p>
    <w:p w:rsidR="00000000" w:rsidDel="00000000" w:rsidP="00000000" w:rsidRDefault="00000000" w:rsidRPr="00000000" w14:paraId="000005AF">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“Butterfly” - a social media site with  a focus on the impact and ramifications of the social interactions on the web.</w:t>
      </w:r>
    </w:p>
    <w:p w:rsidR="00000000" w:rsidDel="00000000" w:rsidP="00000000" w:rsidRDefault="00000000" w:rsidRPr="00000000" w14:paraId="000005B0">
      <w:pPr>
        <w:spacing w:line="331.2" w:lineRule="auto"/>
        <w:rPr/>
      </w:pPr>
      <w:r w:rsidDel="00000000" w:rsidR="00000000" w:rsidRPr="00000000">
        <w:rPr>
          <w:rtl w:val="0"/>
        </w:rPr>
        <w:t xml:space="preserve">- “Social Circle” A social media site with rings of familiarity.</w:t>
      </w:r>
    </w:p>
    <w:p w:rsidR="00000000" w:rsidDel="00000000" w:rsidP="00000000" w:rsidRDefault="00000000" w:rsidRPr="00000000" w14:paraId="000005B1">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“Lullaby” - In the perfect future, an android becomes ‘god of time’ and destroys the universe person by person - it’s lullaby.</w:t>
      </w:r>
    </w:p>
    <w:p w:rsidR="00000000" w:rsidDel="00000000" w:rsidP="00000000" w:rsidRDefault="00000000" w:rsidRPr="00000000" w14:paraId="000005B2">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Contract” – In the near future, a major celebrity who hurt an unknown citizen has his life put out on a contract, by the same person – You play the hitman assigned the job.</w:t>
      </w:r>
    </w:p>
    <w:p w:rsidR="00000000" w:rsidDel="00000000" w:rsidP="00000000" w:rsidRDefault="00000000" w:rsidRPr="00000000" w14:paraId="000005B3">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“Newbies” – A comedy focused around a bunch of newbs working for a computer company.</w:t>
      </w:r>
    </w:p>
    <w:p w:rsidR="00000000" w:rsidDel="00000000" w:rsidP="00000000" w:rsidRDefault="00000000" w:rsidRPr="00000000" w14:paraId="000005B4">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“Eternity” – A action rpg about time trvelers.</w:t>
      </w:r>
    </w:p>
    <w:p w:rsidR="00000000" w:rsidDel="00000000" w:rsidP="00000000" w:rsidRDefault="00000000" w:rsidRPr="00000000" w14:paraId="000005B5">
      <w:pPr>
        <w:spacing w:line="331.2" w:lineRule="auto"/>
        <w:ind w:left="1080" w:hanging="360"/>
        <w:rPr/>
      </w:pPr>
      <w:r w:rsidDel="00000000" w:rsidR="00000000" w:rsidRPr="00000000">
        <w:rPr>
          <w:rtl w:val="0"/>
        </w:rPr>
        <w:t xml:space="preserve">“Just the usual things.. Love, sex and fun.”</w:t>
      </w:r>
    </w:p>
    <w:p w:rsidR="00000000" w:rsidDel="00000000" w:rsidP="00000000" w:rsidRDefault="00000000" w:rsidRPr="00000000" w14:paraId="000005B6">
      <w:pPr>
        <w:spacing w:line="331.2" w:lineRule="auto"/>
        <w:ind w:left="1080" w:hanging="360"/>
        <w:rPr/>
      </w:pPr>
      <w:r w:rsidDel="00000000" w:rsidR="00000000" w:rsidRPr="00000000">
        <w:rPr>
          <w:rtl w:val="0"/>
        </w:rPr>
      </w:r>
    </w:p>
    <w:p w:rsidR="00000000" w:rsidDel="00000000" w:rsidP="00000000" w:rsidRDefault="00000000" w:rsidRPr="00000000" w14:paraId="000005B7">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“S.R.H” – An android arrieves from the future. Changing everything.</w:t>
      </w:r>
    </w:p>
    <w:p w:rsidR="00000000" w:rsidDel="00000000" w:rsidP="00000000" w:rsidRDefault="00000000" w:rsidRPr="00000000" w14:paraId="000005B8">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Future Mask” –  The end user wears vr googles, and it is the world he is looking out, changed by A.I to look like the future – the exact some geo, just manipulated to appear like the future, including the fashion people are wearing.</w:t>
      </w:r>
    </w:p>
    <w:p w:rsidR="00000000" w:rsidDel="00000000" w:rsidP="00000000" w:rsidRDefault="00000000" w:rsidRPr="00000000" w14:paraId="000005B9">
      <w:pPr>
        <w:numPr>
          <w:ilvl w:val="0"/>
          <w:numId w:val="8"/>
        </w:numPr>
        <w:spacing w:line="331.2" w:lineRule="auto"/>
        <w:ind w:left="1440" w:hanging="360"/>
        <w:rPr/>
      </w:pPr>
      <w:r w:rsidDel="00000000" w:rsidR="00000000" w:rsidRPr="00000000">
        <w:rPr>
          <w:rtl w:val="0"/>
        </w:rPr>
        <w:t xml:space="preserve">“No i’m not bored. I’m sat here, staring into the darkness of my own eyelids, but I’m not bored.”</w:t>
      </w:r>
    </w:p>
    <w:p w:rsidR="00000000" w:rsidDel="00000000" w:rsidP="00000000" w:rsidRDefault="00000000" w:rsidRPr="00000000" w14:paraId="000005BA">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“Horror, Horror” – a horror tale revolving a ‘magical’ mirror.</w:t>
      </w:r>
    </w:p>
    <w:p w:rsidR="00000000" w:rsidDel="00000000" w:rsidP="00000000" w:rsidRDefault="00000000" w:rsidRPr="00000000" w14:paraId="000005BB">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“Jailed” – A man on a trip to vegas gets jailed for something he did not do.</w:t>
      </w:r>
    </w:p>
    <w:p w:rsidR="00000000" w:rsidDel="00000000" w:rsidP="00000000" w:rsidRDefault="00000000" w:rsidRPr="00000000" w14:paraId="000005BC">
      <w:pPr>
        <w:spacing w:line="331.2" w:lineRule="auto"/>
        <w:rPr/>
      </w:pPr>
      <w:r w:rsidDel="00000000" w:rsidR="00000000" w:rsidRPr="00000000">
        <w:rPr>
          <w:rtl w:val="0"/>
        </w:rPr>
        <w:tab/>
        <w:t xml:space="preserve">-</w:t>
        <w:tab/>
        <w:t xml:space="preserve">“Thugs &amp; Kisses” - Cockney gangsta brawler.</w:t>
      </w:r>
    </w:p>
    <w:p w:rsidR="00000000" w:rsidDel="00000000" w:rsidP="00000000" w:rsidRDefault="00000000" w:rsidRPr="00000000" w14:paraId="000005BD">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-“LipSync” – software that ‘reads lips’ using ai.]</w:t>
      </w:r>
    </w:p>
    <w:p w:rsidR="00000000" w:rsidDel="00000000" w:rsidP="00000000" w:rsidRDefault="00000000" w:rsidRPr="00000000" w14:paraId="000005BE">
      <w:pPr>
        <w:numPr>
          <w:ilvl w:val="0"/>
          <w:numId w:val="3"/>
        </w:numPr>
        <w:spacing w:line="331.2" w:lineRule="auto"/>
        <w:ind w:left="1440" w:hanging="360"/>
        <w:rPr>
          <w:u w:val="none"/>
        </w:rPr>
      </w:pPr>
      <w:r w:rsidDel="00000000" w:rsidR="00000000" w:rsidRPr="00000000">
        <w:rPr>
          <w:rtl w:val="0"/>
        </w:rPr>
        <w:t xml:space="preserve">“Reflections” - A Secret Society.</w:t>
      </w:r>
    </w:p>
    <w:p w:rsidR="00000000" w:rsidDel="00000000" w:rsidP="00000000" w:rsidRDefault="00000000" w:rsidRPr="00000000" w14:paraId="000005BF">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“Imagination” – An adventure game where you are a kid, and each level is him imagining going on adventures. It ends with back in the real world, about to fall to sleep, and dream.</w:t>
      </w:r>
    </w:p>
    <w:p w:rsidR="00000000" w:rsidDel="00000000" w:rsidP="00000000" w:rsidRDefault="00000000" w:rsidRPr="00000000" w14:paraId="000005C0">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“Rave” – A game set at a overnight rave in England.</w:t>
      </w:r>
    </w:p>
    <w:p w:rsidR="00000000" w:rsidDel="00000000" w:rsidP="00000000" w:rsidRDefault="00000000" w:rsidRPr="00000000" w14:paraId="000005C1">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Cat’s Tale” – A platformer where you are a cat.</w:t>
      </w:r>
    </w:p>
    <w:p w:rsidR="00000000" w:rsidDel="00000000" w:rsidP="00000000" w:rsidRDefault="00000000" w:rsidRPr="00000000" w14:paraId="000005C2">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“Tales of Love.” – A rpg series where the game is focused around love and war</w:t>
      </w:r>
    </w:p>
    <w:p w:rsidR="00000000" w:rsidDel="00000000" w:rsidP="00000000" w:rsidRDefault="00000000" w:rsidRPr="00000000" w14:paraId="000005C3">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“Modern Grafetti” – The internet and the digital age, regarding humanitys will to pass things on.</w:t>
      </w:r>
    </w:p>
    <w:p w:rsidR="00000000" w:rsidDel="00000000" w:rsidP="00000000" w:rsidRDefault="00000000" w:rsidRPr="00000000" w14:paraId="000005C4">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Laws Of Cool” – A popular rapper in America, is recruited by Time Cops To help them solve their biggest case yet. “Obeying the laws of cool.” -Cos in the future, everything and everyone is cool.</w:t>
      </w:r>
    </w:p>
    <w:p w:rsidR="00000000" w:rsidDel="00000000" w:rsidP="00000000" w:rsidRDefault="00000000" w:rsidRPr="00000000" w14:paraId="000005C5">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“SpectreGraph” – Name for a ai system</w:t>
      </w:r>
    </w:p>
    <w:p w:rsidR="00000000" w:rsidDel="00000000" w:rsidP="00000000" w:rsidRDefault="00000000" w:rsidRPr="00000000" w14:paraId="000005C6">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“They sent her to the light, and now it’s far too bright” – Song Lyric.</w:t>
      </w:r>
    </w:p>
    <w:p w:rsidR="00000000" w:rsidDel="00000000" w:rsidP="00000000" w:rsidRDefault="00000000" w:rsidRPr="00000000" w14:paraId="000005C7">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“Rosetta” – A government doctrine threatens life on earth.</w:t>
      </w:r>
    </w:p>
    <w:p w:rsidR="00000000" w:rsidDel="00000000" w:rsidP="00000000" w:rsidRDefault="00000000" w:rsidRPr="00000000" w14:paraId="000005C8">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“OA” – A team of robbers plan a web of world wide raids, in sync to the Oasis 1995 world tour. Their music the backdrop, their crimes the reason.</w:t>
      </w:r>
    </w:p>
    <w:p w:rsidR="00000000" w:rsidDel="00000000" w:rsidP="00000000" w:rsidRDefault="00000000" w:rsidRPr="00000000" w14:paraId="000005C9">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“Get cool **** online.” – Remember motherf***er.</w:t>
      </w:r>
    </w:p>
    <w:p w:rsidR="00000000" w:rsidDel="00000000" w:rsidP="00000000" w:rsidRDefault="00000000" w:rsidRPr="00000000" w14:paraId="000005CA">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“InnerSea”</w:t>
      </w:r>
    </w:p>
    <w:p w:rsidR="00000000" w:rsidDel="00000000" w:rsidP="00000000" w:rsidRDefault="00000000" w:rsidRPr="00000000" w14:paraId="000005CB">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“Separation Complex” – Two lovers, torn apart by a waring world – Will they find each other again?</w:t>
      </w:r>
    </w:p>
    <w:p w:rsidR="00000000" w:rsidDel="00000000" w:rsidP="00000000" w:rsidRDefault="00000000" w:rsidRPr="00000000" w14:paraId="000005CC">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“Contact” – Social media site with automatic ‘followers/following’ based on personality and interest criteria. With post filtering based on interests.</w:t>
      </w:r>
    </w:p>
    <w:p w:rsidR="00000000" w:rsidDel="00000000" w:rsidP="00000000" w:rsidRDefault="00000000" w:rsidRPr="00000000" w14:paraId="000005CD">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Spider” – a serial killer is on the loose in 1980’s America. Will they stop him in time?</w:t>
      </w:r>
    </w:p>
    <w:p w:rsidR="00000000" w:rsidDel="00000000" w:rsidP="00000000" w:rsidRDefault="00000000" w:rsidRPr="00000000" w14:paraId="000005CE">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“Love Wins”</w:t>
      </w:r>
    </w:p>
    <w:p w:rsidR="00000000" w:rsidDel="00000000" w:rsidP="00000000" w:rsidRDefault="00000000" w:rsidRPr="00000000" w14:paraId="000005CF">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“PC Network” – A form of internet where every possible connection is a pc running the network software, allowing the whole internet to be unique yet sharable.</w:t>
      </w:r>
    </w:p>
    <w:p w:rsidR="00000000" w:rsidDel="00000000" w:rsidP="00000000" w:rsidRDefault="00000000" w:rsidRPr="00000000" w14:paraId="000005D0">
      <w:pPr>
        <w:spacing w:line="331.2" w:lineRule="auto"/>
        <w:ind w:left="1080" w:hanging="360"/>
        <w:rPr/>
      </w:pPr>
      <w:r w:rsidDel="00000000" w:rsidR="00000000" w:rsidRPr="00000000">
        <w:rPr>
          <w:rtl w:val="0"/>
        </w:rPr>
      </w:r>
    </w:p>
    <w:p w:rsidR="00000000" w:rsidDel="00000000" w:rsidP="00000000" w:rsidRDefault="00000000" w:rsidRPr="00000000" w14:paraId="000005D1">
      <w:pPr>
        <w:spacing w:line="331.2" w:lineRule="auto"/>
        <w:ind w:left="1080" w:hanging="360"/>
        <w:rPr/>
      </w:pPr>
      <w:r w:rsidDel="00000000" w:rsidR="00000000" w:rsidRPr="00000000">
        <w:rPr>
          <w:rtl w:val="0"/>
        </w:rPr>
        <w:t xml:space="preserve">“The Internet People.”</w:t>
      </w:r>
    </w:p>
    <w:p w:rsidR="00000000" w:rsidDel="00000000" w:rsidP="00000000" w:rsidRDefault="00000000" w:rsidRPr="00000000" w14:paraId="000005D2">
      <w:pPr>
        <w:spacing w:line="331.2" w:lineRule="auto"/>
        <w:ind w:left="1080" w:hanging="360"/>
        <w:rPr/>
      </w:pPr>
      <w:r w:rsidDel="00000000" w:rsidR="00000000" w:rsidRPr="00000000">
        <w:rPr>
          <w:rtl w:val="0"/>
        </w:rPr>
      </w:r>
    </w:p>
    <w:p w:rsidR="00000000" w:rsidDel="00000000" w:rsidP="00000000" w:rsidRDefault="00000000" w:rsidRPr="00000000" w14:paraId="000005D3">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Future Grim” – In a perfect utopian future, where nothing goes wrong, a man makes a mistake a mistake that destroys his life and the world around him.</w:t>
      </w:r>
    </w:p>
    <w:p w:rsidR="00000000" w:rsidDel="00000000" w:rsidP="00000000" w:rsidRDefault="00000000" w:rsidRPr="00000000" w14:paraId="000005D4">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“OverScan” – Sci-fi in a society that focused on the details of paradise too much and it all goes wrong.</w:t>
      </w:r>
    </w:p>
    <w:p w:rsidR="00000000" w:rsidDel="00000000" w:rsidP="00000000" w:rsidRDefault="00000000" w:rsidRPr="00000000" w14:paraId="000005D5">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Walls” – A modern society punishes people by banging their walls systematically.</w:t>
      </w:r>
    </w:p>
    <w:p w:rsidR="00000000" w:rsidDel="00000000" w:rsidP="00000000" w:rsidRDefault="00000000" w:rsidRPr="00000000" w14:paraId="000005D6">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“Sand” – We are sand in the desert.</w:t>
      </w:r>
    </w:p>
    <w:p w:rsidR="00000000" w:rsidDel="00000000" w:rsidP="00000000" w:rsidRDefault="00000000" w:rsidRPr="00000000" w14:paraId="000005D7">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-“WarFare”</w:t>
      </w:r>
    </w:p>
    <w:p w:rsidR="00000000" w:rsidDel="00000000" w:rsidP="00000000" w:rsidRDefault="00000000" w:rsidRPr="00000000" w14:paraId="000005D8">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“It ain’t over yet..” – Line</w:t>
      </w:r>
    </w:p>
    <w:p w:rsidR="00000000" w:rsidDel="00000000" w:rsidP="00000000" w:rsidRDefault="00000000" w:rsidRPr="00000000" w14:paraId="000005D9">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“Internet Game Asset Database” – A Library of visual and audio content, that you can use to build custom games, using a provided IDE. All assets free, the games sold on the site’s store.+</w:t>
      </w:r>
    </w:p>
    <w:p w:rsidR="00000000" w:rsidDel="00000000" w:rsidP="00000000" w:rsidRDefault="00000000" w:rsidRPr="00000000" w14:paraId="000005DA">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“Above the rain.”</w:t>
      </w:r>
    </w:p>
    <w:p w:rsidR="00000000" w:rsidDel="00000000" w:rsidP="00000000" w:rsidRDefault="00000000" w:rsidRPr="00000000" w14:paraId="000005DB">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“CPO” – A new idiom for coding – Data/Connections/Processing/Output.</w:t>
      </w:r>
    </w:p>
    <w:p w:rsidR="00000000" w:rsidDel="00000000" w:rsidP="00000000" w:rsidRDefault="00000000" w:rsidRPr="00000000" w14:paraId="000005DC">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“Super-Intelligence” – A new form of A.I</w:t>
      </w:r>
    </w:p>
    <w:p w:rsidR="00000000" w:rsidDel="00000000" w:rsidP="00000000" w:rsidRDefault="00000000" w:rsidRPr="00000000" w14:paraId="000005DD">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“Social-Intelligence” – Often lacked in many a human…</w:t>
      </w:r>
    </w:p>
    <w:p w:rsidR="00000000" w:rsidDel="00000000" w:rsidP="00000000" w:rsidRDefault="00000000" w:rsidRPr="00000000" w14:paraId="000005DE">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“You are the Matrix..”</w:t>
      </w:r>
    </w:p>
    <w:p w:rsidR="00000000" w:rsidDel="00000000" w:rsidP="00000000" w:rsidRDefault="00000000" w:rsidRPr="00000000" w14:paraId="000005DF">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Apoc – A story/game revolving around the “Apocalypse Bird” A air-craft/chopter capable of inflicting apocalypse upon it’s targets.</w:t>
      </w:r>
    </w:p>
    <w:p w:rsidR="00000000" w:rsidDel="00000000" w:rsidP="00000000" w:rsidRDefault="00000000" w:rsidRPr="00000000" w14:paraId="000005E0">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“Where’s the love?”</w:t>
      </w:r>
    </w:p>
    <w:p w:rsidR="00000000" w:rsidDel="00000000" w:rsidP="00000000" w:rsidRDefault="00000000" w:rsidRPr="00000000" w14:paraId="000005E1">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“I’ve never known anyone to kill themselves with such a short sentence!” – Hahaha!</w:t>
      </w:r>
    </w:p>
    <w:p w:rsidR="00000000" w:rsidDel="00000000" w:rsidP="00000000" w:rsidRDefault="00000000" w:rsidRPr="00000000" w14:paraId="000005E2">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“They say we’re ‘Heroes’… What are they?”</w:t>
      </w:r>
    </w:p>
    <w:p w:rsidR="00000000" w:rsidDel="00000000" w:rsidP="00000000" w:rsidRDefault="00000000" w:rsidRPr="00000000" w14:paraId="000005E3">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silver flame does not exist.."</w:t>
      </w:r>
    </w:p>
    <w:p w:rsidR="00000000" w:rsidDel="00000000" w:rsidP="00000000" w:rsidRDefault="00000000" w:rsidRPr="00000000" w14:paraId="000005E4">
      <w:pPr>
        <w:spacing w:line="331.2" w:lineRule="auto"/>
        <w:rPr/>
      </w:pPr>
      <w:r w:rsidDel="00000000" w:rsidR="00000000" w:rsidRPr="00000000">
        <w:rPr>
          <w:rtl w:val="0"/>
        </w:rPr>
        <w:t xml:space="preserve">    -  " Torment Of The Darkness.."</w:t>
      </w:r>
    </w:p>
    <w:p w:rsidR="00000000" w:rsidDel="00000000" w:rsidP="00000000" w:rsidRDefault="00000000" w:rsidRPr="00000000" w14:paraId="000005E5">
      <w:pPr>
        <w:spacing w:line="331.2" w:lineRule="auto"/>
        <w:rPr/>
      </w:pPr>
      <w:r w:rsidDel="00000000" w:rsidR="00000000" w:rsidRPr="00000000">
        <w:rPr>
          <w:rtl w:val="0"/>
        </w:rPr>
        <w:t xml:space="preserve">    - "Future Spy!"</w:t>
      </w:r>
    </w:p>
    <w:p w:rsidR="00000000" w:rsidDel="00000000" w:rsidP="00000000" w:rsidRDefault="00000000" w:rsidRPr="00000000" w14:paraId="000005E6">
      <w:pPr>
        <w:spacing w:line="331.2" w:lineRule="auto"/>
        <w:rPr/>
      </w:pPr>
      <w:r w:rsidDel="00000000" w:rsidR="00000000" w:rsidRPr="00000000">
        <w:rPr>
          <w:rtl w:val="0"/>
        </w:rPr>
        <w:t xml:space="preserve">   - "The Operative" - god takes the human form of a spy of mystery - the movie ends with him saving earth from some type of super villianary.</w:t>
      </w:r>
    </w:p>
    <w:p w:rsidR="00000000" w:rsidDel="00000000" w:rsidP="00000000" w:rsidRDefault="00000000" w:rsidRPr="00000000" w14:paraId="000005E7">
      <w:pPr>
        <w:spacing w:line="331.2" w:lineRule="auto"/>
        <w:rPr/>
      </w:pPr>
      <w:r w:rsidDel="00000000" w:rsidR="00000000" w:rsidRPr="00000000">
        <w:rPr>
          <w:rtl w:val="0"/>
        </w:rPr>
        <w:t xml:space="preserve">            - "Ascension" - A Man takes on a unknown force, whose leader turns out to be an older version of himself.</w:t>
      </w:r>
    </w:p>
    <w:p w:rsidR="00000000" w:rsidDel="00000000" w:rsidP="00000000" w:rsidRDefault="00000000" w:rsidRPr="00000000" w14:paraId="000005E8">
      <w:pPr>
        <w:spacing w:line="331.2" w:lineRule="auto"/>
        <w:ind w:firstLine="720"/>
        <w:rPr/>
      </w:pPr>
      <w:r w:rsidDel="00000000" w:rsidR="00000000" w:rsidRPr="00000000">
        <w:rPr>
          <w:rtl w:val="0"/>
        </w:rPr>
        <w:t xml:space="preserve">- “Reactive Fiction” – A cinematic 3d/fmv experience that reacts to your responses and emotions using A.I</w:t>
      </w:r>
    </w:p>
    <w:p w:rsidR="00000000" w:rsidDel="00000000" w:rsidP="00000000" w:rsidRDefault="00000000" w:rsidRPr="00000000" w14:paraId="000005E9">
      <w:pPr>
        <w:spacing w:line="331.2" w:lineRule="auto"/>
        <w:ind w:firstLine="720"/>
        <w:rPr/>
      </w:pPr>
      <w:r w:rsidDel="00000000" w:rsidR="00000000" w:rsidRPr="00000000">
        <w:rPr>
          <w:rtl w:val="0"/>
        </w:rPr>
        <w:t xml:space="preserve">- “ Fi” – Sci-Fi Game.</w:t>
      </w:r>
    </w:p>
    <w:p w:rsidR="00000000" w:rsidDel="00000000" w:rsidP="00000000" w:rsidRDefault="00000000" w:rsidRPr="00000000" w14:paraId="000005EA">
      <w:pPr>
        <w:spacing w:line="331.2" w:lineRule="auto"/>
        <w:rPr/>
      </w:pPr>
      <w:r w:rsidDel="00000000" w:rsidR="00000000" w:rsidRPr="00000000">
        <w:rPr>
          <w:rtl w:val="0"/>
        </w:rPr>
        <w:t xml:space="preserve">            -“His tears are my wine..”</w:t>
      </w:r>
    </w:p>
    <w:p w:rsidR="00000000" w:rsidDel="00000000" w:rsidP="00000000" w:rsidRDefault="00000000" w:rsidRPr="00000000" w14:paraId="000005EB">
      <w:pPr>
        <w:spacing w:line="331.2" w:lineRule="auto"/>
        <w:rPr/>
      </w:pPr>
      <w:r w:rsidDel="00000000" w:rsidR="00000000" w:rsidRPr="00000000">
        <w:rPr>
          <w:rtl w:val="0"/>
        </w:rPr>
        <w:t xml:space="preserve">            - “Across The Universe” – Scientists on earth decode a transmission from a far away planet. It’s simple message: “Save us!” –</w:t>
      </w:r>
    </w:p>
    <w:p w:rsidR="00000000" w:rsidDel="00000000" w:rsidP="00000000" w:rsidRDefault="00000000" w:rsidRPr="00000000" w14:paraId="000005EC">
      <w:pPr>
        <w:spacing w:line="331.2" w:lineRule="auto"/>
        <w:rPr/>
      </w:pPr>
      <w:r w:rsidDel="00000000" w:rsidR="00000000" w:rsidRPr="00000000">
        <w:rPr>
          <w:rtl w:val="0"/>
        </w:rPr>
        <w:t xml:space="preserve">-“True” – A.I story.</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spacing w:line="331.2" w:lineRule="auto"/>
        <w:rPr/>
      </w:pPr>
      <w:r w:rsidDel="00000000" w:rsidR="00000000" w:rsidRPr="00000000">
        <w:rPr>
          <w:rtl w:val="0"/>
        </w:rPr>
        <w:t xml:space="preserve">“Rest in peace… Unlike the restless flame that burns for you..”</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spacing w:line="331.2" w:lineRule="auto"/>
        <w:rPr/>
      </w:pPr>
      <w:r w:rsidDel="00000000" w:rsidR="00000000" w:rsidRPr="00000000">
        <w:rPr>
          <w:rtl w:val="0"/>
        </w:rPr>
        <w:t xml:space="preserve">“A moonlight odyssey.”|</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spacing w:line="331.2" w:lineRule="auto"/>
        <w:rPr/>
      </w:pPr>
      <w:r w:rsidDel="00000000" w:rsidR="00000000" w:rsidRPr="00000000">
        <w:rPr>
          <w:rtl w:val="0"/>
        </w:rPr>
        <w:t xml:space="preserve">“Timer” - Timers are time-travelers.1</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spacing w:line="331.2" w:lineRule="auto"/>
        <w:rPr/>
      </w:pPr>
      <w:r w:rsidDel="00000000" w:rsidR="00000000" w:rsidRPr="00000000">
        <w:rPr>
          <w:rtl w:val="0"/>
        </w:rPr>
        <w:t xml:space="preserve">“Zeroes” - The science of victim.</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spacing w:line="331.2" w:lineRule="auto"/>
        <w:rPr/>
      </w:pPr>
      <w:r w:rsidDel="00000000" w:rsidR="00000000" w:rsidRPr="00000000">
        <w:rPr>
          <w:rtl w:val="0"/>
        </w:rPr>
        <w:t xml:space="preserve">“Semper Nobis” - Always us.</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spacing w:line="331.2" w:lineRule="auto"/>
        <w:rPr/>
      </w:pPr>
      <w:r w:rsidDel="00000000" w:rsidR="00000000" w:rsidRPr="00000000">
        <w:rPr>
          <w:rtl w:val="0"/>
        </w:rPr>
        <w:t xml:space="preserve">“It’s been raining for a long time..”</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spacing w:line="331.2" w:lineRule="auto"/>
        <w:rPr/>
      </w:pPr>
      <w:r w:rsidDel="00000000" w:rsidR="00000000" w:rsidRPr="00000000">
        <w:rPr>
          <w:rtl w:val="0"/>
        </w:rPr>
        <w:t xml:space="preserve">“Universe” - A MMorpg, where you begin as a new life form, the elders and the more powerful players constantly there to guide and help you.</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spacing w:line="331.2" w:lineRule="auto"/>
        <w:rPr/>
      </w:pPr>
      <w:r w:rsidDel="00000000" w:rsidR="00000000" w:rsidRPr="00000000">
        <w:rPr>
          <w:rtl w:val="0"/>
        </w:rPr>
        <w:t xml:space="preserve">“Refugee” Two worlds in a distant galaxy are at war. You play a refugee, a ex-soldier left stranded on his enemies world. Will he escape? Or Defect?</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spacing w:line="331.2" w:lineRule="auto"/>
        <w:rPr/>
      </w:pPr>
      <w:r w:rsidDel="00000000" w:rsidR="00000000" w:rsidRPr="00000000">
        <w:rPr>
          <w:rtl w:val="0"/>
        </w:rPr>
        <w:t xml:space="preserve">“Software 3D engine in the classic 90’s amiga/dos style.”</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spacing w:line="331.2" w:lineRule="auto"/>
        <w:rPr/>
      </w:pPr>
      <w:r w:rsidDel="00000000" w:rsidR="00000000" w:rsidRPr="00000000">
        <w:rPr>
          <w:rtl w:val="0"/>
        </w:rPr>
        <w:t xml:space="preserve">“StarSign” - Sci-Fi Action Rpg. An advanced civilization discover and find signs of a overreaching other society out there among the stars. And they go in search of the truth.</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spacing w:line="331.2" w:lineRule="auto"/>
        <w:rPr/>
      </w:pPr>
      <w:r w:rsidDel="00000000" w:rsidR="00000000" w:rsidRPr="00000000">
        <w:rPr>
          <w:rtl w:val="0"/>
        </w:rPr>
        <w:t xml:space="preserve">“Everything’s alright.”</w:t>
      </w:r>
    </w:p>
    <w:p w:rsidR="00000000" w:rsidDel="00000000" w:rsidP="00000000" w:rsidRDefault="00000000" w:rsidRPr="00000000" w14:paraId="00000604">
      <w:pPr>
        <w:spacing w:line="331.2" w:lineRule="auto"/>
        <w:rPr/>
      </w:pPr>
      <w:r w:rsidDel="00000000" w:rsidR="00000000" w:rsidRPr="00000000">
        <w:rPr>
          <w:rtl w:val="0"/>
        </w:rPr>
        <w:t xml:space="preserve">“The Error Protocol.”</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spacing w:line="331.2" w:lineRule="auto"/>
        <w:rPr/>
      </w:pPr>
      <w:r w:rsidDel="00000000" w:rsidR="00000000" w:rsidRPr="00000000">
        <w:rPr>
          <w:rtl w:val="0"/>
        </w:rPr>
        <w:t xml:space="preserve">“The bureaucrat”  - A man in the future. He doesn’t care about right. He doesn’t care about wrong. He cares about progressing onward.</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spacing w:line="331.2" w:lineRule="auto"/>
        <w:rPr/>
      </w:pPr>
      <w:r w:rsidDel="00000000" w:rsidR="00000000" w:rsidRPr="00000000">
        <w:rPr>
          <w:rtl w:val="0"/>
        </w:rPr>
        <w:t xml:space="preserve">“Of Dreams” - A.I</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spacing w:line="331.2" w:lineRule="auto"/>
        <w:rPr/>
      </w:pPr>
      <w:r w:rsidDel="00000000" w:rsidR="00000000" w:rsidRPr="00000000">
        <w:rPr>
          <w:rtl w:val="0"/>
        </w:rPr>
        <w:t xml:space="preserve">“Destination Nowhere” - In the rain.</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spacing w:line="331.2" w:lineRule="auto"/>
        <w:rPr/>
      </w:pPr>
      <w:r w:rsidDel="00000000" w:rsidR="00000000" w:rsidRPr="00000000">
        <w:rPr>
          <w:rtl w:val="0"/>
        </w:rPr>
        <w:t xml:space="preserve">“Sports World RPG” - a small rpg where the combat is actually a variety of sport mini-games.</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spacing w:line="331.2" w:lineRule="auto"/>
        <w:rPr/>
      </w:pPr>
      <w:r w:rsidDel="00000000" w:rsidR="00000000" w:rsidRPr="00000000">
        <w:rPr>
          <w:rtl w:val="0"/>
        </w:rPr>
        <w:t xml:space="preserve">“Escape” - A human is trapped within a virtual reality.</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“Hero City” - In a city of heroes, who are the bad guys?</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“A War Of Love” - Two worlds go to war, one immortal.</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“Gone Wrong” - When life goes wrong.</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“MicroSpace”</w:t>
      </w:r>
    </w:p>
    <w:p w:rsidR="00000000" w:rsidDel="00000000" w:rsidP="00000000" w:rsidRDefault="00000000" w:rsidRPr="00000000" w14:paraId="00000617">
      <w:pPr>
        <w:spacing w:line="331.2" w:lineRule="auto"/>
        <w:rPr>
          <w:b w:val="1"/>
        </w:rPr>
      </w:pPr>
      <w:r w:rsidDel="00000000" w:rsidR="00000000" w:rsidRPr="00000000">
        <w:rPr>
          <w:rtl w:val="0"/>
        </w:rPr>
      </w:r>
    </w:p>
    <w:p w:rsidR="00000000" w:rsidDel="00000000" w:rsidP="00000000" w:rsidRDefault="00000000" w:rsidRPr="00000000" w14:paraId="00000618">
      <w:pPr>
        <w:spacing w:line="331.2" w:lineRule="auto"/>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“SandBox” - a open world simulation of life and what it is.</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“Fam.” - The whole universe is a living dream. A dream designed to analyze the effect and aftermath of a human family’s exploits and cheating, totally destroying the nature of life within their kid. All by god/s.</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“What would it even matter? Just patterns in the storm..” - Pixel Silver.</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“I Dream of Earth.”</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-Fun Scenarios.</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numPr>
          <w:ilvl w:val="0"/>
          <w:numId w:val="4"/>
        </w:numPr>
        <w:ind w:left="720" w:hanging="360"/>
        <w:rPr/>
      </w:pPr>
      <w:r w:rsidDel="00000000" w:rsidR="00000000" w:rsidRPr="00000000">
        <w:rPr>
          <w:rtl w:val="0"/>
        </w:rPr>
        <w:t xml:space="preserve">Timebird</w:t>
      </w:r>
    </w:p>
    <w:p w:rsidR="00000000" w:rsidDel="00000000" w:rsidP="00000000" w:rsidRDefault="00000000" w:rsidRPr="00000000" w14:paraId="00000624">
      <w:pPr>
        <w:numPr>
          <w:ilvl w:val="0"/>
          <w:numId w:val="4"/>
        </w:numPr>
        <w:ind w:left="720" w:hanging="360"/>
        <w:rPr/>
      </w:pPr>
      <w:r w:rsidDel="00000000" w:rsidR="00000000" w:rsidRPr="00000000">
        <w:rPr>
          <w:rtl w:val="0"/>
        </w:rPr>
        <w:t xml:space="preserve">Paradox.</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numPr>
          <w:ilvl w:val="0"/>
          <w:numId w:val="6"/>
        </w:numPr>
        <w:ind w:left="720" w:hanging="360"/>
        <w:rPr/>
      </w:pPr>
      <w:r w:rsidDel="00000000" w:rsidR="00000000" w:rsidRPr="00000000">
        <w:rPr>
          <w:rtl w:val="0"/>
        </w:rPr>
        <w:t xml:space="preserve">“Celiphite” - the abnormal use of something on a almost perfect world.</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“A System Of Mirrors” - A self moderated society.</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“Angular Fever”</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“Pattern Ugly”</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“I Am God.” - An advanced A.I tries to take over the world.</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“Encode” - A Society is encoded in a bad way.</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“Decode” - A Society is decoded in a good way.</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“A Beautiful World” - A kid wants to live a beautiful world. He tries to make it happen.</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“They said the immortal words; We forgive you.”</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“Ain’t up to you g.. It’s up to the big g…” - Cool lines.+</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“Superbro” - From the planet of Cool.</w:t>
      </w:r>
    </w:p>
    <w:p w:rsidR="00000000" w:rsidDel="00000000" w:rsidP="00000000" w:rsidRDefault="00000000" w:rsidRPr="00000000" w14:paraId="0000063C">
      <w:pPr>
        <w:rPr/>
      </w:pPr>
      <w:r w:rsidDel="00000000" w:rsidR="00000000" w:rsidRPr="00000000">
        <w:rPr>
          <w:rtl w:val="0"/>
        </w:rPr>
        <w:t xml:space="preserve">“Some people are worth fighting for..”</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“Until we meet again..”</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“Are we not all there?”</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“Access Denied..”</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“A Billion Reasons”</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“Love Letter”</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“Cyberman”</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color w:val="14171a"/>
          <w:sz w:val="21"/>
          <w:szCs w:val="21"/>
          <w:shd w:fill="f5f8fa" w:val="clear"/>
          <w:rtl w:val="0"/>
        </w:rPr>
        <w:t xml:space="preserve">Idea - what if say for a car game, 12 players control the same car, and how it works is, all 12 inputs are accumulated and turned into one final control, the average of all 12? The greatest race driver of all time? Legion!</w:t>
      </w:r>
      <w:hyperlink r:id="rId10">
        <w:r w:rsidDel="00000000" w:rsidR="00000000" w:rsidRPr="00000000">
          <w:rPr>
            <w:color w:val="14171a"/>
            <w:sz w:val="21"/>
            <w:szCs w:val="21"/>
            <w:shd w:fill="f5f8fa" w:val="clear"/>
            <w:rtl w:val="0"/>
          </w:rPr>
          <w:t xml:space="preserve"> </w:t>
        </w:r>
      </w:hyperlink>
      <w:hyperlink r:id="rId11">
        <w:r w:rsidDel="00000000" w:rsidR="00000000" w:rsidRPr="00000000">
          <w:rPr>
            <w:color w:val="abb8c2"/>
            <w:sz w:val="21"/>
            <w:szCs w:val="21"/>
            <w:u w:val="single"/>
            <w:shd w:fill="f5f8fa" w:val="clear"/>
            <w:rtl w:val="0"/>
          </w:rPr>
          <w:t xml:space="preserve">#idea</w:t>
        </w:r>
      </w:hyperlink>
      <w:hyperlink r:id="rId12">
        <w:r w:rsidDel="00000000" w:rsidR="00000000" w:rsidRPr="00000000">
          <w:rPr>
            <w:color w:val="14171a"/>
            <w:sz w:val="21"/>
            <w:szCs w:val="21"/>
            <w:shd w:fill="f5f8fa" w:val="clear"/>
            <w:rtl w:val="0"/>
          </w:rPr>
          <w:t xml:space="preserve"> </w:t>
        </w:r>
      </w:hyperlink>
      <w:hyperlink r:id="rId13">
        <w:r w:rsidDel="00000000" w:rsidR="00000000" w:rsidRPr="00000000">
          <w:rPr>
            <w:color w:val="abb8c2"/>
            <w:sz w:val="21"/>
            <w:szCs w:val="21"/>
            <w:u w:val="single"/>
            <w:shd w:fill="f5f8fa" w:val="clear"/>
            <w:rtl w:val="0"/>
          </w:rPr>
          <w:t xml:space="preserve">#controls</w:t>
        </w:r>
      </w:hyperlink>
      <w:hyperlink r:id="rId14">
        <w:r w:rsidDel="00000000" w:rsidR="00000000" w:rsidRPr="00000000">
          <w:rPr>
            <w:color w:val="14171a"/>
            <w:sz w:val="21"/>
            <w:szCs w:val="21"/>
            <w:shd w:fill="f5f8fa" w:val="clear"/>
            <w:rtl w:val="0"/>
          </w:rPr>
          <w:t xml:space="preserve"> </w:t>
        </w:r>
      </w:hyperlink>
      <w:hyperlink r:id="rId15">
        <w:r w:rsidDel="00000000" w:rsidR="00000000" w:rsidRPr="00000000">
          <w:rPr>
            <w:color w:val="abb8c2"/>
            <w:sz w:val="21"/>
            <w:szCs w:val="21"/>
            <w:u w:val="single"/>
            <w:shd w:fill="f5f8fa" w:val="clear"/>
            <w:rtl w:val="0"/>
          </w:rPr>
          <w:t xml:space="preserve">#input</w:t>
        </w:r>
      </w:hyperlink>
      <w:hyperlink r:id="rId16">
        <w:r w:rsidDel="00000000" w:rsidR="00000000" w:rsidRPr="00000000">
          <w:rPr>
            <w:color w:val="14171a"/>
            <w:sz w:val="21"/>
            <w:szCs w:val="21"/>
            <w:shd w:fill="f5f8fa" w:val="clear"/>
            <w:rtl w:val="0"/>
          </w:rPr>
          <w:t xml:space="preserve"> </w:t>
        </w:r>
      </w:hyperlink>
      <w:hyperlink r:id="rId17">
        <w:r w:rsidDel="00000000" w:rsidR="00000000" w:rsidRPr="00000000">
          <w:rPr>
            <w:color w:val="abb8c2"/>
            <w:sz w:val="21"/>
            <w:szCs w:val="21"/>
            <w:u w:val="single"/>
            <w:shd w:fill="f5f8fa" w:val="clear"/>
            <w:rtl w:val="0"/>
          </w:rPr>
          <w:t xml:space="preserve">#games</w:t>
        </w:r>
      </w:hyperlink>
      <w:hyperlink r:id="rId18">
        <w:r w:rsidDel="00000000" w:rsidR="00000000" w:rsidRPr="00000000">
          <w:rPr>
            <w:color w:val="14171a"/>
            <w:sz w:val="21"/>
            <w:szCs w:val="21"/>
            <w:shd w:fill="f5f8fa" w:val="clear"/>
            <w:rtl w:val="0"/>
          </w:rPr>
          <w:t xml:space="preserve"> </w:t>
        </w:r>
      </w:hyperlink>
      <w:hyperlink r:id="rId19">
        <w:r w:rsidDel="00000000" w:rsidR="00000000" w:rsidRPr="00000000">
          <w:rPr>
            <w:color w:val="abb8c2"/>
            <w:sz w:val="21"/>
            <w:szCs w:val="21"/>
            <w:u w:val="single"/>
            <w:shd w:fill="f5f8fa" w:val="clear"/>
            <w:rtl w:val="0"/>
          </w:rPr>
          <w:t xml:space="preserve">#gamedev</w:t>
        </w:r>
      </w:hyperlink>
      <w:hyperlink r:id="rId20">
        <w:r w:rsidDel="00000000" w:rsidR="00000000" w:rsidRPr="00000000">
          <w:rPr>
            <w:color w:val="14171a"/>
            <w:sz w:val="21"/>
            <w:szCs w:val="21"/>
            <w:shd w:fill="f5f8fa" w:val="clear"/>
            <w:rtl w:val="0"/>
          </w:rPr>
          <w:t xml:space="preserve"> </w:t>
        </w:r>
      </w:hyperlink>
      <w:hyperlink r:id="rId21">
        <w:r w:rsidDel="00000000" w:rsidR="00000000" w:rsidRPr="00000000">
          <w:rPr>
            <w:color w:val="abb8c2"/>
            <w:sz w:val="21"/>
            <w:szCs w:val="21"/>
            <w:u w:val="single"/>
            <w:shd w:fill="f5f8fa" w:val="clear"/>
            <w:rtl w:val="0"/>
          </w:rPr>
          <w:t xml:space="preserve">#indiedev</w:t>
        </w:r>
      </w:hyperlink>
      <w:hyperlink r:id="rId22">
        <w:r w:rsidDel="00000000" w:rsidR="00000000" w:rsidRPr="00000000">
          <w:rPr>
            <w:color w:val="14171a"/>
            <w:sz w:val="21"/>
            <w:szCs w:val="21"/>
            <w:shd w:fill="f5f8fa" w:val="clear"/>
            <w:rtl w:val="0"/>
          </w:rPr>
          <w:t xml:space="preserve"> </w:t>
        </w:r>
      </w:hyperlink>
      <w:hyperlink r:id="rId23">
        <w:r w:rsidDel="00000000" w:rsidR="00000000" w:rsidRPr="00000000">
          <w:rPr>
            <w:color w:val="abb8c2"/>
            <w:sz w:val="21"/>
            <w:szCs w:val="21"/>
            <w:u w:val="single"/>
            <w:shd w:fill="f5f8fa" w:val="clear"/>
            <w:rtl w:val="0"/>
          </w:rPr>
          <w:t xml:space="preserve">#indie</w:t>
        </w:r>
      </w:hyperlink>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“It wasn’t me. I was caught in the cross-fire.”</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“Mr Bucket.”</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One In A Million.</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“The Array”</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“More esoteric..”</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“Future Spy” - An advanced spy is sent back through time, to present day earth, along with a sackful of gadgets and advanced weapons, his mission, to save earth from a great thread. Possibly another faction with time travel.</w:t>
        <w:tab/>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“The War Of Love”</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“No negations, just liberation of writing.”</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“We’re through the looking hole! Err, I mean the rabbit glass!” - Funny line.</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“Hey come to New york if you want. I don’t live there.” - Funny line 2.</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“Butterfly” - A technological singularity name.</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“Project - Infinity” - Game title.</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“Club Gangster” - A gangster comedy.</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“Colors” - Some dark force takes the detail and light out of their world and they must fight at cartoons to retrieve their reality.</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“Gets head..Oh no…” - Hehe, joke from the game i’m working on.</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“Heartless in battle, heartless in life..” - Storyline.</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“Flesh Geek”</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“Nerd-racker”</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“I don’t care.. I don’t want to be a thought machine.” </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“The Wallbangers” - story title.</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“ArtForm” - A being created by god, an expression of art through life, in an attempt to make life more beautiful.</w:t>
        <w:tab/>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“The light within the cage.” - Title</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“King queen himself?”</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“Prisoner 148” 9?&lt;&gt;&gt;</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“The Prince Of Rats.”</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“Data” - As a prefix.</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“Fast Love”</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“A Window Of Darkness”</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“Sleeping Sun”</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“Cops * Robbers” - A GTA-esque mp game. Two factions. One goal. Win.</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Special print features. From game/app to printer.</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“The Main-Frame” Forever as a machine? A life has a human? The choice is theirs.</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“Sinewave” - The nature of perfect.</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“Loyalty is for dogs. I’m loyal only to my future.”</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“You are the mouse of London. You’re the smallest thing, because you are the biggest thing.”</w:t>
      </w:r>
    </w:p>
    <w:p w:rsidR="00000000" w:rsidDel="00000000" w:rsidP="00000000" w:rsidRDefault="00000000" w:rsidRPr="00000000" w14:paraId="00000693">
      <w:pPr>
        <w:rPr/>
      </w:pPr>
      <w:r w:rsidDel="00000000" w:rsidR="00000000" w:rsidRPr="00000000">
        <w:rPr>
          <w:rtl w:val="0"/>
        </w:rPr>
        <w:t xml:space="preserve">“Nobody dreams, do they?”</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“Circleheart.”</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“A Man Called War.”</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A Pyschological Impression.” Projecting your inner state onto the responses of others.</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“Why don’t you see the light through the rain?” </w:t>
        <w:tab/>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“We’ve got to bro them!” - A barely visible man beneath a bridge.</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“So she fell.” - A play of symbols</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“The Asian Gardens” - In the future, “The Asian Gardens” are a utopian society.</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“What fool would live alone? The things people would think of them…”</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“Hello World”</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“Your honour!” - A comedy focused around a british Judge.</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“Kids like to be correct and validated. Because the music in their soul becomes louder.”</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w:t>
      </w:r>
      <w:hyperlink r:id="rId24">
        <w:r w:rsidDel="00000000" w:rsidR="00000000" w:rsidRPr="00000000">
          <w:rPr>
            <w:color w:val="1155cc"/>
            <w:u w:val="single"/>
            <w:rtl w:val="0"/>
          </w:rPr>
          <w:t xml:space="preserve">www.duet.com</w:t>
        </w:r>
      </w:hyperlink>
      <w:r w:rsidDel="00000000" w:rsidR="00000000" w:rsidRPr="00000000">
        <w:rPr>
          <w:rtl w:val="0"/>
        </w:rPr>
        <w:t xml:space="preserve">” - Where lovers apart connect.</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“Eight Days.” A inmate in prison, desperately tries to stay good, through his last eight days in prison.</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“Silence In The Darkness.” - Symbolism.</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“Hide behind the light.”</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“Notristics” - The science of no. Imagine a being, trapt within a darkness of evil. The evil without, in such dire need of controlling this beings output. His thoughts, his patterns, to keep the darkness of their truth a shadowy secret. Within a cage, within their rage, within their age. What can this being do but fight and run?</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“I want my story to begin with, once upon a time..”</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“Sunsets and night-time” - RPG </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“Real 3D Look system” - instead of free look, you can look left.right a varying amount, then commit to moving in that direction the standard way.</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“Virtual War” - In the near future, real physical virtual wars have replaced video games. There are giant arenas, virtual weapons and thousands of players on each side.</w:t>
      </w:r>
    </w:p>
    <w:p w:rsidR="00000000" w:rsidDel="00000000" w:rsidP="00000000" w:rsidRDefault="00000000" w:rsidRPr="00000000" w14:paraId="000006BF">
      <w:pPr>
        <w:rPr/>
      </w:pPr>
      <w:r w:rsidDel="00000000" w:rsidR="00000000" w:rsidRPr="00000000">
        <w:rPr>
          <w:rtl w:val="0"/>
        </w:rPr>
        <w:t xml:space="preserve">One man, goes rouge. He begins to believe the war is real.</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“Utopia - The Peacekeepers” - like gta, but set in a utopian future city, and you play as their form of law.</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“1%” - A story built around the question of morality of robots having the choice between fatal/non-fatal reaction to crime. If they shoot the gun, it might work, if they shot the person, it will work. Where does the line exist?</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“Ask me why!” - in the future, there is a perfect lie detection system. The victims can visit a website and imprint their truth, the authorities then use the same device to find out if the criminal did it. If it’s a double match, that criminal is found instantly guilty and executed by the government.</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“The Happiness police.”</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“Yes Mother?”</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“Mad dogs.”</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“To kis her, to hug her, to make her feel the universe is alight.” - The Alleyways of london.</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“You’ve never seen her? Never breathed the same air? Never seen the same light?”</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“The rain of time.”</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“Forum Wars” - a multiplayer game, where you are on the good or bad side, and must engage in normal forum activities while winning points for your team. Tasks such as info wars, where you can’t be direct, but can connatate or bluff to achieve that.</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“Education is the only signature.”</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“Nightfall”</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“What if everything within their universe, is as magical as it even is possible.”</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“You’ve got to stop looking in the mirror and seeing them. You need to see you.”</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“You see? It rains, even on gangsters.”</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“A life is a life.”</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“Jesus, talk about lucky…”</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“Meta4” - In the future, a technological singularity creates four virtual life forms. Each a separate metaphor, who are to facilitate a perfect society</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“Sweet summer, when will you be?”</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“Az - A Journey through time.”</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“The Fourth Star.”</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“My hand on my heart I swear, it wasn’t me though I was there.”</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“All we need to make a mistake, is a choice.”</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“Who knows. Maybe some people are asked the right questions.”</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“Probably. We’re just famous enough for it to matter.”</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“Mental Red - If all love is equal, what does it even matter..”</w:t>
      </w:r>
    </w:p>
    <w:p w:rsidR="00000000" w:rsidDel="00000000" w:rsidP="00000000" w:rsidRDefault="00000000" w:rsidRPr="00000000" w14:paraId="000006FD">
      <w:pPr>
        <w:rPr/>
      </w:pPr>
      <w:r w:rsidDel="00000000" w:rsidR="00000000" w:rsidRPr="00000000">
        <w:rPr>
          <w:rtl w:val="0"/>
        </w:rPr>
        <w:t xml:space="preserve">“The world is a circle.”</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“I want to fall in love,not into bed with someone..”</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“The astro-light.”</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“Child of words”</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“It didn’t end with rain. It begun in the rain..”</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“Connection” - A game about making contact with aliens. Possibly rpg.</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“I was a kid with a guiar who was gonna be a rock star”</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color w:val="00796b"/>
        </w:rPr>
      </w:pPr>
      <w:r w:rsidDel="00000000" w:rsidR="00000000" w:rsidRPr="00000000">
        <w:rPr>
          <w:rtl w:val="0"/>
        </w:rPr>
        <w:t xml:space="preserve">“Who knows…”</w:t>
      </w:r>
      <w:r w:rsidDel="00000000" w:rsidR="00000000" w:rsidRPr="00000000">
        <w:rPr>
          <w:rtl w:val="0"/>
        </w:rPr>
      </w:r>
    </w:p>
    <w:p w:rsidR="00000000" w:rsidDel="00000000" w:rsidP="00000000" w:rsidRDefault="00000000" w:rsidRPr="00000000" w14:paraId="0000070D">
      <w:pPr>
        <w:rPr>
          <w:color w:val="00796b"/>
        </w:rPr>
      </w:pPr>
      <w:r w:rsidDel="00000000" w:rsidR="00000000" w:rsidRPr="00000000">
        <w:rPr>
          <w:rtl w:val="0"/>
        </w:rPr>
      </w:r>
    </w:p>
    <w:p w:rsidR="00000000" w:rsidDel="00000000" w:rsidP="00000000" w:rsidRDefault="00000000" w:rsidRPr="00000000" w14:paraId="0000070E">
      <w:pPr>
        <w:rPr>
          <w:color w:val="00796b"/>
        </w:rPr>
      </w:pPr>
      <w:r w:rsidDel="00000000" w:rsidR="00000000" w:rsidRPr="00000000">
        <w:rPr>
          <w:color w:val="00796b"/>
          <w:rtl w:val="0"/>
        </w:rPr>
        <w:t xml:space="preserve">“Government” - A game where you control a country into the future.</w:t>
      </w:r>
    </w:p>
    <w:p w:rsidR="00000000" w:rsidDel="00000000" w:rsidP="00000000" w:rsidRDefault="00000000" w:rsidRPr="00000000" w14:paraId="0000070F">
      <w:pPr>
        <w:rPr>
          <w:color w:val="00796b"/>
        </w:rPr>
      </w:pPr>
      <w:r w:rsidDel="00000000" w:rsidR="00000000" w:rsidRPr="00000000">
        <w:rPr>
          <w:rtl w:val="0"/>
        </w:rPr>
      </w:r>
    </w:p>
    <w:p w:rsidR="00000000" w:rsidDel="00000000" w:rsidP="00000000" w:rsidRDefault="00000000" w:rsidRPr="00000000" w14:paraId="00000710">
      <w:pPr>
        <w:rPr>
          <w:color w:val="00796b"/>
        </w:rPr>
      </w:pPr>
      <w:r w:rsidDel="00000000" w:rsidR="00000000" w:rsidRPr="00000000">
        <w:rPr>
          <w:color w:val="00796b"/>
          <w:rtl w:val="0"/>
        </w:rPr>
        <w:t xml:space="preserve">“HardWired - Story idea” - Along his travels, Incarus meets another group of freedom fighters, fighting for the same cause. “You’re saving the world? What the f*** you think we’ve been doing?” - Defoe “Today, tomorrow and forever”</w:t>
      </w:r>
    </w:p>
    <w:p w:rsidR="00000000" w:rsidDel="00000000" w:rsidP="00000000" w:rsidRDefault="00000000" w:rsidRPr="00000000" w14:paraId="00000711">
      <w:pPr>
        <w:rPr>
          <w:color w:val="00796b"/>
        </w:rPr>
      </w:pPr>
      <w:r w:rsidDel="00000000" w:rsidR="00000000" w:rsidRPr="00000000">
        <w:rPr>
          <w:rtl w:val="0"/>
        </w:rPr>
      </w:r>
    </w:p>
    <w:p w:rsidR="00000000" w:rsidDel="00000000" w:rsidP="00000000" w:rsidRDefault="00000000" w:rsidRPr="00000000" w14:paraId="00000712">
      <w:pPr>
        <w:rPr>
          <w:color w:val="00796b"/>
        </w:rPr>
      </w:pPr>
      <w:r w:rsidDel="00000000" w:rsidR="00000000" w:rsidRPr="00000000">
        <w:rPr>
          <w:color w:val="00796b"/>
          <w:rtl w:val="0"/>
        </w:rPr>
        <w:t xml:space="preserve">“Have you ever been in love?”</w:t>
      </w:r>
    </w:p>
    <w:p w:rsidR="00000000" w:rsidDel="00000000" w:rsidP="00000000" w:rsidRDefault="00000000" w:rsidRPr="00000000" w14:paraId="00000713">
      <w:pPr>
        <w:rPr>
          <w:color w:val="00796b"/>
        </w:rPr>
      </w:pPr>
      <w:r w:rsidDel="00000000" w:rsidR="00000000" w:rsidRPr="00000000">
        <w:rPr>
          <w:rtl w:val="0"/>
        </w:rPr>
      </w:r>
    </w:p>
    <w:p w:rsidR="00000000" w:rsidDel="00000000" w:rsidP="00000000" w:rsidRDefault="00000000" w:rsidRPr="00000000" w14:paraId="00000714">
      <w:pPr>
        <w:rPr>
          <w:color w:val="00796b"/>
        </w:rPr>
      </w:pPr>
      <w:r w:rsidDel="00000000" w:rsidR="00000000" w:rsidRPr="00000000">
        <w:rPr>
          <w:color w:val="00796b"/>
          <w:rtl w:val="0"/>
        </w:rPr>
        <w:t xml:space="preserve">“Fractral”</w:t>
      </w:r>
    </w:p>
    <w:p w:rsidR="00000000" w:rsidDel="00000000" w:rsidP="00000000" w:rsidRDefault="00000000" w:rsidRPr="00000000" w14:paraId="00000715">
      <w:pPr>
        <w:rPr>
          <w:color w:val="00796b"/>
        </w:rPr>
      </w:pPr>
      <w:r w:rsidDel="00000000" w:rsidR="00000000" w:rsidRPr="00000000">
        <w:rPr>
          <w:rtl w:val="0"/>
        </w:rPr>
      </w:r>
    </w:p>
    <w:p w:rsidR="00000000" w:rsidDel="00000000" w:rsidP="00000000" w:rsidRDefault="00000000" w:rsidRPr="00000000" w14:paraId="00000716">
      <w:pPr>
        <w:rPr>
          <w:color w:val="00796b"/>
        </w:rPr>
      </w:pPr>
      <w:r w:rsidDel="00000000" w:rsidR="00000000" w:rsidRPr="00000000">
        <w:rPr>
          <w:color w:val="00796b"/>
          <w:rtl w:val="0"/>
        </w:rPr>
        <w:t xml:space="preserve">“Game Of Numbers”</w:t>
      </w:r>
    </w:p>
    <w:p w:rsidR="00000000" w:rsidDel="00000000" w:rsidP="00000000" w:rsidRDefault="00000000" w:rsidRPr="00000000" w14:paraId="00000717">
      <w:pPr>
        <w:rPr>
          <w:color w:val="00796b"/>
        </w:rPr>
      </w:pPr>
      <w:r w:rsidDel="00000000" w:rsidR="00000000" w:rsidRPr="00000000">
        <w:rPr>
          <w:rtl w:val="0"/>
        </w:rPr>
      </w:r>
    </w:p>
    <w:p w:rsidR="00000000" w:rsidDel="00000000" w:rsidP="00000000" w:rsidRDefault="00000000" w:rsidRPr="00000000" w14:paraId="00000718">
      <w:pPr>
        <w:rPr>
          <w:color w:val="00796b"/>
        </w:rPr>
      </w:pPr>
      <w:r w:rsidDel="00000000" w:rsidR="00000000" w:rsidRPr="00000000">
        <w:rPr>
          <w:color w:val="00796b"/>
          <w:rtl w:val="0"/>
        </w:rPr>
        <w:t xml:space="preserve">“Dynamic Gaming.” - A.I driven gaming and social experiences.</w:t>
      </w:r>
    </w:p>
    <w:p w:rsidR="00000000" w:rsidDel="00000000" w:rsidP="00000000" w:rsidRDefault="00000000" w:rsidRPr="00000000" w14:paraId="00000719">
      <w:pPr>
        <w:rPr>
          <w:color w:val="00796b"/>
        </w:rPr>
      </w:pPr>
      <w:r w:rsidDel="00000000" w:rsidR="00000000" w:rsidRPr="00000000">
        <w:rPr>
          <w:rtl w:val="0"/>
        </w:rPr>
      </w:r>
    </w:p>
    <w:p w:rsidR="00000000" w:rsidDel="00000000" w:rsidP="00000000" w:rsidRDefault="00000000" w:rsidRPr="00000000" w14:paraId="0000071A">
      <w:pPr>
        <w:rPr>
          <w:color w:val="00796b"/>
        </w:rPr>
      </w:pPr>
      <w:r w:rsidDel="00000000" w:rsidR="00000000" w:rsidRPr="00000000">
        <w:rPr>
          <w:color w:val="00796b"/>
          <w:rtl w:val="0"/>
        </w:rPr>
        <w:t xml:space="preserve">“I would be holding Heaven in my arms, as Hell raged in my mind.”</w:t>
      </w:r>
    </w:p>
    <w:p w:rsidR="00000000" w:rsidDel="00000000" w:rsidP="00000000" w:rsidRDefault="00000000" w:rsidRPr="00000000" w14:paraId="0000071B">
      <w:pPr>
        <w:rPr>
          <w:color w:val="00796b"/>
        </w:rPr>
      </w:pPr>
      <w:r w:rsidDel="00000000" w:rsidR="00000000" w:rsidRPr="00000000">
        <w:rPr>
          <w:rtl w:val="0"/>
        </w:rPr>
      </w:r>
    </w:p>
    <w:p w:rsidR="00000000" w:rsidDel="00000000" w:rsidP="00000000" w:rsidRDefault="00000000" w:rsidRPr="00000000" w14:paraId="0000071C">
      <w:pPr>
        <w:rPr>
          <w:color w:val="00796b"/>
        </w:rPr>
      </w:pPr>
      <w:r w:rsidDel="00000000" w:rsidR="00000000" w:rsidRPr="00000000">
        <w:rPr>
          <w:color w:val="00796b"/>
          <w:rtl w:val="0"/>
        </w:rPr>
        <w:t xml:space="preserve">“Dark Sectors”</w:t>
      </w:r>
    </w:p>
    <w:p w:rsidR="00000000" w:rsidDel="00000000" w:rsidP="00000000" w:rsidRDefault="00000000" w:rsidRPr="00000000" w14:paraId="0000071D">
      <w:pPr>
        <w:rPr>
          <w:color w:val="00796b"/>
        </w:rPr>
      </w:pPr>
      <w:r w:rsidDel="00000000" w:rsidR="00000000" w:rsidRPr="00000000">
        <w:rPr>
          <w:rtl w:val="0"/>
        </w:rPr>
      </w:r>
    </w:p>
    <w:p w:rsidR="00000000" w:rsidDel="00000000" w:rsidP="00000000" w:rsidRDefault="00000000" w:rsidRPr="00000000" w14:paraId="0000071E">
      <w:pPr>
        <w:rPr>
          <w:color w:val="00796b"/>
        </w:rPr>
      </w:pPr>
      <w:r w:rsidDel="00000000" w:rsidR="00000000" w:rsidRPr="00000000">
        <w:rPr>
          <w:color w:val="00796b"/>
          <w:rtl w:val="0"/>
        </w:rPr>
        <w:t xml:space="preserve">“Yes but what is within the crystal light? Is it universes being born?”</w:t>
      </w:r>
    </w:p>
    <w:p w:rsidR="00000000" w:rsidDel="00000000" w:rsidP="00000000" w:rsidRDefault="00000000" w:rsidRPr="00000000" w14:paraId="0000071F">
      <w:pPr>
        <w:rPr>
          <w:color w:val="00796b"/>
        </w:rPr>
      </w:pPr>
      <w:r w:rsidDel="00000000" w:rsidR="00000000" w:rsidRPr="00000000">
        <w:rPr>
          <w:rtl w:val="0"/>
        </w:rPr>
      </w:r>
    </w:p>
    <w:p w:rsidR="00000000" w:rsidDel="00000000" w:rsidP="00000000" w:rsidRDefault="00000000" w:rsidRPr="00000000" w14:paraId="00000720">
      <w:pPr>
        <w:rPr>
          <w:color w:val="00796b"/>
        </w:rPr>
      </w:pPr>
      <w:r w:rsidDel="00000000" w:rsidR="00000000" w:rsidRPr="00000000">
        <w:rPr>
          <w:color w:val="00796b"/>
          <w:rtl w:val="0"/>
        </w:rPr>
        <w:t xml:space="preserve">“The Phantom Rose”</w:t>
      </w:r>
    </w:p>
    <w:p w:rsidR="00000000" w:rsidDel="00000000" w:rsidP="00000000" w:rsidRDefault="00000000" w:rsidRPr="00000000" w14:paraId="00000721">
      <w:pPr>
        <w:rPr>
          <w:color w:val="00796b"/>
        </w:rPr>
      </w:pPr>
      <w:r w:rsidDel="00000000" w:rsidR="00000000" w:rsidRPr="00000000">
        <w:rPr>
          <w:rtl w:val="0"/>
        </w:rPr>
      </w:r>
    </w:p>
    <w:p w:rsidR="00000000" w:rsidDel="00000000" w:rsidP="00000000" w:rsidRDefault="00000000" w:rsidRPr="00000000" w14:paraId="00000722">
      <w:pPr>
        <w:rPr>
          <w:color w:val="00796b"/>
        </w:rPr>
      </w:pPr>
      <w:r w:rsidDel="00000000" w:rsidR="00000000" w:rsidRPr="00000000">
        <w:rPr>
          <w:color w:val="00796b"/>
          <w:rtl w:val="0"/>
        </w:rPr>
        <w:t xml:space="preserve">“How can there be heaven, if we’re already in hell..”</w:t>
      </w:r>
    </w:p>
    <w:p w:rsidR="00000000" w:rsidDel="00000000" w:rsidP="00000000" w:rsidRDefault="00000000" w:rsidRPr="00000000" w14:paraId="00000723">
      <w:pPr>
        <w:rPr>
          <w:color w:val="00796b"/>
        </w:rPr>
      </w:pPr>
      <w:r w:rsidDel="00000000" w:rsidR="00000000" w:rsidRPr="00000000">
        <w:rPr>
          <w:rtl w:val="0"/>
        </w:rPr>
      </w:r>
    </w:p>
    <w:p w:rsidR="00000000" w:rsidDel="00000000" w:rsidP="00000000" w:rsidRDefault="00000000" w:rsidRPr="00000000" w14:paraId="00000724">
      <w:pPr>
        <w:rPr>
          <w:color w:val="00796b"/>
        </w:rPr>
      </w:pPr>
      <w:r w:rsidDel="00000000" w:rsidR="00000000" w:rsidRPr="00000000">
        <w:rPr>
          <w:color w:val="00796b"/>
          <w:rtl w:val="0"/>
        </w:rPr>
        <w:t xml:space="preserve">“Black And Blue” - A gangster vows revenge after his brother is killed in a shoot-out with the cops.</w:t>
      </w:r>
    </w:p>
    <w:p w:rsidR="00000000" w:rsidDel="00000000" w:rsidP="00000000" w:rsidRDefault="00000000" w:rsidRPr="00000000" w14:paraId="00000725">
      <w:pPr>
        <w:rPr>
          <w:color w:val="00796b"/>
        </w:rPr>
      </w:pPr>
      <w:r w:rsidDel="00000000" w:rsidR="00000000" w:rsidRPr="00000000">
        <w:rPr>
          <w:rtl w:val="0"/>
        </w:rPr>
      </w:r>
    </w:p>
    <w:p w:rsidR="00000000" w:rsidDel="00000000" w:rsidP="00000000" w:rsidRDefault="00000000" w:rsidRPr="00000000" w14:paraId="00000726">
      <w:pPr>
        <w:rPr>
          <w:color w:val="00796b"/>
        </w:rPr>
      </w:pPr>
      <w:r w:rsidDel="00000000" w:rsidR="00000000" w:rsidRPr="00000000">
        <w:rPr>
          <w:color w:val="00796b"/>
          <w:rtl w:val="0"/>
        </w:rPr>
        <w:t xml:space="preserve">“Future Love” - A love story set in a sci-fi future, but the focus is only on the love story.</w:t>
      </w:r>
    </w:p>
    <w:p w:rsidR="00000000" w:rsidDel="00000000" w:rsidP="00000000" w:rsidRDefault="00000000" w:rsidRPr="00000000" w14:paraId="00000727">
      <w:pPr>
        <w:rPr>
          <w:color w:val="00796b"/>
        </w:rPr>
      </w:pPr>
      <w:r w:rsidDel="00000000" w:rsidR="00000000" w:rsidRPr="00000000">
        <w:rPr>
          <w:rtl w:val="0"/>
        </w:rPr>
      </w:r>
    </w:p>
    <w:p w:rsidR="00000000" w:rsidDel="00000000" w:rsidP="00000000" w:rsidRDefault="00000000" w:rsidRPr="00000000" w14:paraId="00000728">
      <w:pPr>
        <w:rPr>
          <w:color w:val="00796b"/>
        </w:rPr>
      </w:pPr>
      <w:r w:rsidDel="00000000" w:rsidR="00000000" w:rsidRPr="00000000">
        <w:rPr>
          <w:color w:val="00796b"/>
          <w:rtl w:val="0"/>
        </w:rPr>
        <w:t xml:space="preserve">“Sons of the Zodiac”</w:t>
      </w:r>
    </w:p>
    <w:p w:rsidR="00000000" w:rsidDel="00000000" w:rsidP="00000000" w:rsidRDefault="00000000" w:rsidRPr="00000000" w14:paraId="00000729">
      <w:pPr>
        <w:rPr>
          <w:color w:val="00796b"/>
        </w:rPr>
      </w:pPr>
      <w:r w:rsidDel="00000000" w:rsidR="00000000" w:rsidRPr="00000000">
        <w:rPr>
          <w:rtl w:val="0"/>
        </w:rPr>
      </w:r>
    </w:p>
    <w:p w:rsidR="00000000" w:rsidDel="00000000" w:rsidP="00000000" w:rsidRDefault="00000000" w:rsidRPr="00000000" w14:paraId="0000072A">
      <w:pPr>
        <w:rPr>
          <w:color w:val="00796b"/>
        </w:rPr>
      </w:pPr>
      <w:r w:rsidDel="00000000" w:rsidR="00000000" w:rsidRPr="00000000">
        <w:rPr>
          <w:color w:val="00796b"/>
          <w:rtl w:val="0"/>
        </w:rPr>
        <w:t xml:space="preserve">“The simplier love is, the more perfect it is. Find something more than “I love you.””</w:t>
      </w:r>
    </w:p>
    <w:p w:rsidR="00000000" w:rsidDel="00000000" w:rsidP="00000000" w:rsidRDefault="00000000" w:rsidRPr="00000000" w14:paraId="0000072B">
      <w:pPr>
        <w:rPr>
          <w:color w:val="00796b"/>
        </w:rPr>
      </w:pPr>
      <w:r w:rsidDel="00000000" w:rsidR="00000000" w:rsidRPr="00000000">
        <w:rPr>
          <w:rtl w:val="0"/>
        </w:rPr>
      </w:r>
    </w:p>
    <w:p w:rsidR="00000000" w:rsidDel="00000000" w:rsidP="00000000" w:rsidRDefault="00000000" w:rsidRPr="00000000" w14:paraId="0000072C">
      <w:pPr>
        <w:rPr>
          <w:color w:val="00796b"/>
        </w:rPr>
      </w:pPr>
      <w:r w:rsidDel="00000000" w:rsidR="00000000" w:rsidRPr="00000000">
        <w:rPr>
          <w:color w:val="00796b"/>
          <w:rtl w:val="0"/>
        </w:rPr>
        <w:t xml:space="preserve">“Goodbye Springfield” - Idea for finale of simpsons. They move on to another state, with the final line being from Homer “Goodbye springfield.”</w:t>
      </w:r>
    </w:p>
    <w:p w:rsidR="00000000" w:rsidDel="00000000" w:rsidP="00000000" w:rsidRDefault="00000000" w:rsidRPr="00000000" w14:paraId="0000072D">
      <w:pPr>
        <w:rPr>
          <w:color w:val="00796b"/>
        </w:rPr>
      </w:pPr>
      <w:r w:rsidDel="00000000" w:rsidR="00000000" w:rsidRPr="00000000">
        <w:rPr>
          <w:rtl w:val="0"/>
        </w:rPr>
      </w:r>
    </w:p>
    <w:p w:rsidR="00000000" w:rsidDel="00000000" w:rsidP="00000000" w:rsidRDefault="00000000" w:rsidRPr="00000000" w14:paraId="0000072E">
      <w:pPr>
        <w:rPr>
          <w:color w:val="00796b"/>
        </w:rPr>
      </w:pPr>
      <w:r w:rsidDel="00000000" w:rsidR="00000000" w:rsidRPr="00000000">
        <w:rPr>
          <w:color w:val="00796b"/>
          <w:rtl w:val="0"/>
        </w:rPr>
        <w:t xml:space="preserve">“A Perfect World” - Another planet, who have peaked technologically, run out of resources, and despite their perfect culture, their perfect tech, they invade and decimate earth of life, to steal our resources.</w:t>
      </w:r>
    </w:p>
    <w:p w:rsidR="00000000" w:rsidDel="00000000" w:rsidP="00000000" w:rsidRDefault="00000000" w:rsidRPr="00000000" w14:paraId="0000072F">
      <w:pPr>
        <w:rPr>
          <w:color w:val="00796b"/>
        </w:rPr>
      </w:pPr>
      <w:r w:rsidDel="00000000" w:rsidR="00000000" w:rsidRPr="00000000">
        <w:rPr>
          <w:rtl w:val="0"/>
        </w:rPr>
      </w:r>
    </w:p>
    <w:p w:rsidR="00000000" w:rsidDel="00000000" w:rsidP="00000000" w:rsidRDefault="00000000" w:rsidRPr="00000000" w14:paraId="00000730">
      <w:pPr>
        <w:rPr>
          <w:color w:val="00796b"/>
        </w:rPr>
      </w:pPr>
      <w:r w:rsidDel="00000000" w:rsidR="00000000" w:rsidRPr="00000000">
        <w:rPr>
          <w:color w:val="00796b"/>
          <w:rtl w:val="0"/>
        </w:rPr>
        <w:t xml:space="preserve">“History is written by the good looking.”</w:t>
      </w:r>
    </w:p>
    <w:p w:rsidR="00000000" w:rsidDel="00000000" w:rsidP="00000000" w:rsidRDefault="00000000" w:rsidRPr="00000000" w14:paraId="00000731">
      <w:pPr>
        <w:rPr>
          <w:color w:val="00796b"/>
        </w:rPr>
      </w:pPr>
      <w:r w:rsidDel="00000000" w:rsidR="00000000" w:rsidRPr="00000000">
        <w:rPr>
          <w:rtl w:val="0"/>
        </w:rPr>
      </w:r>
    </w:p>
    <w:p w:rsidR="00000000" w:rsidDel="00000000" w:rsidP="00000000" w:rsidRDefault="00000000" w:rsidRPr="00000000" w14:paraId="00000732">
      <w:pPr>
        <w:rPr>
          <w:color w:val="00796b"/>
        </w:rPr>
      </w:pPr>
      <w:r w:rsidDel="00000000" w:rsidR="00000000" w:rsidRPr="00000000">
        <w:rPr>
          <w:color w:val="00796b"/>
          <w:rtl w:val="0"/>
        </w:rPr>
        <w:t xml:space="preserve">“It could not have been that amazing, for anyone outside their sphere of thoughts.”</w:t>
      </w:r>
    </w:p>
    <w:p w:rsidR="00000000" w:rsidDel="00000000" w:rsidP="00000000" w:rsidRDefault="00000000" w:rsidRPr="00000000" w14:paraId="00000733">
      <w:pPr>
        <w:rPr>
          <w:color w:val="00796b"/>
        </w:rPr>
      </w:pPr>
      <w:r w:rsidDel="00000000" w:rsidR="00000000" w:rsidRPr="00000000">
        <w:rPr>
          <w:rtl w:val="0"/>
        </w:rPr>
      </w:r>
    </w:p>
    <w:p w:rsidR="00000000" w:rsidDel="00000000" w:rsidP="00000000" w:rsidRDefault="00000000" w:rsidRPr="00000000" w14:paraId="00000734">
      <w:pPr>
        <w:rPr>
          <w:color w:val="00796b"/>
        </w:rPr>
      </w:pPr>
      <w:r w:rsidDel="00000000" w:rsidR="00000000" w:rsidRPr="00000000">
        <w:rPr>
          <w:color w:val="00796b"/>
          <w:rtl w:val="0"/>
        </w:rPr>
        <w:t xml:space="preserve">“My dreams are different than yours. I want to make money, make friends, and make love.”</w:t>
      </w:r>
    </w:p>
    <w:p w:rsidR="00000000" w:rsidDel="00000000" w:rsidP="00000000" w:rsidRDefault="00000000" w:rsidRPr="00000000" w14:paraId="00000735">
      <w:pPr>
        <w:rPr>
          <w:color w:val="00796b"/>
        </w:rPr>
      </w:pPr>
      <w:r w:rsidDel="00000000" w:rsidR="00000000" w:rsidRPr="00000000">
        <w:rPr>
          <w:rtl w:val="0"/>
        </w:rPr>
      </w:r>
    </w:p>
    <w:p w:rsidR="00000000" w:rsidDel="00000000" w:rsidP="00000000" w:rsidRDefault="00000000" w:rsidRPr="00000000" w14:paraId="00000736">
      <w:pPr>
        <w:rPr>
          <w:color w:val="00796b"/>
        </w:rPr>
      </w:pPr>
      <w:r w:rsidDel="00000000" w:rsidR="00000000" w:rsidRPr="00000000">
        <w:rPr>
          <w:color w:val="00796b"/>
          <w:rtl w:val="0"/>
        </w:rPr>
        <w:t xml:space="preserve">“Polygons” - cyberpunk.</w:t>
      </w:r>
    </w:p>
    <w:p w:rsidR="00000000" w:rsidDel="00000000" w:rsidP="00000000" w:rsidRDefault="00000000" w:rsidRPr="00000000" w14:paraId="00000737">
      <w:pPr>
        <w:rPr>
          <w:color w:val="00796b"/>
        </w:rPr>
      </w:pPr>
      <w:r w:rsidDel="00000000" w:rsidR="00000000" w:rsidRPr="00000000">
        <w:rPr>
          <w:rtl w:val="0"/>
        </w:rPr>
      </w:r>
    </w:p>
    <w:p w:rsidR="00000000" w:rsidDel="00000000" w:rsidP="00000000" w:rsidRDefault="00000000" w:rsidRPr="00000000" w14:paraId="00000738">
      <w:pPr>
        <w:rPr>
          <w:color w:val="00796b"/>
        </w:rPr>
      </w:pPr>
      <w:r w:rsidDel="00000000" w:rsidR="00000000" w:rsidRPr="00000000">
        <w:rPr>
          <w:color w:val="00796b"/>
          <w:rtl w:val="0"/>
        </w:rPr>
        <w:t xml:space="preserve">“Fear is a good teacher.”</w:t>
      </w:r>
    </w:p>
    <w:p w:rsidR="00000000" w:rsidDel="00000000" w:rsidP="00000000" w:rsidRDefault="00000000" w:rsidRPr="00000000" w14:paraId="00000739">
      <w:pPr>
        <w:rPr>
          <w:color w:val="00796b"/>
        </w:rPr>
      </w:pPr>
      <w:r w:rsidDel="00000000" w:rsidR="00000000" w:rsidRPr="00000000">
        <w:rPr>
          <w:rtl w:val="0"/>
        </w:rPr>
      </w:r>
    </w:p>
    <w:p w:rsidR="00000000" w:rsidDel="00000000" w:rsidP="00000000" w:rsidRDefault="00000000" w:rsidRPr="00000000" w14:paraId="0000073A">
      <w:pPr>
        <w:rPr>
          <w:color w:val="00796b"/>
        </w:rPr>
      </w:pPr>
      <w:r w:rsidDel="00000000" w:rsidR="00000000" w:rsidRPr="00000000">
        <w:rPr>
          <w:color w:val="00796b"/>
          <w:rtl w:val="0"/>
        </w:rPr>
        <w:t xml:space="preserve">“Behind you.”</w:t>
      </w:r>
    </w:p>
    <w:p w:rsidR="00000000" w:rsidDel="00000000" w:rsidP="00000000" w:rsidRDefault="00000000" w:rsidRPr="00000000" w14:paraId="0000073B">
      <w:pPr>
        <w:rPr>
          <w:color w:val="00796b"/>
        </w:rPr>
      </w:pPr>
      <w:r w:rsidDel="00000000" w:rsidR="00000000" w:rsidRPr="00000000">
        <w:rPr>
          <w:rtl w:val="0"/>
        </w:rPr>
      </w:r>
    </w:p>
    <w:p w:rsidR="00000000" w:rsidDel="00000000" w:rsidP="00000000" w:rsidRDefault="00000000" w:rsidRPr="00000000" w14:paraId="0000073C">
      <w:pPr>
        <w:rPr>
          <w:color w:val="00796b"/>
        </w:rPr>
      </w:pPr>
      <w:r w:rsidDel="00000000" w:rsidR="00000000" w:rsidRPr="00000000">
        <w:rPr>
          <w:color w:val="00796b"/>
          <w:rtl w:val="0"/>
        </w:rPr>
        <w:t xml:space="preserve">“Force Of Love” - Meter</w:t>
      </w:r>
    </w:p>
    <w:p w:rsidR="00000000" w:rsidDel="00000000" w:rsidP="00000000" w:rsidRDefault="00000000" w:rsidRPr="00000000" w14:paraId="0000073D">
      <w:pPr>
        <w:rPr>
          <w:color w:val="00796b"/>
        </w:rPr>
      </w:pPr>
      <w:r w:rsidDel="00000000" w:rsidR="00000000" w:rsidRPr="00000000">
        <w:rPr>
          <w:rtl w:val="0"/>
        </w:rPr>
      </w:r>
    </w:p>
    <w:p w:rsidR="00000000" w:rsidDel="00000000" w:rsidP="00000000" w:rsidRDefault="00000000" w:rsidRPr="00000000" w14:paraId="0000073E">
      <w:pPr>
        <w:rPr>
          <w:color w:val="00796b"/>
        </w:rPr>
      </w:pPr>
      <w:r w:rsidDel="00000000" w:rsidR="00000000" w:rsidRPr="00000000">
        <w:rPr>
          <w:color w:val="00796b"/>
          <w:rtl w:val="0"/>
        </w:rPr>
        <w:t xml:space="preserve">“The Office - From Glad rags to Riches” - David strikes it lucky and enjoys his miilionaire lifestyle.</w:t>
      </w:r>
    </w:p>
    <w:p w:rsidR="00000000" w:rsidDel="00000000" w:rsidP="00000000" w:rsidRDefault="00000000" w:rsidRPr="00000000" w14:paraId="0000073F">
      <w:pPr>
        <w:rPr>
          <w:color w:val="00796b"/>
        </w:rPr>
      </w:pPr>
      <w:r w:rsidDel="00000000" w:rsidR="00000000" w:rsidRPr="00000000">
        <w:rPr>
          <w:rtl w:val="0"/>
        </w:rPr>
      </w:r>
    </w:p>
    <w:p w:rsidR="00000000" w:rsidDel="00000000" w:rsidP="00000000" w:rsidRDefault="00000000" w:rsidRPr="00000000" w14:paraId="00000740">
      <w:pPr>
        <w:rPr>
          <w:color w:val="00796b"/>
        </w:rPr>
      </w:pPr>
      <w:r w:rsidDel="00000000" w:rsidR="00000000" w:rsidRPr="00000000">
        <w:rPr>
          <w:color w:val="00796b"/>
          <w:rtl w:val="0"/>
        </w:rPr>
        <w:t xml:space="preserve">“That’s what my whole life has been. An experiment in misery”</w:t>
      </w:r>
    </w:p>
    <w:p w:rsidR="00000000" w:rsidDel="00000000" w:rsidP="00000000" w:rsidRDefault="00000000" w:rsidRPr="00000000" w14:paraId="00000741">
      <w:pPr>
        <w:rPr>
          <w:color w:val="00796b"/>
        </w:rPr>
      </w:pPr>
      <w:r w:rsidDel="00000000" w:rsidR="00000000" w:rsidRPr="00000000">
        <w:rPr>
          <w:rtl w:val="0"/>
        </w:rPr>
      </w:r>
    </w:p>
    <w:p w:rsidR="00000000" w:rsidDel="00000000" w:rsidP="00000000" w:rsidRDefault="00000000" w:rsidRPr="00000000" w14:paraId="00000742">
      <w:pPr>
        <w:rPr>
          <w:color w:val="00796b"/>
        </w:rPr>
      </w:pPr>
      <w:r w:rsidDel="00000000" w:rsidR="00000000" w:rsidRPr="00000000">
        <w:rPr>
          <w:color w:val="00796b"/>
          <w:rtl w:val="0"/>
        </w:rPr>
        <w:t xml:space="preserve">“I shall teach that god is love, and those who would hurt in his name, are hatred.”</w:t>
      </w:r>
    </w:p>
    <w:p w:rsidR="00000000" w:rsidDel="00000000" w:rsidP="00000000" w:rsidRDefault="00000000" w:rsidRPr="00000000" w14:paraId="00000743">
      <w:pPr>
        <w:rPr>
          <w:color w:val="00796b"/>
        </w:rPr>
      </w:pPr>
      <w:r w:rsidDel="00000000" w:rsidR="00000000" w:rsidRPr="00000000">
        <w:rPr>
          <w:rtl w:val="0"/>
        </w:rPr>
      </w:r>
    </w:p>
    <w:p w:rsidR="00000000" w:rsidDel="00000000" w:rsidP="00000000" w:rsidRDefault="00000000" w:rsidRPr="00000000" w14:paraId="00000744">
      <w:pPr>
        <w:rPr>
          <w:color w:val="00796b"/>
        </w:rPr>
      </w:pPr>
      <w:r w:rsidDel="00000000" w:rsidR="00000000" w:rsidRPr="00000000">
        <w:rPr>
          <w:color w:val="00796b"/>
          <w:rtl w:val="0"/>
        </w:rPr>
        <w:t xml:space="preserve">“Sit there, don’t think, don’t love, don’t be, don’t feel, don’t eat, just sit there and let us feel this supreme power over you so that we can feel special.”</w:t>
      </w:r>
    </w:p>
    <w:p w:rsidR="00000000" w:rsidDel="00000000" w:rsidP="00000000" w:rsidRDefault="00000000" w:rsidRPr="00000000" w14:paraId="00000745">
      <w:pPr>
        <w:rPr>
          <w:color w:val="00796b"/>
        </w:rPr>
      </w:pPr>
      <w:r w:rsidDel="00000000" w:rsidR="00000000" w:rsidRPr="00000000">
        <w:rPr>
          <w:rtl w:val="0"/>
        </w:rPr>
      </w:r>
    </w:p>
    <w:p w:rsidR="00000000" w:rsidDel="00000000" w:rsidP="00000000" w:rsidRDefault="00000000" w:rsidRPr="00000000" w14:paraId="00000746">
      <w:pPr>
        <w:rPr>
          <w:color w:val="00796b"/>
        </w:rPr>
      </w:pPr>
      <w:r w:rsidDel="00000000" w:rsidR="00000000" w:rsidRPr="00000000">
        <w:rPr>
          <w:color w:val="00796b"/>
          <w:rtl w:val="0"/>
        </w:rPr>
        <w:t xml:space="preserve">“For the children shall be men.”</w:t>
      </w:r>
    </w:p>
    <w:p w:rsidR="00000000" w:rsidDel="00000000" w:rsidP="00000000" w:rsidRDefault="00000000" w:rsidRPr="00000000" w14:paraId="00000747">
      <w:pPr>
        <w:rPr>
          <w:color w:val="00796b"/>
        </w:rPr>
      </w:pPr>
      <w:r w:rsidDel="00000000" w:rsidR="00000000" w:rsidRPr="00000000">
        <w:rPr>
          <w:rtl w:val="0"/>
        </w:rPr>
      </w:r>
    </w:p>
    <w:p w:rsidR="00000000" w:rsidDel="00000000" w:rsidP="00000000" w:rsidRDefault="00000000" w:rsidRPr="00000000" w14:paraId="00000748">
      <w:pPr>
        <w:rPr>
          <w:color w:val="00796b"/>
        </w:rPr>
      </w:pPr>
      <w:r w:rsidDel="00000000" w:rsidR="00000000" w:rsidRPr="00000000">
        <w:rPr>
          <w:color w:val="00796b"/>
          <w:rtl w:val="0"/>
        </w:rPr>
        <w:t xml:space="preserve">“Woe for those who project nothing but darkness, for they already see nothing.”</w:t>
      </w:r>
    </w:p>
    <w:p w:rsidR="00000000" w:rsidDel="00000000" w:rsidP="00000000" w:rsidRDefault="00000000" w:rsidRPr="00000000" w14:paraId="00000749">
      <w:pPr>
        <w:rPr>
          <w:color w:val="00796b"/>
        </w:rPr>
      </w:pPr>
      <w:r w:rsidDel="00000000" w:rsidR="00000000" w:rsidRPr="00000000">
        <w:rPr>
          <w:rtl w:val="0"/>
        </w:rPr>
      </w:r>
    </w:p>
    <w:p w:rsidR="00000000" w:rsidDel="00000000" w:rsidP="00000000" w:rsidRDefault="00000000" w:rsidRPr="00000000" w14:paraId="0000074A">
      <w:pPr>
        <w:rPr>
          <w:color w:val="00796b"/>
        </w:rPr>
      </w:pPr>
      <w:r w:rsidDel="00000000" w:rsidR="00000000" w:rsidRPr="00000000">
        <w:rPr>
          <w:color w:val="00796b"/>
          <w:rtl w:val="0"/>
        </w:rPr>
        <w:t xml:space="preserve">“Woe to those who only fight with their brethen, for they have forgotten their enemy.”</w:t>
      </w:r>
    </w:p>
    <w:p w:rsidR="00000000" w:rsidDel="00000000" w:rsidP="00000000" w:rsidRDefault="00000000" w:rsidRPr="00000000" w14:paraId="0000074B">
      <w:pPr>
        <w:rPr>
          <w:color w:val="00796b"/>
        </w:rPr>
      </w:pPr>
      <w:r w:rsidDel="00000000" w:rsidR="00000000" w:rsidRPr="00000000">
        <w:rPr>
          <w:rtl w:val="0"/>
        </w:rPr>
      </w:r>
    </w:p>
    <w:p w:rsidR="00000000" w:rsidDel="00000000" w:rsidP="00000000" w:rsidRDefault="00000000" w:rsidRPr="00000000" w14:paraId="0000074C">
      <w:pPr>
        <w:rPr>
          <w:color w:val="00796b"/>
        </w:rPr>
      </w:pPr>
      <w:r w:rsidDel="00000000" w:rsidR="00000000" w:rsidRPr="00000000">
        <w:rPr>
          <w:color w:val="00796b"/>
          <w:rtl w:val="0"/>
        </w:rPr>
        <w:t xml:space="preserve">“Bablyon” - A technological paradise.</w:t>
      </w:r>
    </w:p>
    <w:p w:rsidR="00000000" w:rsidDel="00000000" w:rsidP="00000000" w:rsidRDefault="00000000" w:rsidRPr="00000000" w14:paraId="0000074D">
      <w:pPr>
        <w:rPr>
          <w:color w:val="00796b"/>
        </w:rPr>
      </w:pPr>
      <w:r w:rsidDel="00000000" w:rsidR="00000000" w:rsidRPr="00000000">
        <w:rPr>
          <w:rtl w:val="0"/>
        </w:rPr>
      </w:r>
    </w:p>
    <w:p w:rsidR="00000000" w:rsidDel="00000000" w:rsidP="00000000" w:rsidRDefault="00000000" w:rsidRPr="00000000" w14:paraId="0000074E">
      <w:pPr>
        <w:rPr>
          <w:color w:val="00796b"/>
        </w:rPr>
      </w:pPr>
      <w:r w:rsidDel="00000000" w:rsidR="00000000" w:rsidRPr="00000000">
        <w:rPr>
          <w:rtl w:val="0"/>
        </w:rPr>
      </w:r>
    </w:p>
    <w:p w:rsidR="00000000" w:rsidDel="00000000" w:rsidP="00000000" w:rsidRDefault="00000000" w:rsidRPr="00000000" w14:paraId="0000074F">
      <w:pPr>
        <w:rPr>
          <w:color w:val="00796b"/>
        </w:rPr>
      </w:pPr>
      <w:r w:rsidDel="00000000" w:rsidR="00000000" w:rsidRPr="00000000">
        <w:rPr>
          <w:rtl w:val="0"/>
        </w:rPr>
      </w:r>
    </w:p>
    <w:p w:rsidR="00000000" w:rsidDel="00000000" w:rsidP="00000000" w:rsidRDefault="00000000" w:rsidRPr="00000000" w14:paraId="00000750">
      <w:pPr>
        <w:rPr>
          <w:color w:val="00796b"/>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Theory:What if life is an artificial reality training program, called Rain (Brain = begining reality artificial inteligence network) - A reality sometimes bad and good, to prepare us for a perfect reality, where technology has perfected existence. Does it rain in our brain?</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“Golden Slumbers” - A kid, in a technological paradise, can only gaze at the light of its existence. Their society find out, and put him through a virtual reality training program, so when awakes among them, he is one of them.</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“A Stranger’s christmas.”</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“The Future Dreaming.” - “The Future Now”</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“Our Days On Earth.”</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“Gods of Dogs”</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“The Light Beneath the door.” - An alternate universe where people are hunted and killed by the authority, for their own pleasure and profit.</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“An happy American, is a happy human.”</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“I have never done that.” “We know. It was us.”What makes you think you can get away with blaming me?” “We lie alot. We might not. Then again we might..”</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“The goodbye of a storm..”</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“A smile through the rain.”</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“Little seeds of discontent.”</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“The streets of London.”</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t xml:space="preserve">“Forgotten Crimes.” - A comedy drama about a detective with amensia.</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“Welcome To The Future.”</w:t>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“Sky Moon”</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“Final Destiny”</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“Rium” - The cage of life.</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t xml:space="preserve">Ancestry</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“I’ve died before!” “Then Die Again!”</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En - </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DarkStream - Symbolize his wrath.</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Anonymous - A man loses his memories.</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Remember - A man loses his love, and spends the rest of his life trying to re-create her through various methods.</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Remember any interest of making one of these, either game or movie, contact me @ antonyrobwells@gmail.com</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Remember any interest of making one of these, either game or movie, contact me @ antonyrobwells@gmail.com</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widowControl w:val="0"/>
        <w:rPr/>
      </w:pPr>
      <w:r w:rsidDel="00000000" w:rsidR="00000000" w:rsidRPr="00000000">
        <w:rPr/>
        <w:drawing>
          <wp:inline distB="19050" distT="19050" distL="19050" distR="19050">
            <wp:extent cx="5715000" cy="7810500"/>
            <wp:effectExtent b="0" l="0" r="0" t="0"/>
            <wp:docPr id="4"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715000" cy="7810500"/>
                    </a:xfrm>
                    <a:prstGeom prst="rect"/>
                    <a:ln/>
                  </pic:spPr>
                </pic:pic>
              </a:graphicData>
            </a:graphic>
          </wp:inline>
        </w:drawing>
      </w:r>
      <w:r w:rsidDel="00000000" w:rsidR="00000000" w:rsidRPr="00000000">
        <w:rPr>
          <w:rtl w:val="0"/>
        </w:rPr>
      </w:r>
    </w:p>
    <w:p w:rsidR="00000000" w:rsidDel="00000000" w:rsidP="00000000" w:rsidRDefault="00000000" w:rsidRPr="00000000" w14:paraId="0000078D">
      <w:pPr>
        <w:rPr/>
      </w:pPr>
      <w:r w:rsidDel="00000000" w:rsidR="00000000" w:rsidRPr="00000000">
        <w:rPr>
          <w:rtl w:val="0"/>
        </w:rPr>
      </w:r>
    </w:p>
    <w:sectPr>
      <w:headerReference r:id="rId26" w:type="default"/>
      <w:footerReference r:id="rId27" w:type="default"/>
      <w:pgSz w:h="16834" w:w="11909" w:orient="portrait"/>
      <w:pgMar w:bottom="1440.0000000000002" w:top="1417.3228346456694" w:left="1417.3228346456694"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“Crystal” - A story about a ‘mad’ therapist from the nhs, who has one goal in life. To bag a celebrity because of her connection to the nhs and her desire to become famous because of it.5</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“New Game” - A comedy drama set in an American video game company, that begins with them making a sequel to their first smash hit game.</w:t>
    </w:r>
  </w:p>
  <w:p w:rsidR="00000000" w:rsidDel="00000000" w:rsidP="00000000" w:rsidRDefault="00000000" w:rsidRPr="00000000" w14:paraId="0000079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“Coda” - A story around a group of folk musicians in america, who travel from state to state, to play concerts, and secretly kill one person for every state they play. Every victim they write  a new song that ends their show with.</w:t>
    </w:r>
  </w:p>
  <w:p w:rsidR="00000000" w:rsidDel="00000000" w:rsidP="00000000" w:rsidRDefault="00000000" w:rsidRPr="00000000" w14:paraId="000007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witter.com/hashtag/indiedev?src=hash" TargetMode="External"/><Relationship Id="rId22" Type="http://schemas.openxmlformats.org/officeDocument/2006/relationships/hyperlink" Target="https://twitter.com/hashtag/indie?src=hash" TargetMode="External"/><Relationship Id="rId21" Type="http://schemas.openxmlformats.org/officeDocument/2006/relationships/hyperlink" Target="https://twitter.com/hashtag/indiedev?src=hash" TargetMode="External"/><Relationship Id="rId24" Type="http://schemas.openxmlformats.org/officeDocument/2006/relationships/hyperlink" Target="http://www.duet.com" TargetMode="External"/><Relationship Id="rId23" Type="http://schemas.openxmlformats.org/officeDocument/2006/relationships/hyperlink" Target="https://twitter.com/hashtag/indie?src=ha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VividEngineDev/status/1373236330373730304" TargetMode="External"/><Relationship Id="rId26" Type="http://schemas.openxmlformats.org/officeDocument/2006/relationships/header" Target="header1.xml"/><Relationship Id="rId25" Type="http://schemas.openxmlformats.org/officeDocument/2006/relationships/image" Target="media/image1.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witter.com/VividEngineDev/status/1373234342433071105" TargetMode="External"/><Relationship Id="rId8" Type="http://schemas.openxmlformats.org/officeDocument/2006/relationships/image" Target="media/image2.jpg"/><Relationship Id="rId11" Type="http://schemas.openxmlformats.org/officeDocument/2006/relationships/hyperlink" Target="https://twitter.com/hashtag/idea?src=hash" TargetMode="External"/><Relationship Id="rId10" Type="http://schemas.openxmlformats.org/officeDocument/2006/relationships/hyperlink" Target="https://twitter.com/hashtag/idea?src=hash" TargetMode="External"/><Relationship Id="rId13" Type="http://schemas.openxmlformats.org/officeDocument/2006/relationships/hyperlink" Target="https://twitter.com/hashtag/controls?src=hash" TargetMode="External"/><Relationship Id="rId12" Type="http://schemas.openxmlformats.org/officeDocument/2006/relationships/hyperlink" Target="https://twitter.com/hashtag/controls?src=hash" TargetMode="External"/><Relationship Id="rId15" Type="http://schemas.openxmlformats.org/officeDocument/2006/relationships/hyperlink" Target="https://twitter.com/hashtag/input?src=hash" TargetMode="External"/><Relationship Id="rId14" Type="http://schemas.openxmlformats.org/officeDocument/2006/relationships/hyperlink" Target="https://twitter.com/hashtag/input?src=hash" TargetMode="External"/><Relationship Id="rId17" Type="http://schemas.openxmlformats.org/officeDocument/2006/relationships/hyperlink" Target="https://twitter.com/hashtag/games?src=hash" TargetMode="External"/><Relationship Id="rId16" Type="http://schemas.openxmlformats.org/officeDocument/2006/relationships/hyperlink" Target="https://twitter.com/hashtag/games?src=hash" TargetMode="External"/><Relationship Id="rId19" Type="http://schemas.openxmlformats.org/officeDocument/2006/relationships/hyperlink" Target="https://twitter.com/hashtag/gamedev?src=hash" TargetMode="External"/><Relationship Id="rId18" Type="http://schemas.openxmlformats.org/officeDocument/2006/relationships/hyperlink" Target="https://twitter.com/hashtag/gamedev?src=has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FaP9hBDzkyhag5qWjnLzwVjz9Q==">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